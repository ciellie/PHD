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A6FD5" w14:textId="63AE4EF5" w:rsidR="00935513" w:rsidRPr="00045DE7" w:rsidRDefault="00935513" w:rsidP="009204CF">
      <w:pPr>
        <w:pStyle w:val="Heading2"/>
        <w:jc w:val="center"/>
        <w:rPr>
          <w:rFonts w:cs="Arial"/>
          <w:b w:val="0"/>
          <w:sz w:val="24"/>
          <w:szCs w:val="24"/>
          <w:rPrChange w:id="4" w:author="10073817" w:date="2016-10-27T12:20:00Z">
            <w:rPr>
              <w:rFonts w:cs="Arial"/>
              <w:sz w:val="24"/>
              <w:szCs w:val="24"/>
            </w:rPr>
          </w:rPrChange>
        </w:rPr>
      </w:pPr>
      <w:r w:rsidRPr="00045DE7">
        <w:rPr>
          <w:rFonts w:cs="Arial"/>
          <w:b w:val="0"/>
          <w:sz w:val="24"/>
          <w:szCs w:val="24"/>
          <w:rPrChange w:id="5" w:author="10073817" w:date="2016-10-27T12:20:00Z">
            <w:rPr>
              <w:rFonts w:eastAsiaTheme="minorHAnsi" w:cs="Arial"/>
              <w:color w:val="auto"/>
              <w:sz w:val="24"/>
              <w:szCs w:val="24"/>
            </w:rPr>
          </w:rPrChange>
        </w:rPr>
        <w:t xml:space="preserve">Development of </w:t>
      </w:r>
      <w:del w:id="6" w:author="10073817" w:date="2016-10-26T09:40:00Z">
        <w:r w:rsidRPr="00045DE7" w:rsidDel="00A65740">
          <w:rPr>
            <w:rFonts w:cs="Arial"/>
            <w:b w:val="0"/>
            <w:sz w:val="24"/>
            <w:szCs w:val="24"/>
            <w:rPrChange w:id="7" w:author="10073817" w:date="2016-10-27T12:20:00Z">
              <w:rPr>
                <w:rFonts w:eastAsiaTheme="minorHAnsi" w:cs="Arial"/>
                <w:color w:val="auto"/>
                <w:sz w:val="24"/>
                <w:szCs w:val="24"/>
              </w:rPr>
            </w:rPrChange>
          </w:rPr>
          <w:delText xml:space="preserve">MCM-41 </w:delText>
        </w:r>
      </w:del>
      <w:r w:rsidRPr="00045DE7">
        <w:rPr>
          <w:rFonts w:cs="Arial"/>
          <w:b w:val="0"/>
          <w:sz w:val="24"/>
          <w:szCs w:val="24"/>
          <w:rPrChange w:id="8" w:author="10073817" w:date="2016-10-27T12:20:00Z">
            <w:rPr>
              <w:rFonts w:eastAsiaTheme="minorHAnsi" w:cs="Arial"/>
              <w:color w:val="auto"/>
              <w:sz w:val="24"/>
              <w:szCs w:val="24"/>
            </w:rPr>
          </w:rPrChange>
        </w:rPr>
        <w:t>D</w:t>
      </w:r>
      <w:ins w:id="9" w:author="10073817" w:date="2016-10-26T09:40:00Z">
        <w:r w:rsidR="00A65740" w:rsidRPr="00045DE7">
          <w:rPr>
            <w:rFonts w:cs="Arial"/>
            <w:b w:val="0"/>
            <w:sz w:val="24"/>
            <w:szCs w:val="24"/>
            <w:rPrChange w:id="10" w:author="10073817" w:date="2016-10-27T12:20:00Z">
              <w:rPr>
                <w:rFonts w:eastAsiaTheme="minorHAnsi" w:cs="Arial"/>
                <w:color w:val="auto"/>
                <w:sz w:val="24"/>
                <w:szCs w:val="24"/>
              </w:rPr>
            </w:rPrChange>
          </w:rPr>
          <w:t>F</w:t>
        </w:r>
      </w:ins>
      <w:r w:rsidRPr="00045DE7">
        <w:rPr>
          <w:rFonts w:cs="Arial"/>
          <w:b w:val="0"/>
          <w:sz w:val="24"/>
          <w:szCs w:val="24"/>
          <w:rPrChange w:id="11" w:author="10073817" w:date="2016-10-27T12:20:00Z">
            <w:rPr>
              <w:rFonts w:eastAsiaTheme="minorHAnsi" w:cs="Arial"/>
              <w:color w:val="auto"/>
              <w:sz w:val="24"/>
              <w:szCs w:val="24"/>
            </w:rPr>
          </w:rPrChange>
        </w:rPr>
        <w:t>T</w:t>
      </w:r>
      <w:del w:id="12" w:author="10073817" w:date="2016-10-26T09:40:00Z">
        <w:r w:rsidRPr="00045DE7" w:rsidDel="00A65740">
          <w:rPr>
            <w:rFonts w:cs="Arial"/>
            <w:b w:val="0"/>
            <w:sz w:val="24"/>
            <w:szCs w:val="24"/>
            <w:rPrChange w:id="13" w:author="10073817" w:date="2016-10-27T12:20:00Z">
              <w:rPr>
                <w:rFonts w:eastAsiaTheme="minorHAnsi" w:cs="Arial"/>
                <w:color w:val="auto"/>
                <w:sz w:val="24"/>
                <w:szCs w:val="24"/>
              </w:rPr>
            </w:rPrChange>
          </w:rPr>
          <w:delText>F</w:delText>
        </w:r>
      </w:del>
      <w:r w:rsidRPr="00045DE7">
        <w:rPr>
          <w:rFonts w:cs="Arial"/>
          <w:b w:val="0"/>
          <w:sz w:val="24"/>
          <w:szCs w:val="24"/>
          <w:rPrChange w:id="14" w:author="10073817" w:date="2016-10-27T12:20:00Z">
            <w:rPr>
              <w:rFonts w:eastAsiaTheme="minorHAnsi" w:cs="Arial"/>
              <w:color w:val="auto"/>
              <w:sz w:val="24"/>
              <w:szCs w:val="24"/>
            </w:rPr>
          </w:rPrChange>
        </w:rPr>
        <w:t xml:space="preserve"> model</w:t>
      </w:r>
      <w:ins w:id="15" w:author="10073817" w:date="2016-10-26T09:40:00Z">
        <w:r w:rsidR="00A65740" w:rsidRPr="00045DE7">
          <w:rPr>
            <w:rFonts w:cs="Arial"/>
            <w:b w:val="0"/>
            <w:sz w:val="24"/>
            <w:szCs w:val="24"/>
            <w:rPrChange w:id="16" w:author="10073817" w:date="2016-10-27T12:20:00Z">
              <w:rPr>
                <w:rFonts w:eastAsiaTheme="minorHAnsi" w:cs="Arial"/>
                <w:color w:val="auto"/>
                <w:sz w:val="24"/>
                <w:szCs w:val="24"/>
              </w:rPr>
            </w:rPrChange>
          </w:rPr>
          <w:t xml:space="preserve"> for Amorphous MCM-41 support for </w:t>
        </w:r>
      </w:ins>
      <w:ins w:id="17" w:author="10073817" w:date="2016-10-26T09:41:00Z">
        <w:r w:rsidR="00A65740" w:rsidRPr="00045DE7">
          <w:rPr>
            <w:rFonts w:cs="Arial"/>
            <w:b w:val="0"/>
            <w:sz w:val="24"/>
            <w:szCs w:val="24"/>
            <w:rPrChange w:id="18" w:author="10073817" w:date="2016-10-27T12:20:00Z">
              <w:rPr>
                <w:rFonts w:eastAsiaTheme="minorHAnsi" w:cs="Arial"/>
                <w:color w:val="auto"/>
                <w:sz w:val="24"/>
                <w:szCs w:val="24"/>
              </w:rPr>
            </w:rPrChange>
          </w:rPr>
          <w:t>metathesis catalysts</w:t>
        </w:r>
      </w:ins>
      <w:ins w:id="19" w:author="10073817" w:date="2016-10-26T11:08:00Z">
        <w:r w:rsidR="007E4564" w:rsidRPr="00045DE7">
          <w:rPr>
            <w:rFonts w:eastAsiaTheme="minorHAnsi" w:cs="Arial"/>
            <w:b w:val="0"/>
            <w:color w:val="auto"/>
            <w:szCs w:val="22"/>
          </w:rPr>
          <w:t xml:space="preserve"> </w:t>
        </w:r>
        <w:proofErr w:type="gramStart"/>
        <w:r w:rsidR="007E4564" w:rsidRPr="00045DE7">
          <w:rPr>
            <w:rFonts w:cs="Arial"/>
            <w:b w:val="0"/>
            <w:sz w:val="24"/>
            <w:szCs w:val="24"/>
            <w:rPrChange w:id="20" w:author="10073817" w:date="2016-10-27T12:20:00Z">
              <w:rPr>
                <w:rFonts w:eastAsiaTheme="minorHAnsi" w:cs="Arial"/>
                <w:color w:val="auto"/>
                <w:sz w:val="24"/>
                <w:szCs w:val="24"/>
              </w:rPr>
            </w:rPrChange>
          </w:rPr>
          <w:t>The</w:t>
        </w:r>
        <w:proofErr w:type="gramEnd"/>
        <w:r w:rsidR="007E4564" w:rsidRPr="00045DE7">
          <w:rPr>
            <w:rFonts w:cs="Arial"/>
            <w:b w:val="0"/>
            <w:sz w:val="24"/>
            <w:szCs w:val="24"/>
            <w:rPrChange w:id="21" w:author="10073817" w:date="2016-10-27T12:20:00Z">
              <w:rPr>
                <w:rFonts w:eastAsiaTheme="minorHAnsi" w:cs="Arial"/>
                <w:color w:val="auto"/>
                <w:sz w:val="24"/>
                <w:szCs w:val="24"/>
              </w:rPr>
            </w:rPrChange>
          </w:rPr>
          <w:t xml:space="preserve"> aim of this project is to develop a model that could be used to create the three surfaces identified in MCM-41 support material.</w:t>
        </w:r>
      </w:ins>
    </w:p>
    <w:p w14:paraId="09A3F732" w14:textId="77777777" w:rsidR="009C1EFF" w:rsidRPr="00045DE7" w:rsidRDefault="00CD4EA0">
      <w:pPr>
        <w:pStyle w:val="Heading1"/>
        <w:spacing w:after="240"/>
        <w:jc w:val="center"/>
        <w:rPr>
          <w:rFonts w:ascii="Arial" w:hAnsi="Arial" w:cs="Arial"/>
          <w:color w:val="1F3864" w:themeColor="accent5" w:themeShade="80"/>
          <w:sz w:val="22"/>
          <w:szCs w:val="22"/>
          <w:rPrChange w:id="22" w:author="10073817" w:date="2016-10-27T12:20:00Z">
            <w:rPr>
              <w:rFonts w:ascii="Arial" w:hAnsi="Arial" w:cs="Arial"/>
              <w:color w:val="1F3864" w:themeColor="accent5" w:themeShade="80"/>
              <w:sz w:val="20"/>
              <w:szCs w:val="20"/>
            </w:rPr>
          </w:rPrChange>
        </w:rPr>
      </w:pPr>
      <w:r w:rsidRPr="00045DE7">
        <w:rPr>
          <w:rFonts w:ascii="Arial" w:hAnsi="Arial" w:cs="Arial"/>
          <w:color w:val="1F3864" w:themeColor="accent5" w:themeShade="80"/>
          <w:sz w:val="22"/>
          <w:szCs w:val="22"/>
          <w:rPrChange w:id="23" w:author="10073817" w:date="2016-10-27T12:20:00Z">
            <w:rPr>
              <w:rFonts w:ascii="Arial" w:eastAsiaTheme="minorHAnsi" w:hAnsi="Arial" w:cs="Arial"/>
              <w:color w:val="1F3864" w:themeColor="accent5" w:themeShade="80"/>
              <w:sz w:val="20"/>
              <w:szCs w:val="20"/>
            </w:rPr>
          </w:rPrChange>
        </w:rPr>
        <w:t xml:space="preserve">P </w:t>
      </w:r>
      <w:proofErr w:type="spellStart"/>
      <w:r w:rsidRPr="00045DE7">
        <w:rPr>
          <w:rFonts w:ascii="Arial" w:hAnsi="Arial" w:cs="Arial"/>
          <w:color w:val="1F3864" w:themeColor="accent5" w:themeShade="80"/>
          <w:sz w:val="22"/>
          <w:szCs w:val="22"/>
          <w:rPrChange w:id="24" w:author="10073817" w:date="2016-10-27T12:20:00Z">
            <w:rPr>
              <w:rFonts w:ascii="Arial" w:eastAsiaTheme="minorHAnsi" w:hAnsi="Arial" w:cs="Arial"/>
              <w:color w:val="1F3864" w:themeColor="accent5" w:themeShade="80"/>
              <w:sz w:val="20"/>
              <w:szCs w:val="20"/>
            </w:rPr>
          </w:rPrChange>
        </w:rPr>
        <w:t>Geldenhuys</w:t>
      </w:r>
      <w:proofErr w:type="spellEnd"/>
      <w:r w:rsidRPr="00045DE7">
        <w:rPr>
          <w:rFonts w:ascii="Arial" w:hAnsi="Arial" w:cs="Arial"/>
          <w:color w:val="1F3864" w:themeColor="accent5" w:themeShade="80"/>
          <w:sz w:val="22"/>
          <w:szCs w:val="22"/>
          <w:rPrChange w:id="25" w:author="10073817" w:date="2016-10-27T12:20:00Z">
            <w:rPr>
              <w:rFonts w:ascii="Arial" w:eastAsiaTheme="minorHAnsi" w:hAnsi="Arial" w:cs="Arial"/>
              <w:color w:val="1F3864" w:themeColor="accent5" w:themeShade="80"/>
              <w:sz w:val="20"/>
              <w:szCs w:val="20"/>
            </w:rPr>
          </w:rPrChange>
        </w:rPr>
        <w:t>, 10800662</w:t>
      </w:r>
    </w:p>
    <w:p w14:paraId="7019C1A5" w14:textId="10066F10" w:rsidR="00215858" w:rsidRPr="00045DE7" w:rsidDel="009161A8" w:rsidRDefault="00CD4EA0">
      <w:pPr>
        <w:pStyle w:val="Heading2"/>
        <w:rPr>
          <w:del w:id="26" w:author="10073817" w:date="2016-10-26T09:42:00Z"/>
          <w:rFonts w:cs="Arial"/>
          <w:szCs w:val="22"/>
          <w:rPrChange w:id="27" w:author="10073817" w:date="2016-10-27T12:20:00Z">
            <w:rPr>
              <w:del w:id="28" w:author="10073817" w:date="2016-10-26T09:42:00Z"/>
              <w:rFonts w:cs="Arial"/>
              <w:sz w:val="20"/>
              <w:szCs w:val="20"/>
            </w:rPr>
          </w:rPrChange>
        </w:rPr>
      </w:pPr>
      <w:del w:id="29" w:author="10073817" w:date="2016-10-26T09:42:00Z">
        <w:r w:rsidRPr="00045DE7" w:rsidDel="009161A8">
          <w:rPr>
            <w:rFonts w:cs="Arial"/>
            <w:b w:val="0"/>
            <w:rPrChange w:id="30" w:author="10073817" w:date="2016-10-27T12:20:00Z">
              <w:rPr>
                <w:rFonts w:cs="Arial"/>
                <w:b/>
                <w:color w:val="1F3864" w:themeColor="accent5" w:themeShade="80"/>
                <w:sz w:val="20"/>
                <w:szCs w:val="20"/>
              </w:rPr>
            </w:rPrChange>
          </w:rPr>
          <w:delText>B.Sc Hons project proposal and outline</w:delText>
        </w:r>
      </w:del>
    </w:p>
    <w:p w14:paraId="28E257A2" w14:textId="713104DF" w:rsidR="00CD4EA0" w:rsidRPr="00045DE7" w:rsidRDefault="00CD4EA0">
      <w:pPr>
        <w:pStyle w:val="Heading2"/>
        <w:rPr>
          <w:ins w:id="31" w:author="10073817" w:date="2016-10-26T09:42:00Z"/>
          <w:rFonts w:cs="Arial"/>
        </w:rPr>
        <w:pPrChange w:id="32" w:author="10073817" w:date="2016-10-26T09:41:00Z">
          <w:pPr>
            <w:jc w:val="both"/>
          </w:pPr>
        </w:pPrChange>
      </w:pPr>
      <w:del w:id="33" w:author="10073817" w:date="2016-10-26T09:41:00Z">
        <w:r w:rsidRPr="00045DE7" w:rsidDel="00A65740">
          <w:rPr>
            <w:rFonts w:cs="Arial"/>
            <w:rPrChange w:id="34" w:author="10073817" w:date="2016-10-27T12:20:00Z">
              <w:rPr>
                <w:rFonts w:cs="Arial"/>
                <w:sz w:val="20"/>
                <w:szCs w:val="20"/>
              </w:rPr>
            </w:rPrChange>
          </w:rPr>
          <w:delText xml:space="preserve">A project </w:delText>
        </w:r>
        <w:r w:rsidR="00EA3000" w:rsidRPr="00045DE7" w:rsidDel="00A65740">
          <w:rPr>
            <w:rFonts w:cs="Arial"/>
            <w:rPrChange w:id="35" w:author="10073817" w:date="2016-10-27T12:20:00Z">
              <w:rPr>
                <w:rFonts w:cs="Arial"/>
                <w:sz w:val="20"/>
                <w:szCs w:val="20"/>
              </w:rPr>
            </w:rPrChange>
          </w:rPr>
          <w:delText xml:space="preserve">that will be supervised </w:delText>
        </w:r>
        <w:r w:rsidRPr="00045DE7" w:rsidDel="00A65740">
          <w:rPr>
            <w:rFonts w:cs="Arial"/>
            <w:rPrChange w:id="36" w:author="10073817" w:date="2016-10-27T12:20:00Z">
              <w:rPr>
                <w:rFonts w:cs="Arial"/>
                <w:sz w:val="20"/>
                <w:szCs w:val="20"/>
              </w:rPr>
            </w:rPrChange>
          </w:rPr>
          <w:delText>by Dr. CGCE v</w:delText>
        </w:r>
        <w:r w:rsidR="00EA3000" w:rsidRPr="00045DE7" w:rsidDel="00A65740">
          <w:rPr>
            <w:rFonts w:cs="Arial"/>
            <w:rPrChange w:id="37" w:author="10073817" w:date="2016-10-27T12:20:00Z">
              <w:rPr>
                <w:rFonts w:cs="Arial"/>
                <w:sz w:val="20"/>
                <w:szCs w:val="20"/>
              </w:rPr>
            </w:rPrChange>
          </w:rPr>
          <w:delText>an</w:delText>
        </w:r>
        <w:r w:rsidRPr="00045DE7" w:rsidDel="00A65740">
          <w:rPr>
            <w:rFonts w:cs="Arial"/>
            <w:rPrChange w:id="38" w:author="10073817" w:date="2016-10-27T12:20:00Z">
              <w:rPr>
                <w:rFonts w:cs="Arial"/>
                <w:sz w:val="20"/>
                <w:szCs w:val="20"/>
              </w:rPr>
            </w:rPrChange>
          </w:rPr>
          <w:delText xml:space="preserve"> Sittert </w:delText>
        </w:r>
        <w:r w:rsidR="00EA3000" w:rsidRPr="00045DE7" w:rsidDel="00A65740">
          <w:rPr>
            <w:rFonts w:cs="Arial"/>
            <w:rPrChange w:id="39" w:author="10073817" w:date="2016-10-27T12:20:00Z">
              <w:rPr>
                <w:rFonts w:cs="Arial"/>
                <w:sz w:val="20"/>
                <w:szCs w:val="20"/>
              </w:rPr>
            </w:rPrChange>
          </w:rPr>
          <w:delText xml:space="preserve">was selected.  This project </w:delText>
        </w:r>
        <w:r w:rsidRPr="00045DE7" w:rsidDel="00A65740">
          <w:rPr>
            <w:rFonts w:cs="Arial"/>
            <w:rPrChange w:id="40" w:author="10073817" w:date="2016-10-27T12:20:00Z">
              <w:rPr>
                <w:rFonts w:cs="Arial"/>
                <w:sz w:val="20"/>
                <w:szCs w:val="20"/>
              </w:rPr>
            </w:rPrChange>
          </w:rPr>
          <w:delText xml:space="preserve">will be conducted in the Catalysis and Synthesis </w:delText>
        </w:r>
        <w:r w:rsidR="00EA3000" w:rsidRPr="00045DE7" w:rsidDel="00A65740">
          <w:rPr>
            <w:rFonts w:cs="Arial"/>
            <w:rPrChange w:id="41" w:author="10073817" w:date="2016-10-27T12:20:00Z">
              <w:rPr>
                <w:rFonts w:cs="Arial"/>
                <w:sz w:val="20"/>
                <w:szCs w:val="20"/>
              </w:rPr>
            </w:rPrChange>
          </w:rPr>
          <w:delText>Research</w:delText>
        </w:r>
        <w:r w:rsidRPr="00045DE7" w:rsidDel="00A65740">
          <w:rPr>
            <w:rFonts w:cs="Arial"/>
            <w:rPrChange w:id="42" w:author="10073817" w:date="2016-10-27T12:20:00Z">
              <w:rPr>
                <w:rFonts w:cs="Arial"/>
                <w:sz w:val="20"/>
                <w:szCs w:val="20"/>
              </w:rPr>
            </w:rPrChange>
          </w:rPr>
          <w:delText xml:space="preserve"> group </w:delText>
        </w:r>
        <w:r w:rsidR="00EA3000" w:rsidRPr="00045DE7" w:rsidDel="00A65740">
          <w:rPr>
            <w:rFonts w:cs="Arial"/>
            <w:rPrChange w:id="43" w:author="10073817" w:date="2016-10-27T12:20:00Z">
              <w:rPr>
                <w:rFonts w:cs="Arial"/>
                <w:sz w:val="20"/>
                <w:szCs w:val="20"/>
              </w:rPr>
            </w:rPrChange>
          </w:rPr>
          <w:delText xml:space="preserve">within the Chemical Resource Beneficiation Research Focus Area </w:delText>
        </w:r>
        <w:r w:rsidRPr="00045DE7" w:rsidDel="00A65740">
          <w:rPr>
            <w:rFonts w:cs="Arial"/>
            <w:rPrChange w:id="44" w:author="10073817" w:date="2016-10-27T12:20:00Z">
              <w:rPr>
                <w:rFonts w:cs="Arial"/>
                <w:sz w:val="20"/>
                <w:szCs w:val="20"/>
              </w:rPr>
            </w:rPrChange>
          </w:rPr>
          <w:delText>at the Potchefstroom Campus of the North West University</w:delText>
        </w:r>
        <w:r w:rsidR="00EA3000" w:rsidRPr="00045DE7" w:rsidDel="00A65740">
          <w:rPr>
            <w:rFonts w:cs="Arial"/>
            <w:rPrChange w:id="45" w:author="10073817" w:date="2016-10-27T12:20:00Z">
              <w:rPr>
                <w:rFonts w:cs="Arial"/>
                <w:sz w:val="20"/>
                <w:szCs w:val="20"/>
              </w:rPr>
            </w:rPrChange>
          </w:rPr>
          <w:delText>.</w:delText>
        </w:r>
      </w:del>
      <w:ins w:id="46" w:author="10073817" w:date="2016-10-26T09:41:00Z">
        <w:r w:rsidR="00A65740" w:rsidRPr="00045DE7">
          <w:rPr>
            <w:rFonts w:cs="Arial"/>
          </w:rPr>
          <w:t>Summary</w:t>
        </w:r>
      </w:ins>
    </w:p>
    <w:p w14:paraId="6CC92B52" w14:textId="67290763" w:rsidR="00474FB8" w:rsidRPr="00045DE7" w:rsidRDefault="00474FB8">
      <w:pPr>
        <w:rPr>
          <w:ins w:id="47" w:author="10073817" w:date="2016-10-26T09:59:00Z"/>
          <w:rFonts w:cs="Arial"/>
        </w:rPr>
        <w:pPrChange w:id="48" w:author="10073817" w:date="2016-10-26T09:42:00Z">
          <w:pPr>
            <w:jc w:val="both"/>
          </w:pPr>
        </w:pPrChange>
      </w:pPr>
      <w:ins w:id="49" w:author="10073817" w:date="2016-10-26T09:55:00Z">
        <w:r w:rsidRPr="00045DE7">
          <w:rPr>
            <w:rFonts w:cs="Arial"/>
          </w:rPr>
          <w:t xml:space="preserve">Ruthenium based </w:t>
        </w:r>
      </w:ins>
      <w:ins w:id="50" w:author="10073817" w:date="2016-10-26T11:37:00Z">
        <w:r w:rsidR="001508B7" w:rsidRPr="00045DE7">
          <w:rPr>
            <w:rFonts w:cs="Arial"/>
          </w:rPr>
          <w:t>olefin</w:t>
        </w:r>
      </w:ins>
      <w:ins w:id="51" w:author="10073817" w:date="2016-10-26T09:54:00Z">
        <w:r w:rsidRPr="00045DE7">
          <w:rPr>
            <w:rFonts w:cs="Arial"/>
          </w:rPr>
          <w:t xml:space="preserve"> metathesis catalyst</w:t>
        </w:r>
      </w:ins>
      <w:ins w:id="52" w:author="10073817" w:date="2016-10-26T09:55:00Z">
        <w:r w:rsidRPr="00045DE7">
          <w:rPr>
            <w:rFonts w:cs="Arial"/>
          </w:rPr>
          <w:t xml:space="preserve"> systems finds very broad application in various industries including pharmaceutical, biotechnology and </w:t>
        </w:r>
      </w:ins>
      <w:ins w:id="53" w:author="10073817" w:date="2016-10-27T10:09:00Z">
        <w:r w:rsidR="00B56575" w:rsidRPr="00045DE7">
          <w:rPr>
            <w:rFonts w:cs="Arial"/>
          </w:rPr>
          <w:t xml:space="preserve">in the synthesis of </w:t>
        </w:r>
      </w:ins>
      <w:ins w:id="54" w:author="10073817" w:date="2016-10-26T09:57:00Z">
        <w:r w:rsidRPr="00045DE7">
          <w:rPr>
            <w:rFonts w:cs="Arial"/>
          </w:rPr>
          <w:t xml:space="preserve">speciality </w:t>
        </w:r>
      </w:ins>
      <w:ins w:id="55" w:author="10073817" w:date="2016-10-26T09:55:00Z">
        <w:r w:rsidRPr="00045DE7">
          <w:rPr>
            <w:rFonts w:cs="Arial"/>
          </w:rPr>
          <w:t>polymer</w:t>
        </w:r>
      </w:ins>
      <w:ins w:id="56" w:author="10073817" w:date="2016-10-26T09:57:00Z">
        <w:r w:rsidRPr="00045DE7">
          <w:rPr>
            <w:rFonts w:cs="Arial"/>
          </w:rPr>
          <w:t>s. Historically these catalyst syst</w:t>
        </w:r>
      </w:ins>
      <w:ins w:id="57" w:author="10073817" w:date="2016-10-26T09:58:00Z">
        <w:r w:rsidRPr="00045DE7">
          <w:rPr>
            <w:rFonts w:cs="Arial"/>
          </w:rPr>
          <w:t>e</w:t>
        </w:r>
      </w:ins>
      <w:ins w:id="58" w:author="10073817" w:date="2016-10-26T09:57:00Z">
        <w:r w:rsidRPr="00045DE7">
          <w:rPr>
            <w:rFonts w:cs="Arial"/>
          </w:rPr>
          <w:t>ms h</w:t>
        </w:r>
      </w:ins>
      <w:ins w:id="59" w:author="10073817" w:date="2016-10-26T09:58:00Z">
        <w:r w:rsidRPr="00045DE7">
          <w:rPr>
            <w:rFonts w:cs="Arial"/>
          </w:rPr>
          <w:t>a</w:t>
        </w:r>
      </w:ins>
      <w:ins w:id="60" w:author="10073817" w:date="2016-10-26T09:57:00Z">
        <w:r w:rsidRPr="00045DE7">
          <w:rPr>
            <w:rFonts w:cs="Arial"/>
          </w:rPr>
          <w:t xml:space="preserve">ve been </w:t>
        </w:r>
      </w:ins>
      <w:ins w:id="61" w:author="10073817" w:date="2016-10-26T09:58:00Z">
        <w:r w:rsidRPr="00045DE7">
          <w:rPr>
            <w:rFonts w:cs="Arial"/>
          </w:rPr>
          <w:t>homogenous, leading to high complexity and cost of recovery and regeneration.</w:t>
        </w:r>
      </w:ins>
      <w:ins w:id="62" w:author="10073817" w:date="2016-10-26T09:59:00Z">
        <w:r w:rsidRPr="00045DE7">
          <w:rPr>
            <w:rFonts w:cs="Arial"/>
          </w:rPr>
          <w:t xml:space="preserve"> </w:t>
        </w:r>
      </w:ins>
      <w:ins w:id="63" w:author="10073817" w:date="2016-10-26T10:00:00Z">
        <w:r w:rsidRPr="00045DE7">
          <w:rPr>
            <w:rFonts w:cs="Arial"/>
          </w:rPr>
          <w:t xml:space="preserve">Industry </w:t>
        </w:r>
      </w:ins>
      <w:ins w:id="64" w:author="10073817" w:date="2016-10-26T10:01:00Z">
        <w:r w:rsidRPr="00045DE7">
          <w:rPr>
            <w:rFonts w:cs="Arial"/>
          </w:rPr>
          <w:t xml:space="preserve">and research institutions have identified various </w:t>
        </w:r>
        <w:proofErr w:type="spellStart"/>
        <w:r w:rsidRPr="00045DE7">
          <w:rPr>
            <w:rFonts w:cs="Arial"/>
          </w:rPr>
          <w:t>m</w:t>
        </w:r>
      </w:ins>
      <w:ins w:id="65" w:author="10073817" w:date="2016-10-27T10:09:00Z">
        <w:r w:rsidR="00B56575" w:rsidRPr="00045DE7">
          <w:rPr>
            <w:rFonts w:cs="Arial"/>
          </w:rPr>
          <w:t>eso</w:t>
        </w:r>
      </w:ins>
      <w:ins w:id="66" w:author="10073817" w:date="2016-10-26T10:01:00Z">
        <w:r w:rsidRPr="00045DE7">
          <w:rPr>
            <w:rFonts w:cs="Arial"/>
          </w:rPr>
          <w:t>porous</w:t>
        </w:r>
        <w:proofErr w:type="spellEnd"/>
        <w:r w:rsidRPr="00045DE7">
          <w:rPr>
            <w:rFonts w:cs="Arial"/>
          </w:rPr>
          <w:t xml:space="preserve"> silica materials which could be used as solid supports for the </w:t>
        </w:r>
        <w:proofErr w:type="spellStart"/>
        <w:r w:rsidRPr="00045DE7">
          <w:rPr>
            <w:rFonts w:cs="Arial"/>
          </w:rPr>
          <w:t>heterogenization</w:t>
        </w:r>
        <w:proofErr w:type="spellEnd"/>
        <w:r w:rsidRPr="00045DE7">
          <w:rPr>
            <w:rFonts w:cs="Arial"/>
          </w:rPr>
          <w:t xml:space="preserve"> of the catalyst </w:t>
        </w:r>
      </w:ins>
      <w:ins w:id="67" w:author="10073817" w:date="2016-10-26T10:02:00Z">
        <w:r w:rsidRPr="00045DE7">
          <w:rPr>
            <w:rFonts w:cs="Arial"/>
          </w:rPr>
          <w:t xml:space="preserve">systems. </w:t>
        </w:r>
      </w:ins>
      <w:ins w:id="68" w:author="10073817" w:date="2016-10-26T11:37:00Z">
        <w:r w:rsidR="001508B7" w:rsidRPr="00045DE7">
          <w:rPr>
            <w:rFonts w:cs="Arial"/>
          </w:rPr>
          <w:t xml:space="preserve">The </w:t>
        </w:r>
      </w:ins>
      <w:proofErr w:type="spellStart"/>
      <w:ins w:id="69" w:author="10073817" w:date="2016-10-26T11:39:00Z">
        <w:r w:rsidR="001508B7" w:rsidRPr="00045DE7">
          <w:rPr>
            <w:rFonts w:cs="Arial"/>
          </w:rPr>
          <w:t>heteregenous</w:t>
        </w:r>
        <w:proofErr w:type="spellEnd"/>
        <w:r w:rsidR="001508B7" w:rsidRPr="00045DE7">
          <w:rPr>
            <w:rFonts w:cs="Arial"/>
          </w:rPr>
          <w:t xml:space="preserve"> </w:t>
        </w:r>
      </w:ins>
      <w:ins w:id="70" w:author="10073817" w:date="2016-10-26T11:37:00Z">
        <w:r w:rsidR="001508B7" w:rsidRPr="00045DE7">
          <w:rPr>
            <w:rFonts w:cs="Arial"/>
          </w:rPr>
          <w:t>catalyst system consist</w:t>
        </w:r>
      </w:ins>
      <w:ins w:id="71" w:author="10073817" w:date="2016-10-26T11:39:00Z">
        <w:r w:rsidR="001508B7" w:rsidRPr="00045DE7">
          <w:rPr>
            <w:rFonts w:cs="Arial"/>
          </w:rPr>
          <w:t>s</w:t>
        </w:r>
      </w:ins>
      <w:ins w:id="72" w:author="10073817" w:date="2016-10-26T11:37:00Z">
        <w:r w:rsidR="001508B7" w:rsidRPr="00045DE7">
          <w:rPr>
            <w:rFonts w:cs="Arial"/>
          </w:rPr>
          <w:t xml:space="preserve"> of a catalyst adsorbed or bonded to </w:t>
        </w:r>
      </w:ins>
      <w:ins w:id="73" w:author="10073817" w:date="2016-10-26T11:38:00Z">
        <w:r w:rsidR="001508B7" w:rsidRPr="00045DE7">
          <w:rPr>
            <w:rFonts w:cs="Arial"/>
          </w:rPr>
          <w:t xml:space="preserve">the surface of the amorphous </w:t>
        </w:r>
      </w:ins>
      <w:proofErr w:type="spellStart"/>
      <w:ins w:id="74" w:author="10073817" w:date="2016-10-26T14:38:00Z">
        <w:r w:rsidR="00C850D5" w:rsidRPr="00045DE7">
          <w:rPr>
            <w:rFonts w:cs="Arial"/>
          </w:rPr>
          <w:t>mesoporous</w:t>
        </w:r>
      </w:ins>
      <w:proofErr w:type="spellEnd"/>
      <w:ins w:id="75" w:author="10073817" w:date="2016-10-26T11:38:00Z">
        <w:r w:rsidR="001508B7" w:rsidRPr="00045DE7">
          <w:rPr>
            <w:rFonts w:cs="Arial"/>
          </w:rPr>
          <w:t xml:space="preserve">. </w:t>
        </w:r>
      </w:ins>
      <w:ins w:id="76" w:author="10073817" w:date="2016-10-26T10:03:00Z">
        <w:r w:rsidRPr="00045DE7">
          <w:rPr>
            <w:rFonts w:cs="Arial"/>
          </w:rPr>
          <w:t xml:space="preserve">In order for the catalyst to effectively adsorb or bond </w:t>
        </w:r>
        <w:r w:rsidR="00800129" w:rsidRPr="00045DE7">
          <w:rPr>
            <w:rFonts w:cs="Arial"/>
          </w:rPr>
          <w:t xml:space="preserve">to the surface an amorphous </w:t>
        </w:r>
      </w:ins>
      <w:proofErr w:type="spellStart"/>
      <w:ins w:id="77" w:author="10073817" w:date="2016-10-26T14:38:00Z">
        <w:r w:rsidR="00C850D5" w:rsidRPr="00045DE7">
          <w:rPr>
            <w:rFonts w:cs="Arial"/>
          </w:rPr>
          <w:t>mesoporous</w:t>
        </w:r>
      </w:ins>
      <w:proofErr w:type="spellEnd"/>
      <w:ins w:id="78" w:author="10073817" w:date="2016-10-26T10:03:00Z">
        <w:r w:rsidR="00800129" w:rsidRPr="00045DE7">
          <w:rPr>
            <w:rFonts w:cs="Arial"/>
          </w:rPr>
          <w:t xml:space="preserve"> surface is required with </w:t>
        </w:r>
      </w:ins>
      <w:ins w:id="79" w:author="10073817" w:date="2016-10-26T10:12:00Z">
        <w:r w:rsidR="00800129" w:rsidRPr="00045DE7">
          <w:rPr>
            <w:rFonts w:cs="Arial"/>
          </w:rPr>
          <w:t>a homologous pore distribution</w:t>
        </w:r>
      </w:ins>
      <w:ins w:id="80" w:author="10073817" w:date="2016-10-26T14:38:00Z">
        <w:r w:rsidR="00C850D5" w:rsidRPr="00045DE7">
          <w:rPr>
            <w:rFonts w:cs="Arial"/>
          </w:rPr>
          <w:t xml:space="preserve"> and </w:t>
        </w:r>
      </w:ins>
      <w:ins w:id="81" w:author="10073817" w:date="2016-10-26T14:40:00Z">
        <w:r w:rsidR="00C850D5" w:rsidRPr="00045DE7">
          <w:rPr>
            <w:rFonts w:cs="Arial"/>
          </w:rPr>
          <w:t>narrow pore size distribution</w:t>
        </w:r>
      </w:ins>
      <w:ins w:id="82" w:author="10073817" w:date="2016-10-26T10:44:00Z">
        <w:r w:rsidR="00A07F9E" w:rsidRPr="00045DE7">
          <w:rPr>
            <w:rFonts w:cs="Arial"/>
          </w:rPr>
          <w:t xml:space="preserve">. The work presented here is a preliminary study into the </w:t>
        </w:r>
      </w:ins>
      <w:ins w:id="83" w:author="10073817" w:date="2016-10-26T11:41:00Z">
        <w:r w:rsidR="001508B7" w:rsidRPr="00045DE7">
          <w:rPr>
            <w:rFonts w:cs="Arial"/>
          </w:rPr>
          <w:t xml:space="preserve">modelling of the amorphous silica surface for use in the </w:t>
        </w:r>
      </w:ins>
      <w:ins w:id="84" w:author="10073817" w:date="2016-10-26T10:44:00Z">
        <w:r w:rsidR="00A07F9E" w:rsidRPr="00045DE7">
          <w:rPr>
            <w:rFonts w:cs="Arial"/>
          </w:rPr>
          <w:t xml:space="preserve">creation of a </w:t>
        </w:r>
        <w:proofErr w:type="spellStart"/>
        <w:r w:rsidR="00A07F9E" w:rsidRPr="00045DE7">
          <w:rPr>
            <w:rFonts w:cs="Arial"/>
          </w:rPr>
          <w:t>heterogenous</w:t>
        </w:r>
        <w:proofErr w:type="spellEnd"/>
        <w:r w:rsidR="00A07F9E" w:rsidRPr="00045DE7">
          <w:rPr>
            <w:rFonts w:cs="Arial"/>
          </w:rPr>
          <w:t xml:space="preserve"> catalyst system</w:t>
        </w:r>
      </w:ins>
      <w:ins w:id="85" w:author="10073817" w:date="2016-10-26T10:45:00Z">
        <w:r w:rsidR="00A07F9E" w:rsidRPr="00045DE7">
          <w:rPr>
            <w:rFonts w:cs="Arial"/>
          </w:rPr>
          <w:t>.</w:t>
        </w:r>
      </w:ins>
    </w:p>
    <w:p w14:paraId="730A9DA9" w14:textId="16EFB5A2" w:rsidR="00A07F9E" w:rsidRPr="00045DE7" w:rsidRDefault="009161A8">
      <w:pPr>
        <w:rPr>
          <w:ins w:id="86" w:author="10073817" w:date="2016-10-26T10:47:00Z"/>
          <w:rFonts w:cs="Arial"/>
        </w:rPr>
        <w:pPrChange w:id="87" w:author="10073817" w:date="2016-10-26T09:42:00Z">
          <w:pPr>
            <w:jc w:val="both"/>
          </w:pPr>
        </w:pPrChange>
      </w:pPr>
      <w:ins w:id="88" w:author="10073817" w:date="2016-10-26T09:42:00Z">
        <w:r w:rsidRPr="00045DE7">
          <w:rPr>
            <w:rFonts w:cs="Arial"/>
          </w:rPr>
          <w:t>The aim of t</w:t>
        </w:r>
        <w:r w:rsidR="0056499E" w:rsidRPr="00045DE7">
          <w:rPr>
            <w:rFonts w:cs="Arial"/>
          </w:rPr>
          <w:t>h</w:t>
        </w:r>
      </w:ins>
      <w:ins w:id="89" w:author="10073817" w:date="2016-10-26T10:17:00Z">
        <w:r w:rsidR="0056499E" w:rsidRPr="00045DE7">
          <w:rPr>
            <w:rFonts w:cs="Arial"/>
          </w:rPr>
          <w:t>is</w:t>
        </w:r>
      </w:ins>
      <w:ins w:id="90" w:author="10073817" w:date="2016-10-26T09:42:00Z">
        <w:r w:rsidRPr="00045DE7">
          <w:rPr>
            <w:rFonts w:cs="Arial"/>
          </w:rPr>
          <w:t xml:space="preserve"> study is to </w:t>
        </w:r>
      </w:ins>
      <w:ins w:id="91" w:author="10073817" w:date="2016-10-26T09:51:00Z">
        <w:r w:rsidRPr="00045DE7">
          <w:rPr>
            <w:rFonts w:cs="Arial"/>
          </w:rPr>
          <w:t xml:space="preserve">develop a </w:t>
        </w:r>
      </w:ins>
      <w:ins w:id="92" w:author="10073817" w:date="2016-10-26T10:46:00Z">
        <w:r w:rsidR="00A07F9E" w:rsidRPr="00045DE7">
          <w:rPr>
            <w:rFonts w:cs="Arial"/>
          </w:rPr>
          <w:t xml:space="preserve">realistic </w:t>
        </w:r>
      </w:ins>
      <w:ins w:id="93" w:author="10073817" w:date="2016-10-26T09:51:00Z">
        <w:r w:rsidRPr="00045DE7">
          <w:rPr>
            <w:rFonts w:cs="Arial"/>
          </w:rPr>
          <w:t>model for ren</w:t>
        </w:r>
        <w:r w:rsidR="0056499E" w:rsidRPr="00045DE7">
          <w:rPr>
            <w:rFonts w:cs="Arial"/>
          </w:rPr>
          <w:t>dering alpha quartz amorphous</w:t>
        </w:r>
      </w:ins>
      <w:ins w:id="94" w:author="10073817" w:date="2016-10-26T10:45:00Z">
        <w:r w:rsidR="00A07F9E" w:rsidRPr="00045DE7">
          <w:rPr>
            <w:rFonts w:cs="Arial"/>
          </w:rPr>
          <w:t xml:space="preserve"> for use </w:t>
        </w:r>
      </w:ins>
      <w:ins w:id="95" w:author="10073817" w:date="2016-10-26T09:51:00Z">
        <w:r w:rsidR="00474FB8" w:rsidRPr="00045DE7">
          <w:rPr>
            <w:rFonts w:cs="Arial"/>
          </w:rPr>
          <w:t xml:space="preserve">as solid </w:t>
        </w:r>
      </w:ins>
      <w:proofErr w:type="spellStart"/>
      <w:ins w:id="96" w:author="10073817" w:date="2016-10-26T10:00:00Z">
        <w:r w:rsidR="00C850D5" w:rsidRPr="00045DE7">
          <w:rPr>
            <w:rFonts w:cs="Arial"/>
          </w:rPr>
          <w:t>meso</w:t>
        </w:r>
        <w:r w:rsidR="00474FB8" w:rsidRPr="00045DE7">
          <w:rPr>
            <w:rFonts w:cs="Arial"/>
          </w:rPr>
          <w:t>porous</w:t>
        </w:r>
        <w:proofErr w:type="spellEnd"/>
        <w:r w:rsidR="00474FB8" w:rsidRPr="00045DE7">
          <w:rPr>
            <w:rFonts w:cs="Arial"/>
          </w:rPr>
          <w:t xml:space="preserve"> </w:t>
        </w:r>
      </w:ins>
      <w:ins w:id="97" w:author="10073817" w:date="2016-10-26T09:51:00Z">
        <w:r w:rsidR="00C850D5" w:rsidRPr="00045DE7">
          <w:rPr>
            <w:rFonts w:cs="Arial"/>
          </w:rPr>
          <w:t>support</w:t>
        </w:r>
        <w:r w:rsidR="00474FB8" w:rsidRPr="00045DE7">
          <w:rPr>
            <w:rFonts w:cs="Arial"/>
          </w:rPr>
          <w:t xml:space="preserve"> for </w:t>
        </w:r>
      </w:ins>
      <w:ins w:id="98" w:author="10073817" w:date="2016-10-26T10:00:00Z">
        <w:r w:rsidR="00474FB8" w:rsidRPr="00045DE7">
          <w:rPr>
            <w:rFonts w:cs="Arial"/>
          </w:rPr>
          <w:t xml:space="preserve">the </w:t>
        </w:r>
      </w:ins>
      <w:ins w:id="99" w:author="10073817" w:date="2016-10-26T09:52:00Z">
        <w:r w:rsidR="00474FB8" w:rsidRPr="00045DE7">
          <w:rPr>
            <w:rFonts w:cs="Arial"/>
          </w:rPr>
          <w:t xml:space="preserve">Grubbs type </w:t>
        </w:r>
      </w:ins>
      <w:ins w:id="100" w:author="10073817" w:date="2016-10-26T09:53:00Z">
        <w:r w:rsidR="00474FB8" w:rsidRPr="00045DE7">
          <w:rPr>
            <w:rFonts w:cs="Arial"/>
          </w:rPr>
          <w:t xml:space="preserve">metathesis </w:t>
        </w:r>
      </w:ins>
      <w:ins w:id="101" w:author="10073817" w:date="2016-10-26T09:52:00Z">
        <w:r w:rsidR="00474FB8" w:rsidRPr="00045DE7">
          <w:rPr>
            <w:rFonts w:cs="Arial"/>
          </w:rPr>
          <w:t>catalysts</w:t>
        </w:r>
      </w:ins>
      <w:ins w:id="102" w:author="10073817" w:date="2016-10-26T09:53:00Z">
        <w:r w:rsidR="00474FB8" w:rsidRPr="00045DE7">
          <w:rPr>
            <w:rFonts w:cs="Arial"/>
          </w:rPr>
          <w:t>.</w:t>
        </w:r>
      </w:ins>
      <w:ins w:id="103" w:author="10073817" w:date="2016-10-26T10:46:00Z">
        <w:r w:rsidR="00A07F9E" w:rsidRPr="00045DE7">
          <w:rPr>
            <w:rFonts w:cs="Arial"/>
          </w:rPr>
          <w:t xml:space="preserve"> This model will support parallel laboratory work in the research group focussed on the development of a </w:t>
        </w:r>
        <w:proofErr w:type="spellStart"/>
        <w:r w:rsidR="00A07F9E" w:rsidRPr="00045DE7">
          <w:rPr>
            <w:rFonts w:cs="Arial"/>
          </w:rPr>
          <w:t>heterogenous</w:t>
        </w:r>
        <w:proofErr w:type="spellEnd"/>
        <w:r w:rsidR="00A07F9E" w:rsidRPr="00045DE7">
          <w:rPr>
            <w:rFonts w:cs="Arial"/>
          </w:rPr>
          <w:t xml:space="preserve"> alkene metathesis cat</w:t>
        </w:r>
      </w:ins>
      <w:ins w:id="104" w:author="10073817" w:date="2016-10-26T10:47:00Z">
        <w:r w:rsidR="00A07F9E" w:rsidRPr="00045DE7">
          <w:rPr>
            <w:rFonts w:cs="Arial"/>
          </w:rPr>
          <w:t>a</w:t>
        </w:r>
      </w:ins>
      <w:ins w:id="105" w:author="10073817" w:date="2016-10-26T10:46:00Z">
        <w:r w:rsidR="00A07F9E" w:rsidRPr="00045DE7">
          <w:rPr>
            <w:rFonts w:cs="Arial"/>
          </w:rPr>
          <w:t xml:space="preserve">lyst </w:t>
        </w:r>
      </w:ins>
      <w:ins w:id="106" w:author="10073817" w:date="2016-10-26T10:47:00Z">
        <w:r w:rsidR="00A07F9E" w:rsidRPr="00045DE7">
          <w:rPr>
            <w:rFonts w:cs="Arial"/>
          </w:rPr>
          <w:t>system</w:t>
        </w:r>
      </w:ins>
      <w:ins w:id="107" w:author="10073817" w:date="2016-10-26T11:01:00Z">
        <w:r w:rsidR="009E2FFA" w:rsidRPr="00045DE7">
          <w:rPr>
            <w:rFonts w:cs="Arial"/>
          </w:rPr>
          <w:t>.</w:t>
        </w:r>
      </w:ins>
      <w:ins w:id="108" w:author="10073817" w:date="2016-10-26T10:17:00Z">
        <w:r w:rsidR="0056499E" w:rsidRPr="00045DE7">
          <w:rPr>
            <w:rFonts w:cs="Arial"/>
          </w:rPr>
          <w:t xml:space="preserve"> </w:t>
        </w:r>
      </w:ins>
    </w:p>
    <w:p w14:paraId="0107C2F6" w14:textId="241BF713" w:rsidR="0056499E" w:rsidRPr="00045DE7" w:rsidRDefault="00A07F9E">
      <w:pPr>
        <w:rPr>
          <w:ins w:id="109" w:author="10073817" w:date="2016-10-26T10:19:00Z"/>
          <w:rFonts w:cs="Arial"/>
        </w:rPr>
        <w:pPrChange w:id="110" w:author="10073817" w:date="2016-10-26T09:42:00Z">
          <w:pPr>
            <w:jc w:val="both"/>
          </w:pPr>
        </w:pPrChange>
      </w:pPr>
      <w:ins w:id="111" w:author="10073817" w:date="2016-10-26T10:49:00Z">
        <w:r w:rsidRPr="00045DE7">
          <w:rPr>
            <w:rFonts w:cs="Arial"/>
          </w:rPr>
          <w:t xml:space="preserve">Density Functional Theory and Molecular </w:t>
        </w:r>
      </w:ins>
      <w:ins w:id="112" w:author="10073817" w:date="2016-10-26T10:52:00Z">
        <w:r w:rsidRPr="00045DE7">
          <w:rPr>
            <w:rFonts w:cs="Arial"/>
          </w:rPr>
          <w:t>D</w:t>
        </w:r>
      </w:ins>
      <w:ins w:id="113" w:author="10073817" w:date="2016-10-26T10:49:00Z">
        <w:r w:rsidRPr="00045DE7">
          <w:rPr>
            <w:rFonts w:cs="Arial"/>
          </w:rPr>
          <w:t>ynamics</w:t>
        </w:r>
      </w:ins>
      <w:ins w:id="114" w:author="10073817" w:date="2016-10-26T10:47:00Z">
        <w:r w:rsidRPr="00045DE7">
          <w:rPr>
            <w:rFonts w:cs="Arial"/>
          </w:rPr>
          <w:t xml:space="preserve"> modelling of the </w:t>
        </w:r>
      </w:ins>
      <w:ins w:id="115" w:author="10073817" w:date="2016-10-26T10:48:00Z">
        <w:r w:rsidRPr="00045DE7">
          <w:rPr>
            <w:rFonts w:cs="Arial"/>
          </w:rPr>
          <w:t>annealing</w:t>
        </w:r>
      </w:ins>
      <w:ins w:id="116" w:author="10073817" w:date="2016-10-26T10:47:00Z">
        <w:r w:rsidRPr="00045DE7">
          <w:rPr>
            <w:rFonts w:cs="Arial"/>
          </w:rPr>
          <w:t xml:space="preserve"> </w:t>
        </w:r>
      </w:ins>
      <w:ins w:id="117" w:author="10073817" w:date="2016-10-26T10:48:00Z">
        <w:r w:rsidRPr="00045DE7">
          <w:rPr>
            <w:rFonts w:cs="Arial"/>
          </w:rPr>
          <w:t xml:space="preserve">process of alpha quartz will be performed using </w:t>
        </w:r>
      </w:ins>
      <w:ins w:id="118" w:author="10073817" w:date="2016-10-27T20:03:00Z">
        <w:r w:rsidR="006314B1">
          <w:rPr>
            <w:rFonts w:cs="Arial"/>
          </w:rPr>
          <w:t xml:space="preserve">the </w:t>
        </w:r>
      </w:ins>
      <w:ins w:id="119" w:author="10073817" w:date="2016-10-27T20:05:00Z">
        <w:r w:rsidR="006314B1">
          <w:rPr>
            <w:rFonts w:cs="Arial"/>
          </w:rPr>
          <w:t xml:space="preserve">CASTEP module of </w:t>
        </w:r>
      </w:ins>
      <w:ins w:id="120" w:author="10073817" w:date="2016-10-26T10:48:00Z">
        <w:r w:rsidRPr="00045DE7">
          <w:rPr>
            <w:rFonts w:cs="Arial"/>
          </w:rPr>
          <w:t xml:space="preserve">Material </w:t>
        </w:r>
        <w:proofErr w:type="spellStart"/>
        <w:r w:rsidRPr="00045DE7">
          <w:rPr>
            <w:rFonts w:cs="Arial"/>
          </w:rPr>
          <w:t>Studio</w:t>
        </w:r>
      </w:ins>
      <w:ins w:id="121" w:author="10073817" w:date="2016-10-26T10:49:00Z">
        <w:r w:rsidRPr="00045DE7">
          <w:rPr>
            <w:rFonts w:cs="Arial"/>
          </w:rPr>
          <w:t>®molecular</w:t>
        </w:r>
        <w:proofErr w:type="spellEnd"/>
        <w:r w:rsidRPr="00045DE7">
          <w:rPr>
            <w:rFonts w:cs="Arial"/>
          </w:rPr>
          <w:t xml:space="preserve"> modelling software</w:t>
        </w:r>
      </w:ins>
      <w:ins w:id="122" w:author="10073817" w:date="2016-10-27T20:05:00Z">
        <w:r w:rsidR="006314B1">
          <w:rPr>
            <w:rFonts w:cs="Arial"/>
          </w:rPr>
          <w:t xml:space="preserve"> created by BIOVA</w:t>
        </w:r>
      </w:ins>
      <w:ins w:id="123" w:author="10073817" w:date="2016-10-26T10:50:00Z">
        <w:r w:rsidRPr="00045DE7">
          <w:rPr>
            <w:rFonts w:cs="Arial"/>
          </w:rPr>
          <w:t>.</w:t>
        </w:r>
      </w:ins>
      <w:ins w:id="124" w:author="10073817" w:date="2016-10-27T20:06:00Z">
        <w:r w:rsidR="006314B1" w:rsidRPr="006314B1">
          <w:rPr>
            <w:rFonts w:cs="Arial"/>
            <w:i/>
            <w:color w:val="FF0000"/>
          </w:rPr>
          <w:t xml:space="preserve"> </w:t>
        </w:r>
        <w:r w:rsidR="006314B1" w:rsidRPr="00433F81">
          <w:rPr>
            <w:rFonts w:cs="Arial"/>
            <w:i/>
            <w:color w:val="FF0000"/>
          </w:rPr>
          <w:t>(</w:t>
        </w:r>
        <w:r w:rsidR="006314B1" w:rsidRPr="00045DE7">
          <w:rPr>
            <w:rFonts w:cs="Arial"/>
            <w:i/>
            <w:color w:val="FF0000"/>
          </w:rPr>
          <w:t>1)ref))</w:t>
        </w:r>
        <w:r w:rsidR="006314B1" w:rsidRPr="00045DE7">
          <w:rPr>
            <w:rFonts w:cs="Arial"/>
          </w:rPr>
          <w:t xml:space="preserve"> </w:t>
        </w:r>
      </w:ins>
      <w:ins w:id="125" w:author="10073817" w:date="2016-10-26T10:50:00Z">
        <w:r w:rsidRPr="00045DE7">
          <w:rPr>
            <w:rFonts w:cs="Arial"/>
          </w:rPr>
          <w:t xml:space="preserve"> The results generated will be used to determine optimal conditions for rendering t</w:t>
        </w:r>
      </w:ins>
      <w:ins w:id="126" w:author="10073817" w:date="2016-10-26T10:52:00Z">
        <w:r w:rsidRPr="00045DE7">
          <w:rPr>
            <w:rFonts w:cs="Arial"/>
          </w:rPr>
          <w:t>he</w:t>
        </w:r>
      </w:ins>
      <w:ins w:id="127" w:author="10073817" w:date="2016-10-26T10:50:00Z">
        <w:r w:rsidR="00C850D5" w:rsidRPr="00045DE7">
          <w:rPr>
            <w:rFonts w:cs="Arial"/>
          </w:rPr>
          <w:t xml:space="preserve"> starting material amorphous</w:t>
        </w:r>
      </w:ins>
      <w:ins w:id="128" w:author="10073817" w:date="2016-10-26T14:41:00Z">
        <w:r w:rsidR="00C850D5" w:rsidRPr="00045DE7">
          <w:rPr>
            <w:rFonts w:cs="Arial"/>
          </w:rPr>
          <w:t xml:space="preserve"> and to compare the results with existing practical </w:t>
        </w:r>
      </w:ins>
      <w:ins w:id="129" w:author="10073817" w:date="2016-10-27T10:10:00Z">
        <w:r w:rsidR="00B56575" w:rsidRPr="00045DE7">
          <w:rPr>
            <w:rFonts w:cs="Arial"/>
          </w:rPr>
          <w:t xml:space="preserve">and molecular modelling </w:t>
        </w:r>
      </w:ins>
      <w:ins w:id="130" w:author="10073817" w:date="2016-10-26T14:41:00Z">
        <w:r w:rsidR="00B56575" w:rsidRPr="00045DE7">
          <w:rPr>
            <w:rFonts w:cs="Arial"/>
          </w:rPr>
          <w:t>results</w:t>
        </w:r>
      </w:ins>
      <w:ins w:id="131" w:author="10073817" w:date="2016-10-27T10:11:00Z">
        <w:r w:rsidR="00B56575" w:rsidRPr="00045DE7">
          <w:rPr>
            <w:rFonts w:cs="Arial"/>
          </w:rPr>
          <w:t xml:space="preserve"> </w:t>
        </w:r>
      </w:ins>
      <w:ins w:id="132" w:author="10073817" w:date="2016-10-27T10:10:00Z">
        <w:r w:rsidR="00B56575" w:rsidRPr="00045DE7">
          <w:rPr>
            <w:rFonts w:cs="Arial"/>
          </w:rPr>
          <w:t>available in literature</w:t>
        </w:r>
      </w:ins>
    </w:p>
    <w:p w14:paraId="61DF67DE" w14:textId="3B97C331" w:rsidR="009161A8" w:rsidRPr="00045DE7" w:rsidDel="00A07F9E" w:rsidRDefault="009161A8">
      <w:pPr>
        <w:rPr>
          <w:del w:id="133" w:author="10073817" w:date="2016-10-26T10:45:00Z"/>
          <w:rFonts w:cs="Arial"/>
          <w:rPrChange w:id="134" w:author="10073817" w:date="2016-10-27T12:20:00Z">
            <w:rPr>
              <w:del w:id="135" w:author="10073817" w:date="2016-10-26T10:45:00Z"/>
              <w:rFonts w:cs="Arial"/>
              <w:sz w:val="20"/>
              <w:szCs w:val="20"/>
            </w:rPr>
          </w:rPrChange>
        </w:rPr>
        <w:pPrChange w:id="136" w:author="10073817" w:date="2016-10-26T09:42:00Z">
          <w:pPr>
            <w:jc w:val="both"/>
          </w:pPr>
        </w:pPrChange>
      </w:pPr>
    </w:p>
    <w:p w14:paraId="0E48B493" w14:textId="40E09542" w:rsidR="00CD4EA0" w:rsidRPr="00045DE7" w:rsidRDefault="00CD4EA0">
      <w:pPr>
        <w:pStyle w:val="Heading2"/>
        <w:rPr>
          <w:ins w:id="137" w:author="Lorraine" w:date="2016-10-19T22:17:00Z"/>
          <w:rFonts w:cs="Arial"/>
          <w:rPrChange w:id="138" w:author="10073817" w:date="2016-10-27T12:20:00Z">
            <w:rPr>
              <w:ins w:id="139" w:author="Lorraine" w:date="2016-10-19T22:17:00Z"/>
              <w:rFonts w:cs="Arial"/>
              <w:sz w:val="20"/>
              <w:szCs w:val="20"/>
            </w:rPr>
          </w:rPrChange>
        </w:rPr>
        <w:pPrChange w:id="140" w:author="10073817" w:date="2016-10-26T09:42:00Z">
          <w:pPr>
            <w:pStyle w:val="Heading2"/>
            <w:jc w:val="both"/>
          </w:pPr>
        </w:pPrChange>
      </w:pPr>
      <w:del w:id="141" w:author="Lorraine" w:date="2016-10-19T22:17:00Z">
        <w:r w:rsidRPr="00045DE7" w:rsidDel="00C84039">
          <w:rPr>
            <w:rFonts w:cs="Arial"/>
            <w:rPrChange w:id="142" w:author="10073817" w:date="2016-10-27T12:20:00Z">
              <w:rPr>
                <w:rFonts w:cs="Arial"/>
                <w:sz w:val="20"/>
                <w:szCs w:val="20"/>
              </w:rPr>
            </w:rPrChange>
          </w:rPr>
          <w:delText>Scope of the Project</w:delText>
        </w:r>
      </w:del>
      <w:ins w:id="143" w:author="Lorraine" w:date="2016-10-19T22:17:00Z">
        <w:r w:rsidR="00C84039" w:rsidRPr="00045DE7">
          <w:rPr>
            <w:rFonts w:cs="Arial"/>
            <w:rPrChange w:id="144" w:author="10073817" w:date="2016-10-27T12:20:00Z">
              <w:rPr>
                <w:rFonts w:cs="Arial"/>
                <w:sz w:val="20"/>
                <w:szCs w:val="20"/>
              </w:rPr>
            </w:rPrChange>
          </w:rPr>
          <w:t>Introduction</w:t>
        </w:r>
      </w:ins>
    </w:p>
    <w:p w14:paraId="02CAD262" w14:textId="0D90DC41" w:rsidR="00C84039" w:rsidRPr="00045DE7" w:rsidDel="009161A8" w:rsidRDefault="00C84039">
      <w:pPr>
        <w:rPr>
          <w:del w:id="145" w:author="10073817" w:date="2016-10-26T09:45:00Z"/>
          <w:rFonts w:cs="Arial"/>
          <w:rPrChange w:id="146" w:author="10073817" w:date="2016-10-27T12:20:00Z">
            <w:rPr>
              <w:del w:id="147" w:author="10073817" w:date="2016-10-26T09:45:00Z"/>
              <w:rFonts w:cs="Arial"/>
              <w:sz w:val="20"/>
              <w:szCs w:val="20"/>
            </w:rPr>
          </w:rPrChange>
        </w:rPr>
        <w:pPrChange w:id="148" w:author="10073817" w:date="2016-10-26T10:27:00Z">
          <w:pPr>
            <w:pStyle w:val="Heading2"/>
            <w:jc w:val="both"/>
          </w:pPr>
        </w:pPrChange>
      </w:pPr>
    </w:p>
    <w:p w14:paraId="42755159" w14:textId="53C09E3F" w:rsidR="009E2FFA" w:rsidRPr="00045DE7" w:rsidRDefault="00C92B88">
      <w:pPr>
        <w:rPr>
          <w:ins w:id="149" w:author="10073817" w:date="2016-10-26T10:54:00Z"/>
          <w:rFonts w:cs="Arial"/>
        </w:rPr>
        <w:pPrChange w:id="150" w:author="10073817" w:date="2016-10-26T10:27:00Z">
          <w:pPr>
            <w:jc w:val="both"/>
          </w:pPr>
        </w:pPrChange>
      </w:pPr>
      <w:ins w:id="151" w:author="Lorraine" w:date="2016-10-19T21:22:00Z">
        <w:del w:id="152" w:author="10073817" w:date="2016-10-26T10:22:00Z">
          <w:r w:rsidRPr="00045DE7" w:rsidDel="0056499E">
            <w:rPr>
              <w:rFonts w:cs="Arial"/>
              <w:rPrChange w:id="153" w:author="10073817" w:date="2016-10-27T12:20:00Z">
                <w:rPr>
                  <w:rFonts w:cs="Arial"/>
                  <w:sz w:val="20"/>
                  <w:szCs w:val="20"/>
                </w:rPr>
              </w:rPrChange>
            </w:rPr>
            <w:delText xml:space="preserve">In the recent past </w:delText>
          </w:r>
        </w:del>
        <w:del w:id="154" w:author="10073817" w:date="2016-10-26T09:26:00Z">
          <w:r w:rsidRPr="00045DE7" w:rsidDel="00215858">
            <w:rPr>
              <w:rFonts w:cs="Arial"/>
              <w:rPrChange w:id="155" w:author="10073817" w:date="2016-10-27T12:20:00Z">
                <w:rPr>
                  <w:rFonts w:cs="Arial"/>
                  <w:sz w:val="20"/>
                  <w:szCs w:val="20"/>
                </w:rPr>
              </w:rPrChange>
            </w:rPr>
            <w:delText>A</w:delText>
          </w:r>
        </w:del>
        <w:del w:id="156" w:author="10073817" w:date="2016-10-26T10:22:00Z">
          <w:r w:rsidRPr="00045DE7" w:rsidDel="0056499E">
            <w:rPr>
              <w:rFonts w:cs="Arial"/>
              <w:rPrChange w:id="157" w:author="10073817" w:date="2016-10-27T12:20:00Z">
                <w:rPr>
                  <w:rFonts w:cs="Arial"/>
                  <w:sz w:val="20"/>
                  <w:szCs w:val="20"/>
                </w:rPr>
              </w:rPrChange>
            </w:rPr>
            <w:delText>lkene metathesis have become one of the most widely used industrial reactions.</w:delText>
          </w:r>
        </w:del>
      </w:ins>
      <w:ins w:id="158" w:author="10073817" w:date="2016-10-26T10:22:00Z">
        <w:r w:rsidR="0056499E" w:rsidRPr="00045DE7">
          <w:rPr>
            <w:rFonts w:cs="Arial"/>
          </w:rPr>
          <w:t xml:space="preserve">One of the most widely researched and </w:t>
        </w:r>
        <w:proofErr w:type="gramStart"/>
        <w:r w:rsidR="0056499E" w:rsidRPr="00045DE7">
          <w:rPr>
            <w:rFonts w:cs="Arial"/>
          </w:rPr>
          <w:t xml:space="preserve">published topics in chemistry in the past two decades </w:t>
        </w:r>
      </w:ins>
      <w:ins w:id="159" w:author="10073817" w:date="2016-10-26T11:45:00Z">
        <w:r w:rsidR="001508B7" w:rsidRPr="00045DE7">
          <w:rPr>
            <w:rFonts w:cs="Arial"/>
          </w:rPr>
          <w:t>is</w:t>
        </w:r>
        <w:proofErr w:type="gramEnd"/>
        <w:r w:rsidR="001508B7" w:rsidRPr="00045DE7">
          <w:rPr>
            <w:rFonts w:cs="Arial"/>
          </w:rPr>
          <w:t xml:space="preserve"> the development of new applications and catalysts for olefin metathesis</w:t>
        </w:r>
      </w:ins>
      <w:ins w:id="160" w:author="10073817" w:date="2016-10-26T11:46:00Z">
        <w:r w:rsidR="001508B7" w:rsidRPr="00045DE7">
          <w:rPr>
            <w:rFonts w:cs="Arial"/>
          </w:rPr>
          <w:t>.</w:t>
        </w:r>
      </w:ins>
      <w:ins w:id="161" w:author="Lorraine" w:date="2016-10-19T21:22:00Z">
        <w:r w:rsidRPr="00045DE7">
          <w:rPr>
            <w:rFonts w:cs="Arial"/>
            <w:rPrChange w:id="162" w:author="10073817" w:date="2016-10-27T12:20:00Z">
              <w:rPr>
                <w:rFonts w:cs="Arial"/>
                <w:sz w:val="20"/>
                <w:szCs w:val="20"/>
              </w:rPr>
            </w:rPrChange>
          </w:rPr>
          <w:t xml:space="preserve"> </w:t>
        </w:r>
      </w:ins>
      <w:ins w:id="163" w:author="10073817" w:date="2016-10-26T10:25:00Z">
        <w:r w:rsidR="009204CF" w:rsidRPr="00045DE7">
          <w:rPr>
            <w:rFonts w:cs="Arial"/>
            <w:i/>
            <w:color w:val="FF0000"/>
            <w:rPrChange w:id="164" w:author="10073817" w:date="2016-10-27T12:20:00Z">
              <w:rPr>
                <w:rFonts w:cs="Arial"/>
              </w:rPr>
            </w:rPrChange>
          </w:rPr>
          <w:t>(</w:t>
        </w:r>
      </w:ins>
      <w:ins w:id="165" w:author="10073817" w:date="2016-10-26T13:46:00Z">
        <w:r w:rsidR="00DD79C7" w:rsidRPr="00045DE7">
          <w:rPr>
            <w:rFonts w:cs="Arial"/>
            <w:i/>
            <w:color w:val="FF0000"/>
          </w:rPr>
          <w:t>2</w:t>
        </w:r>
      </w:ins>
      <w:ins w:id="166" w:author="10073817" w:date="2016-10-26T10:25:00Z">
        <w:r w:rsidR="009204CF" w:rsidRPr="00045DE7">
          <w:rPr>
            <w:rFonts w:cs="Arial"/>
            <w:i/>
            <w:color w:val="FF0000"/>
            <w:sz w:val="18"/>
            <w:szCs w:val="18"/>
            <w:rPrChange w:id="167" w:author="10073817" w:date="2016-10-27T12:20:00Z">
              <w:rPr>
                <w:rFonts w:ascii="AdvP7CD3" w:hAnsi="AdvP7CD3" w:cs="AdvP7CD3"/>
                <w:color w:val="231F20"/>
                <w:sz w:val="18"/>
                <w:szCs w:val="18"/>
              </w:rPr>
            </w:rPrChange>
          </w:rPr>
          <w:t>J W Herndon, New Mexico State University, Las Cruces, NM, USAª 2007 Elsevier Ltd.)</w:t>
        </w:r>
      </w:ins>
      <w:ins w:id="168" w:author="Lorraine" w:date="2016-10-19T21:22:00Z">
        <w:del w:id="169" w:author="10073817" w:date="2016-10-26T10:54:00Z">
          <w:r w:rsidRPr="00045DE7" w:rsidDel="009E2FFA">
            <w:rPr>
              <w:rFonts w:cs="Arial"/>
              <w:rPrChange w:id="170" w:author="10073817" w:date="2016-10-27T12:20:00Z">
                <w:rPr>
                  <w:rFonts w:cs="Arial"/>
                  <w:sz w:val="20"/>
                  <w:szCs w:val="20"/>
                </w:rPr>
              </w:rPrChange>
            </w:rPr>
            <w:delText xml:space="preserve">The reaction has </w:delText>
          </w:r>
        </w:del>
        <w:del w:id="171" w:author="10073817" w:date="2016-10-26T10:53:00Z">
          <w:r w:rsidRPr="00045DE7" w:rsidDel="00A07F9E">
            <w:rPr>
              <w:rFonts w:cs="Arial"/>
              <w:rPrChange w:id="172" w:author="10073817" w:date="2016-10-27T12:20:00Z">
                <w:rPr>
                  <w:rFonts w:cs="Arial"/>
                  <w:sz w:val="20"/>
                  <w:szCs w:val="20"/>
                </w:rPr>
              </w:rPrChange>
            </w:rPr>
            <w:delText xml:space="preserve">also </w:delText>
          </w:r>
        </w:del>
        <w:del w:id="173" w:author="10073817" w:date="2016-10-26T10:54:00Z">
          <w:r w:rsidRPr="00045DE7" w:rsidDel="009E2FFA">
            <w:rPr>
              <w:rFonts w:cs="Arial"/>
              <w:rPrChange w:id="174" w:author="10073817" w:date="2016-10-27T12:20:00Z">
                <w:rPr>
                  <w:rFonts w:cs="Arial"/>
                  <w:sz w:val="20"/>
                  <w:szCs w:val="20"/>
                </w:rPr>
              </w:rPrChange>
            </w:rPr>
            <w:delText>found wide-spread application in laboratories f</w:delText>
          </w:r>
        </w:del>
      </w:ins>
      <w:ins w:id="175" w:author="Lorraine" w:date="2016-10-19T21:24:00Z">
        <w:del w:id="176" w:author="10073817" w:date="2016-10-26T10:54:00Z">
          <w:r w:rsidRPr="00045DE7" w:rsidDel="009E2FFA">
            <w:rPr>
              <w:rFonts w:cs="Arial"/>
              <w:rPrChange w:id="177" w:author="10073817" w:date="2016-10-27T12:20:00Z">
                <w:rPr>
                  <w:rFonts w:cs="Arial"/>
                  <w:sz w:val="20"/>
                  <w:szCs w:val="20"/>
                </w:rPr>
              </w:rPrChange>
            </w:rPr>
            <w:delText>o</w:delText>
          </w:r>
        </w:del>
      </w:ins>
      <w:ins w:id="178" w:author="Lorraine" w:date="2016-10-19T21:22:00Z">
        <w:del w:id="179" w:author="10073817" w:date="2016-10-26T10:54:00Z">
          <w:r w:rsidRPr="00045DE7" w:rsidDel="009E2FFA">
            <w:rPr>
              <w:rFonts w:cs="Arial"/>
              <w:rPrChange w:id="180" w:author="10073817" w:date="2016-10-27T12:20:00Z">
                <w:rPr>
                  <w:rFonts w:cs="Arial"/>
                  <w:sz w:val="20"/>
                  <w:szCs w:val="20"/>
                </w:rPr>
              </w:rPrChange>
            </w:rPr>
            <w:delText>r the synthesis of</w:delText>
          </w:r>
        </w:del>
      </w:ins>
      <w:ins w:id="181" w:author="Lorraine" w:date="2016-10-19T21:24:00Z">
        <w:del w:id="182" w:author="10073817" w:date="2016-10-26T10:54:00Z">
          <w:r w:rsidR="005D0333" w:rsidRPr="00045DE7" w:rsidDel="009E2FFA">
            <w:rPr>
              <w:rFonts w:cs="Arial"/>
              <w:rPrChange w:id="183" w:author="10073817" w:date="2016-10-27T12:20:00Z">
                <w:rPr>
                  <w:rFonts w:cs="Arial"/>
                  <w:sz w:val="20"/>
                  <w:szCs w:val="20"/>
                </w:rPr>
              </w:rPrChange>
            </w:rPr>
            <w:delText xml:space="preserve"> unique polymers and research into the synthesis of a wide variety of molecules</w:delText>
          </w:r>
        </w:del>
        <w:del w:id="184" w:author="10073817" w:date="2016-10-26T10:26:00Z">
          <w:r w:rsidR="005D0333" w:rsidRPr="00045DE7" w:rsidDel="009204CF">
            <w:rPr>
              <w:rFonts w:cs="Arial"/>
              <w:rPrChange w:id="185" w:author="10073817" w:date="2016-10-27T12:20:00Z">
                <w:rPr>
                  <w:rFonts w:cs="Arial"/>
                  <w:sz w:val="20"/>
                  <w:szCs w:val="20"/>
                </w:rPr>
              </w:rPrChange>
            </w:rPr>
            <w:delText>.</w:delText>
          </w:r>
        </w:del>
      </w:ins>
      <w:ins w:id="186" w:author="Lorraine" w:date="2016-10-19T21:21:00Z">
        <w:del w:id="187" w:author="10073817" w:date="2016-10-26T10:28:00Z">
          <w:r w:rsidR="00C84039" w:rsidRPr="00045DE7" w:rsidDel="009204CF">
            <w:rPr>
              <w:rFonts w:cs="Arial"/>
              <w:rPrChange w:id="188" w:author="10073817" w:date="2016-10-27T12:20:00Z">
                <w:rPr>
                  <w:rFonts w:cs="Arial"/>
                  <w:sz w:val="20"/>
                  <w:szCs w:val="20"/>
                </w:rPr>
              </w:rPrChange>
            </w:rPr>
            <w:delText xml:space="preserve"> </w:delText>
          </w:r>
        </w:del>
        <w:del w:id="189" w:author="10073817" w:date="2016-10-26T10:54:00Z">
          <w:r w:rsidR="00C84039" w:rsidRPr="00045DE7" w:rsidDel="009E2FFA">
            <w:rPr>
              <w:rFonts w:cs="Arial"/>
              <w:rPrChange w:id="190" w:author="10073817" w:date="2016-10-27T12:20:00Z">
                <w:rPr>
                  <w:rFonts w:cs="Arial"/>
                  <w:sz w:val="20"/>
                  <w:szCs w:val="20"/>
                </w:rPr>
              </w:rPrChange>
            </w:rPr>
            <w:delText>[1]</w:delText>
          </w:r>
        </w:del>
      </w:ins>
      <w:ins w:id="191" w:author="Lorraine" w:date="2016-10-19T22:07:00Z">
        <w:r w:rsidR="005D0333" w:rsidRPr="00045DE7">
          <w:rPr>
            <w:rFonts w:cs="Arial"/>
            <w:rPrChange w:id="192" w:author="10073817" w:date="2016-10-27T12:20:00Z">
              <w:rPr>
                <w:rFonts w:cs="Arial"/>
                <w:sz w:val="20"/>
                <w:szCs w:val="20"/>
              </w:rPr>
            </w:rPrChange>
          </w:rPr>
          <w:t xml:space="preserve"> </w:t>
        </w:r>
      </w:ins>
    </w:p>
    <w:p w14:paraId="6867E199" w14:textId="3D4505A7" w:rsidR="009E2FFA" w:rsidRPr="00045DE7" w:rsidRDefault="00C92B88">
      <w:pPr>
        <w:rPr>
          <w:ins w:id="193" w:author="10073817" w:date="2016-10-26T10:56:00Z"/>
          <w:rFonts w:cs="Arial"/>
        </w:rPr>
        <w:pPrChange w:id="194" w:author="10073817" w:date="2016-10-26T10:27:00Z">
          <w:pPr>
            <w:jc w:val="both"/>
          </w:pPr>
        </w:pPrChange>
      </w:pPr>
      <w:ins w:id="195" w:author="Lorraine" w:date="2016-10-19T21:24:00Z">
        <w:r w:rsidRPr="00045DE7">
          <w:rPr>
            <w:rFonts w:cs="Arial"/>
            <w:rPrChange w:id="196" w:author="10073817" w:date="2016-10-27T12:20:00Z">
              <w:rPr>
                <w:rFonts w:cs="Arial"/>
                <w:sz w:val="20"/>
                <w:szCs w:val="20"/>
              </w:rPr>
            </w:rPrChange>
          </w:rPr>
          <w:t xml:space="preserve">The </w:t>
        </w:r>
      </w:ins>
      <w:ins w:id="197" w:author="10073817" w:date="2016-10-26T11:16:00Z">
        <w:r w:rsidR="00DF69B6" w:rsidRPr="00045DE7">
          <w:rPr>
            <w:rFonts w:cs="Arial"/>
          </w:rPr>
          <w:t xml:space="preserve">metathesis </w:t>
        </w:r>
      </w:ins>
      <w:ins w:id="198" w:author="Lorraine" w:date="2016-10-19T21:24:00Z">
        <w:r w:rsidRPr="00045DE7">
          <w:rPr>
            <w:rFonts w:cs="Arial"/>
            <w:rPrChange w:id="199" w:author="10073817" w:date="2016-10-27T12:20:00Z">
              <w:rPr>
                <w:rFonts w:cs="Arial"/>
                <w:sz w:val="20"/>
                <w:szCs w:val="20"/>
              </w:rPr>
            </w:rPrChange>
          </w:rPr>
          <w:t>reaction involves the cleavage of a</w:t>
        </w:r>
      </w:ins>
      <w:ins w:id="200" w:author="Lorraine" w:date="2016-10-19T21:26:00Z">
        <w:r w:rsidRPr="00045DE7">
          <w:rPr>
            <w:rFonts w:cs="Arial"/>
            <w:rPrChange w:id="201" w:author="10073817" w:date="2016-10-27T12:20:00Z">
              <w:rPr>
                <w:rFonts w:cs="Arial"/>
                <w:sz w:val="20"/>
                <w:szCs w:val="20"/>
              </w:rPr>
            </w:rPrChange>
          </w:rPr>
          <w:t>n alkene</w:t>
        </w:r>
      </w:ins>
      <w:ins w:id="202" w:author="Lorraine" w:date="2016-10-19T21:24:00Z">
        <w:r w:rsidRPr="00045DE7">
          <w:rPr>
            <w:rFonts w:cs="Arial"/>
            <w:rPrChange w:id="203" w:author="10073817" w:date="2016-10-27T12:20:00Z">
              <w:rPr>
                <w:rFonts w:cs="Arial"/>
                <w:sz w:val="20"/>
                <w:szCs w:val="20"/>
              </w:rPr>
            </w:rPrChange>
          </w:rPr>
          <w:t xml:space="preserve"> carbon-carbon double bond</w:t>
        </w:r>
      </w:ins>
      <w:ins w:id="204" w:author="10073817" w:date="2016-10-26T11:16:00Z">
        <w:r w:rsidR="00DF69B6" w:rsidRPr="00045DE7">
          <w:rPr>
            <w:rFonts w:cs="Arial"/>
          </w:rPr>
          <w:t xml:space="preserve"> </w:t>
        </w:r>
      </w:ins>
      <w:ins w:id="205" w:author="Lorraine" w:date="2016-10-19T21:26:00Z">
        <w:del w:id="206" w:author="10073817" w:date="2016-10-26T10:56:00Z">
          <w:r w:rsidRPr="00045DE7" w:rsidDel="009E2FFA">
            <w:rPr>
              <w:rFonts w:cs="Arial"/>
              <w:rPrChange w:id="207" w:author="10073817" w:date="2016-10-27T12:20:00Z">
                <w:rPr>
                  <w:rFonts w:cs="Arial"/>
                  <w:sz w:val="20"/>
                  <w:szCs w:val="20"/>
                </w:rPr>
              </w:rPrChange>
            </w:rPr>
            <w:delText xml:space="preserve">, </w:delText>
          </w:r>
        </w:del>
        <w:r w:rsidRPr="00045DE7">
          <w:rPr>
            <w:rFonts w:cs="Arial"/>
            <w:rPrChange w:id="208" w:author="10073817" w:date="2016-10-27T12:20:00Z">
              <w:rPr>
                <w:rFonts w:cs="Arial"/>
                <w:sz w:val="20"/>
                <w:szCs w:val="20"/>
              </w:rPr>
            </w:rPrChange>
          </w:rPr>
          <w:t xml:space="preserve">followed by the rearrangement of the </w:t>
        </w:r>
        <w:proofErr w:type="spellStart"/>
        <w:r w:rsidRPr="00045DE7">
          <w:rPr>
            <w:rFonts w:cs="Arial"/>
            <w:rPrChange w:id="209" w:author="10073817" w:date="2016-10-27T12:20:00Z">
              <w:rPr>
                <w:rFonts w:cs="Arial"/>
                <w:sz w:val="20"/>
                <w:szCs w:val="20"/>
              </w:rPr>
            </w:rPrChange>
          </w:rPr>
          <w:t>alkylidene</w:t>
        </w:r>
        <w:proofErr w:type="spellEnd"/>
        <w:r w:rsidRPr="00045DE7">
          <w:rPr>
            <w:rFonts w:cs="Arial"/>
            <w:rPrChange w:id="210" w:author="10073817" w:date="2016-10-27T12:20:00Z">
              <w:rPr>
                <w:rFonts w:cs="Arial"/>
                <w:sz w:val="20"/>
                <w:szCs w:val="20"/>
              </w:rPr>
            </w:rPrChange>
          </w:rPr>
          <w:t xml:space="preserve"> products to form a product alkene.</w:t>
        </w:r>
      </w:ins>
      <w:ins w:id="211" w:author="10073817" w:date="2016-10-26T10:56:00Z">
        <w:r w:rsidR="009E2FFA" w:rsidRPr="00045DE7">
          <w:rPr>
            <w:rFonts w:cs="Arial"/>
          </w:rPr>
          <w:t xml:space="preserve"> (</w:t>
        </w:r>
        <w:r w:rsidR="009E2FFA" w:rsidRPr="00045DE7">
          <w:rPr>
            <w:rFonts w:cs="Arial"/>
            <w:i/>
            <w:color w:val="00B050"/>
          </w:rPr>
          <w:t>Figure 1)</w:t>
        </w:r>
        <w:r w:rsidR="009E2FFA" w:rsidRPr="00045DE7">
          <w:rPr>
            <w:rFonts w:cs="Arial"/>
          </w:rPr>
          <w:t xml:space="preserve"> </w:t>
        </w:r>
      </w:ins>
      <w:ins w:id="212" w:author="Lorraine" w:date="2016-10-19T21:26:00Z">
        <w:del w:id="213" w:author="10073817" w:date="2016-10-26T10:56:00Z">
          <w:r w:rsidRPr="00045DE7" w:rsidDel="009E2FFA">
            <w:rPr>
              <w:rFonts w:cs="Arial"/>
              <w:rPrChange w:id="214" w:author="10073817" w:date="2016-10-27T12:20:00Z">
                <w:rPr>
                  <w:rFonts w:cs="Arial"/>
                  <w:sz w:val="20"/>
                  <w:szCs w:val="20"/>
                </w:rPr>
              </w:rPrChange>
            </w:rPr>
            <w:delText xml:space="preserve"> </w:delText>
          </w:r>
        </w:del>
      </w:ins>
    </w:p>
    <w:p w14:paraId="55825C4D" w14:textId="16C84CB2" w:rsidR="009204CF" w:rsidRPr="00045DE7" w:rsidRDefault="00C92B88">
      <w:pPr>
        <w:pStyle w:val="NoSpacing"/>
        <w:rPr>
          <w:ins w:id="215" w:author="10073817" w:date="2016-10-26T10:33:00Z"/>
          <w:rFonts w:cs="Arial"/>
        </w:rPr>
        <w:pPrChange w:id="216" w:author="10073817" w:date="2016-10-26T10:33:00Z">
          <w:pPr>
            <w:jc w:val="both"/>
          </w:pPr>
        </w:pPrChange>
      </w:pPr>
      <w:ins w:id="217" w:author="Lorraine" w:date="2016-10-19T21:26:00Z">
        <w:del w:id="218" w:author="10073817" w:date="2016-10-26T10:56:00Z">
          <w:r w:rsidRPr="00045DE7" w:rsidDel="009E2FFA">
            <w:rPr>
              <w:rFonts w:cs="Arial"/>
              <w:rPrChange w:id="219" w:author="10073817" w:date="2016-10-27T12:20:00Z">
                <w:rPr>
                  <w:rFonts w:cs="Arial"/>
                  <w:sz w:val="20"/>
                  <w:szCs w:val="20"/>
                </w:rPr>
              </w:rPrChange>
            </w:rPr>
            <w:lastRenderedPageBreak/>
            <w:delText xml:space="preserve">Metathesis of cyclic alkenes delivers polymer </w:delText>
          </w:r>
        </w:del>
      </w:ins>
      <w:ins w:id="220" w:author="Lorraine" w:date="2016-10-19T21:30:00Z">
        <w:del w:id="221" w:author="10073817" w:date="2016-10-26T10:56:00Z">
          <w:r w:rsidR="00A318DC" w:rsidRPr="00045DE7" w:rsidDel="009E2FFA">
            <w:rPr>
              <w:rFonts w:cs="Arial"/>
              <w:rPrChange w:id="222" w:author="10073817" w:date="2016-10-27T12:20:00Z">
                <w:rPr>
                  <w:rFonts w:cs="Arial"/>
                  <w:sz w:val="20"/>
                  <w:szCs w:val="20"/>
                </w:rPr>
              </w:rPrChange>
            </w:rPr>
            <w:delText>products under most conditions.</w:delText>
          </w:r>
        </w:del>
      </w:ins>
      <w:ins w:id="223" w:author="Lorraine" w:date="2016-10-19T22:08:00Z">
        <w:del w:id="224" w:author="10073817" w:date="2016-10-26T10:56:00Z">
          <w:r w:rsidR="005D0333" w:rsidRPr="00045DE7" w:rsidDel="009E2FFA">
            <w:rPr>
              <w:rFonts w:cs="Arial"/>
              <w:rPrChange w:id="225" w:author="10073817" w:date="2016-10-27T12:20:00Z">
                <w:rPr>
                  <w:rFonts w:cs="Arial"/>
                  <w:sz w:val="20"/>
                  <w:szCs w:val="20"/>
                </w:rPr>
              </w:rPrChange>
            </w:rPr>
            <w:delText xml:space="preserve"> </w:delText>
          </w:r>
        </w:del>
      </w:ins>
      <w:ins w:id="226" w:author="Lorraine" w:date="2016-10-19T21:24:00Z">
        <w:del w:id="227" w:author="10073817" w:date="2016-10-26T10:56:00Z">
          <w:r w:rsidR="00C84039" w:rsidRPr="00045DE7" w:rsidDel="009E2FFA">
            <w:rPr>
              <w:rFonts w:cs="Arial"/>
              <w:rPrChange w:id="228" w:author="10073817" w:date="2016-10-27T12:20:00Z">
                <w:rPr>
                  <w:rFonts w:cs="Arial"/>
                  <w:sz w:val="20"/>
                  <w:szCs w:val="20"/>
                </w:rPr>
              </w:rPrChange>
            </w:rPr>
            <w:delText>(Ivin and Mol, Olefin Metathesis and Metathesis polymerization)</w:delText>
          </w:r>
        </w:del>
      </w:ins>
      <w:ins w:id="229" w:author="10073817" w:date="2016-10-26T10:32:00Z">
        <w:r w:rsidR="009204CF" w:rsidRPr="006314B1">
          <w:rPr>
            <w:rFonts w:cs="Arial"/>
            <w:noProof/>
            <w:lang w:eastAsia="en-ZA"/>
          </w:rPr>
          <w:drawing>
            <wp:inline distT="0" distB="0" distL="0" distR="0" wp14:anchorId="7666B259" wp14:editId="60C9E25F">
              <wp:extent cx="4182533" cy="1046975"/>
              <wp:effectExtent l="19050" t="19050" r="889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4059" cy="1057370"/>
                      </a:xfrm>
                      <a:prstGeom prst="rect">
                        <a:avLst/>
                      </a:prstGeom>
                      <a:ln>
                        <a:solidFill>
                          <a:schemeClr val="tx1"/>
                        </a:solidFill>
                      </a:ln>
                    </pic:spPr>
                  </pic:pic>
                </a:graphicData>
              </a:graphic>
            </wp:inline>
          </w:drawing>
        </w:r>
      </w:ins>
    </w:p>
    <w:p w14:paraId="15D53DB0" w14:textId="7B05437E" w:rsidR="009204CF" w:rsidRPr="00045DE7" w:rsidRDefault="009204CF">
      <w:pPr>
        <w:rPr>
          <w:ins w:id="230" w:author="10073817" w:date="2016-10-26T10:32:00Z"/>
          <w:rFonts w:cs="Arial"/>
        </w:rPr>
        <w:pPrChange w:id="231" w:author="10073817" w:date="2016-10-26T10:54:00Z">
          <w:pPr>
            <w:jc w:val="both"/>
          </w:pPr>
        </w:pPrChange>
      </w:pPr>
      <w:ins w:id="232" w:author="10073817" w:date="2016-10-26T10:33:00Z">
        <w:r w:rsidRPr="00045DE7">
          <w:rPr>
            <w:rFonts w:cs="Arial"/>
          </w:rPr>
          <w:t>Figure 1</w:t>
        </w:r>
      </w:ins>
    </w:p>
    <w:p w14:paraId="3C9E42AB" w14:textId="137757DF" w:rsidR="009204CF" w:rsidRPr="00045DE7" w:rsidDel="009204CF" w:rsidRDefault="009E2FFA">
      <w:pPr>
        <w:rPr>
          <w:ins w:id="233" w:author="Lorraine" w:date="2016-10-19T21:30:00Z"/>
          <w:del w:id="234" w:author="10073817" w:date="2016-10-26T10:33:00Z"/>
          <w:rFonts w:cs="Arial"/>
          <w:rPrChange w:id="235" w:author="10073817" w:date="2016-10-27T12:20:00Z">
            <w:rPr>
              <w:ins w:id="236" w:author="Lorraine" w:date="2016-10-19T21:30:00Z"/>
              <w:del w:id="237" w:author="10073817" w:date="2016-10-26T10:33:00Z"/>
              <w:rFonts w:cs="Arial"/>
              <w:sz w:val="20"/>
              <w:szCs w:val="20"/>
            </w:rPr>
          </w:rPrChange>
        </w:rPr>
        <w:pPrChange w:id="238" w:author="10073817" w:date="2016-10-26T10:27:00Z">
          <w:pPr>
            <w:jc w:val="both"/>
          </w:pPr>
        </w:pPrChange>
      </w:pPr>
      <w:ins w:id="239" w:author="10073817" w:date="2016-10-26T10:58:00Z">
        <w:r w:rsidRPr="00045DE7">
          <w:rPr>
            <w:rFonts w:cs="Arial"/>
          </w:rPr>
          <w:t xml:space="preserve">A wide variety of categories of </w:t>
        </w:r>
      </w:ins>
    </w:p>
    <w:p w14:paraId="5F3552F6" w14:textId="432E7B30" w:rsidR="00C92B88" w:rsidRPr="00045DE7" w:rsidRDefault="009E2FFA">
      <w:pPr>
        <w:jc w:val="both"/>
        <w:rPr>
          <w:ins w:id="240" w:author="Lorraine" w:date="2016-10-19T22:06:00Z"/>
          <w:rFonts w:cs="Arial"/>
          <w:rPrChange w:id="241" w:author="10073817" w:date="2016-10-27T12:20:00Z">
            <w:rPr>
              <w:ins w:id="242" w:author="Lorraine" w:date="2016-10-19T22:06:00Z"/>
              <w:rFonts w:cs="Arial"/>
              <w:sz w:val="20"/>
              <w:szCs w:val="20"/>
            </w:rPr>
          </w:rPrChange>
        </w:rPr>
      </w:pPr>
      <w:proofErr w:type="gramStart"/>
      <w:ins w:id="243" w:author="10073817" w:date="2016-10-26T10:58:00Z">
        <w:r w:rsidRPr="00045DE7">
          <w:rPr>
            <w:rFonts w:cs="Arial"/>
          </w:rPr>
          <w:t>m</w:t>
        </w:r>
      </w:ins>
      <w:proofErr w:type="gramEnd"/>
      <w:ins w:id="244" w:author="Lorraine" w:date="2016-10-19T21:32:00Z">
        <w:del w:id="245" w:author="10073817" w:date="2016-10-26T10:58:00Z">
          <w:r w:rsidR="00A318DC" w:rsidRPr="00045DE7" w:rsidDel="009E2FFA">
            <w:rPr>
              <w:rFonts w:cs="Arial"/>
              <w:rPrChange w:id="246" w:author="10073817" w:date="2016-10-27T12:20:00Z">
                <w:rPr>
                  <w:rFonts w:cs="Arial"/>
                  <w:sz w:val="20"/>
                  <w:szCs w:val="20"/>
                </w:rPr>
              </w:rPrChange>
            </w:rPr>
            <w:delText>M</w:delText>
          </w:r>
        </w:del>
        <w:r w:rsidR="00A318DC" w:rsidRPr="00045DE7">
          <w:rPr>
            <w:rFonts w:cs="Arial"/>
            <w:rPrChange w:id="247" w:author="10073817" w:date="2016-10-27T12:20:00Z">
              <w:rPr>
                <w:rFonts w:cs="Arial"/>
                <w:sz w:val="20"/>
                <w:szCs w:val="20"/>
              </w:rPr>
            </w:rPrChange>
          </w:rPr>
          <w:t>etathesis reactions</w:t>
        </w:r>
        <w:del w:id="248" w:author="10073817" w:date="2016-10-26T10:58:00Z">
          <w:r w:rsidR="00A318DC" w:rsidRPr="00045DE7" w:rsidDel="009E2FFA">
            <w:rPr>
              <w:rFonts w:cs="Arial"/>
              <w:rPrChange w:id="249" w:author="10073817" w:date="2016-10-27T12:20:00Z">
                <w:rPr>
                  <w:rFonts w:cs="Arial"/>
                  <w:sz w:val="20"/>
                  <w:szCs w:val="20"/>
                </w:rPr>
              </w:rPrChange>
            </w:rPr>
            <w:delText xml:space="preserve"> can be divided into </w:delText>
          </w:r>
        </w:del>
      </w:ins>
      <w:ins w:id="250" w:author="Lorraine" w:date="2016-10-19T21:24:00Z">
        <w:del w:id="251" w:author="10073817" w:date="2016-10-26T10:58:00Z">
          <w:r w:rsidR="00C84039" w:rsidRPr="00045DE7" w:rsidDel="009E2FFA">
            <w:rPr>
              <w:rFonts w:cs="Arial"/>
              <w:rPrChange w:id="252" w:author="10073817" w:date="2016-10-27T12:20:00Z">
                <w:rPr>
                  <w:rFonts w:cs="Arial"/>
                  <w:sz w:val="20"/>
                  <w:szCs w:val="20"/>
                </w:rPr>
              </w:rPrChange>
            </w:rPr>
            <w:delText>several</w:delText>
          </w:r>
        </w:del>
      </w:ins>
      <w:ins w:id="253" w:author="Lorraine" w:date="2016-10-19T21:32:00Z">
        <w:del w:id="254" w:author="10073817" w:date="2016-10-26T10:58:00Z">
          <w:r w:rsidR="00A318DC" w:rsidRPr="00045DE7" w:rsidDel="009E2FFA">
            <w:rPr>
              <w:rFonts w:cs="Arial"/>
              <w:rPrChange w:id="255" w:author="10073817" w:date="2016-10-27T12:20:00Z">
                <w:rPr>
                  <w:rFonts w:cs="Arial"/>
                  <w:sz w:val="20"/>
                  <w:szCs w:val="20"/>
                </w:rPr>
              </w:rPrChange>
            </w:rPr>
            <w:delText xml:space="preserve"> categories which </w:delText>
          </w:r>
        </w:del>
      </w:ins>
      <w:ins w:id="256" w:author="Lorraine" w:date="2016-10-19T21:35:00Z">
        <w:del w:id="257" w:author="10073817" w:date="2016-10-26T10:58:00Z">
          <w:r w:rsidR="00A318DC" w:rsidRPr="00045DE7" w:rsidDel="009E2FFA">
            <w:rPr>
              <w:rFonts w:cs="Arial"/>
              <w:rPrChange w:id="258" w:author="10073817" w:date="2016-10-27T12:20:00Z">
                <w:rPr>
                  <w:rFonts w:cs="Arial"/>
                  <w:sz w:val="20"/>
                  <w:szCs w:val="20"/>
                </w:rPr>
              </w:rPrChange>
            </w:rPr>
            <w:delText>are graphically shown</w:delText>
          </w:r>
        </w:del>
      </w:ins>
      <w:ins w:id="259" w:author="Lorraine" w:date="2016-10-19T21:32:00Z">
        <w:del w:id="260" w:author="10073817" w:date="2016-10-26T10:58:00Z">
          <w:r w:rsidR="00A318DC" w:rsidRPr="00045DE7" w:rsidDel="009E2FFA">
            <w:rPr>
              <w:rFonts w:cs="Arial"/>
              <w:rPrChange w:id="261" w:author="10073817" w:date="2016-10-27T12:20:00Z">
                <w:rPr>
                  <w:rFonts w:cs="Arial"/>
                  <w:sz w:val="20"/>
                  <w:szCs w:val="20"/>
                </w:rPr>
              </w:rPrChange>
            </w:rPr>
            <w:delText xml:space="preserve"> in</w:delText>
          </w:r>
        </w:del>
      </w:ins>
      <w:ins w:id="262" w:author="10073817" w:date="2016-10-26T10:58:00Z">
        <w:r w:rsidRPr="00045DE7">
          <w:rPr>
            <w:rFonts w:cs="Arial"/>
          </w:rPr>
          <w:t xml:space="preserve"> have been identified. The variety shown in</w:t>
        </w:r>
      </w:ins>
      <w:ins w:id="263" w:author="10073817" w:date="2016-10-26T10:59:00Z">
        <w:r w:rsidRPr="00045DE7">
          <w:rPr>
            <w:rFonts w:cs="Arial"/>
          </w:rPr>
          <w:t xml:space="preserve"> </w:t>
        </w:r>
      </w:ins>
      <w:ins w:id="264" w:author="10073817" w:date="2016-10-26T11:00:00Z">
        <w:r w:rsidRPr="00045DE7">
          <w:rPr>
            <w:rFonts w:cs="Arial"/>
          </w:rPr>
          <w:t>(</w:t>
        </w:r>
        <w:r w:rsidRPr="00045DE7">
          <w:rPr>
            <w:rFonts w:cs="Arial"/>
            <w:color w:val="00B050"/>
            <w:rPrChange w:id="265" w:author="10073817" w:date="2016-10-27T12:20:00Z">
              <w:rPr>
                <w:rFonts w:cs="Arial"/>
              </w:rPr>
            </w:rPrChange>
          </w:rPr>
          <w:t>Figure 2</w:t>
        </w:r>
        <w:r w:rsidRPr="00045DE7">
          <w:rPr>
            <w:rFonts w:cs="Arial"/>
            <w:color w:val="00B050"/>
          </w:rPr>
          <w:t xml:space="preserve">) </w:t>
        </w:r>
      </w:ins>
      <w:ins w:id="266" w:author="10073817" w:date="2016-10-26T10:59:00Z">
        <w:r w:rsidRPr="00045DE7">
          <w:rPr>
            <w:rFonts w:cs="Arial"/>
          </w:rPr>
          <w:t>is not exhaustive, but gives</w:t>
        </w:r>
      </w:ins>
      <w:ins w:id="267" w:author="10073817" w:date="2016-10-26T11:00:00Z">
        <w:r w:rsidRPr="00045DE7">
          <w:rPr>
            <w:rFonts w:cs="Arial"/>
          </w:rPr>
          <w:t xml:space="preserve"> </w:t>
        </w:r>
      </w:ins>
      <w:ins w:id="268" w:author="10073817" w:date="2016-10-26T10:59:00Z">
        <w:r w:rsidRPr="00045DE7">
          <w:rPr>
            <w:rFonts w:cs="Arial"/>
          </w:rPr>
          <w:t>a</w:t>
        </w:r>
      </w:ins>
      <w:ins w:id="269" w:author="10073817" w:date="2016-10-26T11:00:00Z">
        <w:r w:rsidRPr="00045DE7">
          <w:rPr>
            <w:rFonts w:cs="Arial"/>
          </w:rPr>
          <w:t>n</w:t>
        </w:r>
      </w:ins>
      <w:ins w:id="270" w:author="10073817" w:date="2016-10-26T10:59:00Z">
        <w:r w:rsidRPr="00045DE7">
          <w:rPr>
            <w:rFonts w:cs="Arial"/>
          </w:rPr>
          <w:t xml:space="preserve"> idea of how versatile this family of reactions are</w:t>
        </w:r>
      </w:ins>
      <w:ins w:id="271" w:author="10073817" w:date="2016-10-26T11:01:00Z">
        <w:r w:rsidRPr="00045DE7">
          <w:rPr>
            <w:rFonts w:cs="Arial"/>
          </w:rPr>
          <w:t>.</w:t>
        </w:r>
      </w:ins>
      <w:ins w:id="272" w:author="Lorraine" w:date="2016-10-19T21:32:00Z">
        <w:r w:rsidR="00A318DC" w:rsidRPr="00045DE7">
          <w:rPr>
            <w:rFonts w:cs="Arial"/>
            <w:rPrChange w:id="273" w:author="10073817" w:date="2016-10-27T12:20:00Z">
              <w:rPr>
                <w:rFonts w:cs="Arial"/>
                <w:sz w:val="20"/>
                <w:szCs w:val="20"/>
              </w:rPr>
            </w:rPrChange>
          </w:rPr>
          <w:t xml:space="preserve"> </w:t>
        </w:r>
      </w:ins>
      <w:ins w:id="274" w:author="Lorraine" w:date="2016-10-19T22:10:00Z">
        <w:del w:id="275" w:author="10073817" w:date="2016-10-26T09:22:00Z">
          <w:r w:rsidR="005D0333" w:rsidRPr="00045DE7" w:rsidDel="00215858">
            <w:rPr>
              <w:rFonts w:cs="Arial"/>
              <w:rPrChange w:id="276" w:author="10073817" w:date="2016-10-27T12:20:00Z">
                <w:rPr>
                  <w:rFonts w:cs="Arial"/>
                  <w:sz w:val="20"/>
                  <w:szCs w:val="20"/>
                </w:rPr>
              </w:rPrChange>
            </w:rPr>
            <w:delText xml:space="preserve">  </w:delText>
          </w:r>
        </w:del>
      </w:ins>
      <w:ins w:id="277" w:author="Lorraine" w:date="2016-10-19T21:32:00Z">
        <w:del w:id="278" w:author="10073817" w:date="2016-10-26T11:01:00Z">
          <w:r w:rsidR="00A318DC" w:rsidRPr="00045DE7" w:rsidDel="009E2FFA">
            <w:rPr>
              <w:rFonts w:cs="Arial"/>
              <w:rPrChange w:id="279" w:author="10073817" w:date="2016-10-27T12:20:00Z">
                <w:rPr>
                  <w:rFonts w:cs="Arial"/>
                  <w:sz w:val="20"/>
                  <w:szCs w:val="20"/>
                </w:rPr>
              </w:rPrChange>
            </w:rPr>
            <w:delText>Figure</w:delText>
          </w:r>
        </w:del>
      </w:ins>
      <w:ins w:id="280" w:author="Lorraine" w:date="2016-10-19T21:34:00Z">
        <w:del w:id="281" w:author="10073817" w:date="2016-10-26T11:01:00Z">
          <w:r w:rsidR="00A318DC" w:rsidRPr="00045DE7" w:rsidDel="009E2FFA">
            <w:rPr>
              <w:rFonts w:cs="Arial"/>
              <w:rPrChange w:id="282" w:author="10073817" w:date="2016-10-27T12:20:00Z">
                <w:rPr>
                  <w:rFonts w:cs="Arial"/>
                  <w:sz w:val="20"/>
                  <w:szCs w:val="20"/>
                </w:rPr>
              </w:rPrChange>
            </w:rPr>
            <w:delText xml:space="preserve"> </w:delText>
          </w:r>
        </w:del>
        <w:del w:id="283" w:author="10073817" w:date="2016-10-26T10:32:00Z">
          <w:r w:rsidR="00A318DC" w:rsidRPr="00045DE7" w:rsidDel="009204CF">
            <w:rPr>
              <w:rFonts w:cs="Arial"/>
              <w:rPrChange w:id="284" w:author="10073817" w:date="2016-10-27T12:20:00Z">
                <w:rPr>
                  <w:rFonts w:cs="Arial"/>
                  <w:sz w:val="20"/>
                  <w:szCs w:val="20"/>
                </w:rPr>
              </w:rPrChange>
            </w:rPr>
            <w:delText>1</w:delText>
          </w:r>
        </w:del>
        <w:del w:id="285" w:author="10073817" w:date="2016-10-26T11:01:00Z">
          <w:r w:rsidR="00A318DC" w:rsidRPr="00045DE7" w:rsidDel="009E2FFA">
            <w:rPr>
              <w:rFonts w:cs="Arial"/>
              <w:rPrChange w:id="286" w:author="10073817" w:date="2016-10-27T12:20:00Z">
                <w:rPr>
                  <w:rFonts w:cs="Arial"/>
                  <w:sz w:val="20"/>
                  <w:szCs w:val="20"/>
                </w:rPr>
              </w:rPrChange>
            </w:rPr>
            <w:delText>.</w:delText>
          </w:r>
        </w:del>
      </w:ins>
      <w:ins w:id="287" w:author="Lorraine" w:date="2016-10-19T22:10:00Z">
        <w:del w:id="288" w:author="10073817" w:date="2016-10-26T11:01:00Z">
          <w:r w:rsidR="005D0333" w:rsidRPr="00045DE7" w:rsidDel="009E2FFA">
            <w:rPr>
              <w:rFonts w:cs="Arial"/>
              <w:rPrChange w:id="289" w:author="10073817" w:date="2016-10-27T12:20:00Z">
                <w:rPr>
                  <w:rFonts w:cs="Arial"/>
                  <w:sz w:val="20"/>
                  <w:szCs w:val="20"/>
                </w:rPr>
              </w:rPrChange>
            </w:rPr>
            <w:delText xml:space="preserve"> </w:delText>
          </w:r>
        </w:del>
      </w:ins>
      <w:ins w:id="290" w:author="Lorraine" w:date="2016-10-19T21:25:00Z">
        <w:r w:rsidR="00C84039" w:rsidRPr="00045DE7">
          <w:rPr>
            <w:rFonts w:cs="Arial"/>
            <w:color w:val="FF0000"/>
            <w:rPrChange w:id="291" w:author="10073817" w:date="2016-10-27T12:20:00Z">
              <w:rPr>
                <w:rFonts w:cs="Arial"/>
                <w:sz w:val="20"/>
                <w:szCs w:val="20"/>
              </w:rPr>
            </w:rPrChange>
          </w:rPr>
          <w:t>(</w:t>
        </w:r>
      </w:ins>
      <w:ins w:id="292" w:author="10073817" w:date="2016-10-26T09:38:00Z">
        <w:r w:rsidR="00A65740" w:rsidRPr="00045DE7">
          <w:rPr>
            <w:rFonts w:cs="Arial"/>
            <w:i/>
            <w:color w:val="FF0000"/>
            <w:rPrChange w:id="293" w:author="10073817" w:date="2016-10-27T12:20:00Z">
              <w:rPr>
                <w:rFonts w:cs="Arial"/>
                <w:sz w:val="20"/>
                <w:szCs w:val="20"/>
              </w:rPr>
            </w:rPrChange>
          </w:rPr>
          <w:t xml:space="preserve">1.06 Metathesis </w:t>
        </w:r>
        <w:proofErr w:type="spellStart"/>
        <w:r w:rsidR="00A65740" w:rsidRPr="00045DE7">
          <w:rPr>
            <w:rFonts w:cs="Arial"/>
            <w:i/>
            <w:color w:val="FF0000"/>
            <w:rPrChange w:id="294" w:author="10073817" w:date="2016-10-27T12:20:00Z">
              <w:rPr>
                <w:rFonts w:cs="Arial"/>
                <w:sz w:val="20"/>
                <w:szCs w:val="20"/>
              </w:rPr>
            </w:rPrChange>
          </w:rPr>
          <w:t>ReactionsJ</w:t>
        </w:r>
        <w:proofErr w:type="spellEnd"/>
        <w:r w:rsidR="00A65740" w:rsidRPr="00045DE7">
          <w:rPr>
            <w:rFonts w:cs="Arial"/>
            <w:i/>
            <w:color w:val="FF0000"/>
            <w:rPrChange w:id="295" w:author="10073817" w:date="2016-10-27T12:20:00Z">
              <w:rPr>
                <w:rFonts w:cs="Arial"/>
                <w:sz w:val="20"/>
                <w:szCs w:val="20"/>
              </w:rPr>
            </w:rPrChange>
          </w:rPr>
          <w:t xml:space="preserve"> W Herndon, New Mexico State University, Las Cruces, NM, USAª 2007 Elsevier Ltd.</w:t>
        </w:r>
      </w:ins>
      <w:ins w:id="296" w:author="10073817" w:date="2016-10-26T10:29:00Z">
        <w:r w:rsidR="009204CF" w:rsidRPr="00045DE7">
          <w:rPr>
            <w:rFonts w:cs="Arial"/>
            <w:color w:val="FF0000"/>
            <w:rPrChange w:id="297" w:author="10073817" w:date="2016-10-27T12:20:00Z">
              <w:rPr>
                <w:rFonts w:cs="Arial"/>
              </w:rPr>
            </w:rPrChange>
          </w:rPr>
          <w:t>)</w:t>
        </w:r>
      </w:ins>
      <w:ins w:id="298" w:author="Lorraine" w:date="2016-10-19T21:25:00Z">
        <w:del w:id="299" w:author="10073817" w:date="2016-10-26T09:36:00Z">
          <w:r w:rsidR="00C84039" w:rsidRPr="00045DE7" w:rsidDel="00A65740">
            <w:rPr>
              <w:rFonts w:cs="Arial"/>
              <w:rPrChange w:id="300" w:author="10073817" w:date="2016-10-27T12:20:00Z">
                <w:rPr>
                  <w:rFonts w:cs="Arial"/>
                  <w:sz w:val="20"/>
                  <w:szCs w:val="20"/>
                </w:rPr>
              </w:rPrChange>
            </w:rPr>
            <w:delText>Zukowska, Szadkowska, Grela</w:delText>
          </w:r>
        </w:del>
        <w:del w:id="301" w:author="10073817" w:date="2016-10-26T10:29:00Z">
          <w:r w:rsidR="00C84039" w:rsidRPr="00045DE7" w:rsidDel="009204CF">
            <w:rPr>
              <w:rFonts w:cs="Arial"/>
              <w:rPrChange w:id="302" w:author="10073817" w:date="2016-10-27T12:20:00Z">
                <w:rPr>
                  <w:rFonts w:cs="Arial"/>
                  <w:sz w:val="20"/>
                  <w:szCs w:val="20"/>
                </w:rPr>
              </w:rPrChange>
            </w:rPr>
            <w:delText xml:space="preserve">) </w:delText>
          </w:r>
        </w:del>
        <w:r w:rsidR="00C84039" w:rsidRPr="00045DE7">
          <w:rPr>
            <w:rFonts w:cs="Arial"/>
            <w:rPrChange w:id="303" w:author="10073817" w:date="2016-10-27T12:20:00Z">
              <w:rPr>
                <w:rFonts w:cs="Arial"/>
                <w:sz w:val="20"/>
                <w:szCs w:val="20"/>
              </w:rPr>
            </w:rPrChange>
          </w:rPr>
          <w:t xml:space="preserve"> </w:t>
        </w:r>
      </w:ins>
    </w:p>
    <w:p w14:paraId="54B6915D" w14:textId="37B1611F" w:rsidR="005D0333" w:rsidRPr="00045DE7" w:rsidRDefault="00A65740">
      <w:pPr>
        <w:pStyle w:val="NoSpacing"/>
        <w:rPr>
          <w:ins w:id="304" w:author="Lorraine" w:date="2016-10-19T21:32:00Z"/>
          <w:rFonts w:cs="Arial"/>
          <w:rPrChange w:id="305" w:author="10073817" w:date="2016-10-27T12:20:00Z">
            <w:rPr>
              <w:ins w:id="306" w:author="Lorraine" w:date="2016-10-19T21:32:00Z"/>
              <w:rFonts w:cs="Arial"/>
              <w:sz w:val="20"/>
              <w:szCs w:val="20"/>
            </w:rPr>
          </w:rPrChange>
        </w:rPr>
        <w:pPrChange w:id="307" w:author="10073817" w:date="2016-10-26T10:33:00Z">
          <w:pPr>
            <w:jc w:val="both"/>
          </w:pPr>
        </w:pPrChange>
      </w:pPr>
      <w:ins w:id="308" w:author="10073817" w:date="2016-10-26T09:36:00Z">
        <w:r w:rsidRPr="006314B1">
          <w:rPr>
            <w:rFonts w:cs="Arial"/>
            <w:noProof/>
            <w:lang w:eastAsia="en-ZA"/>
          </w:rPr>
          <w:drawing>
            <wp:inline distT="0" distB="0" distL="0" distR="0" wp14:anchorId="2AE7B968" wp14:editId="2EC93B12">
              <wp:extent cx="4587389" cy="6142567"/>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500" cy="6162801"/>
                      </a:xfrm>
                      <a:prstGeom prst="rect">
                        <a:avLst/>
                      </a:prstGeom>
                      <a:noFill/>
                      <a:ln>
                        <a:solidFill>
                          <a:schemeClr val="tx1"/>
                        </a:solidFill>
                      </a:ln>
                    </pic:spPr>
                  </pic:pic>
                </a:graphicData>
              </a:graphic>
            </wp:inline>
          </w:drawing>
        </w:r>
      </w:ins>
    </w:p>
    <w:p w14:paraId="330FEAEB" w14:textId="2D761B42" w:rsidR="00A318DC" w:rsidRPr="00045DE7" w:rsidDel="00A65740" w:rsidRDefault="00A318DC">
      <w:pPr>
        <w:jc w:val="both"/>
        <w:rPr>
          <w:ins w:id="309" w:author="Lorraine" w:date="2016-10-19T21:22:00Z"/>
          <w:del w:id="310" w:author="10073817" w:date="2016-10-26T09:39:00Z"/>
          <w:rFonts w:cs="Arial"/>
        </w:rPr>
      </w:pPr>
    </w:p>
    <w:p w14:paraId="141B1494" w14:textId="77777777" w:rsidR="00C84039" w:rsidRPr="00045DE7" w:rsidDel="00A65740" w:rsidRDefault="00C84039">
      <w:pPr>
        <w:jc w:val="both"/>
        <w:rPr>
          <w:ins w:id="311" w:author="Lorraine" w:date="2016-10-19T21:22:00Z"/>
          <w:del w:id="312" w:author="10073817" w:date="2016-10-26T09:39:00Z"/>
          <w:rFonts w:cs="Arial"/>
        </w:rPr>
      </w:pPr>
    </w:p>
    <w:p w14:paraId="6DF13D71" w14:textId="77777777" w:rsidR="00C84039" w:rsidRPr="00045DE7" w:rsidDel="00A65740" w:rsidRDefault="00C84039">
      <w:pPr>
        <w:jc w:val="both"/>
        <w:rPr>
          <w:ins w:id="313" w:author="Lorraine" w:date="2016-10-19T21:22:00Z"/>
          <w:del w:id="314" w:author="10073817" w:date="2016-10-26T09:39:00Z"/>
          <w:rFonts w:cs="Arial"/>
        </w:rPr>
      </w:pPr>
    </w:p>
    <w:p w14:paraId="5ACF036C" w14:textId="77777777" w:rsidR="00C84039" w:rsidRPr="00045DE7" w:rsidDel="00A65740" w:rsidRDefault="00C84039">
      <w:pPr>
        <w:jc w:val="both"/>
        <w:rPr>
          <w:ins w:id="315" w:author="Lorraine" w:date="2016-10-19T21:22:00Z"/>
          <w:del w:id="316" w:author="10073817" w:date="2016-10-26T09:38:00Z"/>
          <w:rFonts w:cs="Arial"/>
        </w:rPr>
      </w:pPr>
    </w:p>
    <w:p w14:paraId="52C32B50" w14:textId="77777777" w:rsidR="00C84039" w:rsidRPr="00045DE7" w:rsidDel="00A65740" w:rsidRDefault="00C84039">
      <w:pPr>
        <w:jc w:val="both"/>
        <w:rPr>
          <w:ins w:id="317" w:author="Lorraine" w:date="2016-10-19T21:22:00Z"/>
          <w:del w:id="318" w:author="10073817" w:date="2016-10-26T09:38:00Z"/>
          <w:rFonts w:cs="Arial"/>
        </w:rPr>
      </w:pPr>
    </w:p>
    <w:p w14:paraId="2461772D" w14:textId="77777777" w:rsidR="00C84039" w:rsidRPr="00045DE7" w:rsidDel="00A65740" w:rsidRDefault="00C84039">
      <w:pPr>
        <w:jc w:val="both"/>
        <w:rPr>
          <w:ins w:id="319" w:author="Lorraine" w:date="2016-10-19T21:22:00Z"/>
          <w:del w:id="320" w:author="10073817" w:date="2016-10-26T09:38:00Z"/>
          <w:rFonts w:cs="Arial"/>
        </w:rPr>
      </w:pPr>
    </w:p>
    <w:p w14:paraId="4A25CE64" w14:textId="77777777" w:rsidR="00C84039" w:rsidRPr="00045DE7" w:rsidDel="00A65740" w:rsidRDefault="00C84039">
      <w:pPr>
        <w:jc w:val="both"/>
        <w:rPr>
          <w:ins w:id="321" w:author="Lorraine" w:date="2016-10-19T21:37:00Z"/>
          <w:del w:id="322" w:author="10073817" w:date="2016-10-26T09:39:00Z"/>
          <w:rFonts w:cs="Arial"/>
          <w:rPrChange w:id="323" w:author="10073817" w:date="2016-10-27T12:20:00Z">
            <w:rPr>
              <w:ins w:id="324" w:author="Lorraine" w:date="2016-10-19T21:37:00Z"/>
              <w:del w:id="325" w:author="10073817" w:date="2016-10-26T09:39:00Z"/>
              <w:rFonts w:cs="Arial"/>
              <w:sz w:val="20"/>
              <w:szCs w:val="20"/>
            </w:rPr>
          </w:rPrChange>
        </w:rPr>
      </w:pPr>
    </w:p>
    <w:p w14:paraId="04B3FA6A" w14:textId="38BB3BCC" w:rsidR="00A318DC" w:rsidRPr="00045DE7" w:rsidRDefault="005D0333">
      <w:pPr>
        <w:jc w:val="both"/>
        <w:rPr>
          <w:ins w:id="326" w:author="Lorraine" w:date="2016-10-19T21:37:00Z"/>
          <w:rFonts w:cs="Arial"/>
          <w:i/>
          <w:rPrChange w:id="327" w:author="10073817" w:date="2016-10-27T12:20:00Z">
            <w:rPr>
              <w:ins w:id="328" w:author="Lorraine" w:date="2016-10-19T21:37:00Z"/>
              <w:rFonts w:cs="Arial"/>
              <w:sz w:val="20"/>
              <w:szCs w:val="20"/>
            </w:rPr>
          </w:rPrChange>
        </w:rPr>
      </w:pPr>
      <w:proofErr w:type="gramStart"/>
      <w:ins w:id="329" w:author="Lorraine" w:date="2016-10-19T22:06:00Z">
        <w:r w:rsidRPr="00045DE7">
          <w:rPr>
            <w:rFonts w:cs="Arial"/>
            <w:i/>
            <w:rPrChange w:id="330" w:author="10073817" w:date="2016-10-27T12:20:00Z">
              <w:rPr>
                <w:rFonts w:eastAsiaTheme="majorEastAsia" w:cs="Arial"/>
                <w:color w:val="2E74B5" w:themeColor="accent1" w:themeShade="BF"/>
                <w:sz w:val="20"/>
                <w:szCs w:val="20"/>
              </w:rPr>
            </w:rPrChange>
          </w:rPr>
          <w:t xml:space="preserve">Figure </w:t>
        </w:r>
        <w:del w:id="331" w:author="10073817" w:date="2016-10-26T10:33:00Z">
          <w:r w:rsidRPr="00045DE7" w:rsidDel="009204CF">
            <w:rPr>
              <w:rFonts w:cs="Arial"/>
              <w:i/>
              <w:rPrChange w:id="332" w:author="10073817" w:date="2016-10-27T12:20:00Z">
                <w:rPr>
                  <w:rFonts w:eastAsiaTheme="majorEastAsia" w:cs="Arial"/>
                  <w:color w:val="2E74B5" w:themeColor="accent1" w:themeShade="BF"/>
                  <w:sz w:val="20"/>
                  <w:szCs w:val="20"/>
                </w:rPr>
              </w:rPrChange>
            </w:rPr>
            <w:delText>1</w:delText>
          </w:r>
        </w:del>
      </w:ins>
      <w:ins w:id="333" w:author="10073817" w:date="2016-10-26T10:33:00Z">
        <w:r w:rsidR="009204CF" w:rsidRPr="00045DE7">
          <w:rPr>
            <w:rFonts w:cs="Arial"/>
            <w:i/>
          </w:rPr>
          <w:t>2</w:t>
        </w:r>
      </w:ins>
      <w:ins w:id="334" w:author="Lorraine" w:date="2016-10-19T22:06:00Z">
        <w:r w:rsidRPr="00045DE7">
          <w:rPr>
            <w:rFonts w:cs="Arial"/>
            <w:i/>
            <w:rPrChange w:id="335" w:author="10073817" w:date="2016-10-27T12:20:00Z">
              <w:rPr>
                <w:rFonts w:eastAsiaTheme="majorEastAsia" w:cs="Arial"/>
                <w:color w:val="2E74B5" w:themeColor="accent1" w:themeShade="BF"/>
                <w:sz w:val="20"/>
                <w:szCs w:val="20"/>
              </w:rPr>
            </w:rPrChange>
          </w:rPr>
          <w:t>.</w:t>
        </w:r>
      </w:ins>
      <w:proofErr w:type="gramEnd"/>
    </w:p>
    <w:p w14:paraId="079A5B1A" w14:textId="4C6CFE54" w:rsidR="00A318DC" w:rsidRPr="00045DE7" w:rsidRDefault="009E2FFA">
      <w:pPr>
        <w:jc w:val="both"/>
        <w:rPr>
          <w:ins w:id="336" w:author="Lorraine" w:date="2016-10-19T21:22:00Z"/>
          <w:rFonts w:cs="Arial"/>
          <w:i/>
          <w:color w:val="FF0000"/>
          <w:rPrChange w:id="337" w:author="10073817" w:date="2016-10-27T12:20:00Z">
            <w:rPr>
              <w:ins w:id="338" w:author="Lorraine" w:date="2016-10-19T21:22:00Z"/>
              <w:rFonts w:cs="Arial"/>
              <w:sz w:val="20"/>
              <w:szCs w:val="20"/>
            </w:rPr>
          </w:rPrChange>
        </w:rPr>
      </w:pPr>
      <w:ins w:id="339" w:author="10073817" w:date="2016-10-26T11:02:00Z">
        <w:r w:rsidRPr="00045DE7">
          <w:rPr>
            <w:rFonts w:cs="Arial"/>
          </w:rPr>
          <w:lastRenderedPageBreak/>
          <w:t xml:space="preserve">Because of this </w:t>
        </w:r>
      </w:ins>
      <w:ins w:id="340" w:author="10073817" w:date="2016-10-26T11:30:00Z">
        <w:r w:rsidR="00310ED0" w:rsidRPr="00045DE7">
          <w:rPr>
            <w:rFonts w:cs="Arial"/>
          </w:rPr>
          <w:t>versatility</w:t>
        </w:r>
      </w:ins>
      <w:ins w:id="341" w:author="10073817" w:date="2016-10-26T13:03:00Z">
        <w:r w:rsidR="00571AC7" w:rsidRPr="00045DE7">
          <w:rPr>
            <w:rFonts w:cs="Arial"/>
          </w:rPr>
          <w:t>,</w:t>
        </w:r>
      </w:ins>
      <w:ins w:id="342" w:author="10073817" w:date="2016-10-26T11:02:00Z">
        <w:r w:rsidRPr="00045DE7">
          <w:rPr>
            <w:rFonts w:cs="Arial"/>
          </w:rPr>
          <w:t xml:space="preserve"> the </w:t>
        </w:r>
      </w:ins>
      <w:ins w:id="343" w:author="10073817" w:date="2016-10-26T11:50:00Z">
        <w:r w:rsidR="005F2AAE" w:rsidRPr="00045DE7">
          <w:rPr>
            <w:rFonts w:cs="Arial"/>
          </w:rPr>
          <w:t xml:space="preserve">olefin </w:t>
        </w:r>
      </w:ins>
      <w:ins w:id="344" w:author="10073817" w:date="2016-10-26T10:55:00Z">
        <w:r w:rsidRPr="00045DE7">
          <w:rPr>
            <w:rFonts w:cs="Arial"/>
          </w:rPr>
          <w:t>metathesis reaction has found wide-spread application in laboratories for the synthesis of unique polymers and research into the synthesis of a wide variety of molecules</w:t>
        </w:r>
      </w:ins>
      <w:ins w:id="345" w:author="10073817" w:date="2016-10-26T11:02:00Z">
        <w:r w:rsidRPr="00045DE7">
          <w:rPr>
            <w:rFonts w:cs="Arial"/>
          </w:rPr>
          <w:t>.</w:t>
        </w:r>
      </w:ins>
      <w:ins w:id="346" w:author="10073817" w:date="2016-10-26T10:55:00Z">
        <w:r w:rsidR="00DD79C7" w:rsidRPr="00045DE7">
          <w:rPr>
            <w:rFonts w:cs="Arial"/>
          </w:rPr>
          <w:t>[</w:t>
        </w:r>
      </w:ins>
      <w:ins w:id="347" w:author="10073817" w:date="2016-10-26T13:47:00Z">
        <w:r w:rsidR="00DD79C7" w:rsidRPr="00045DE7">
          <w:rPr>
            <w:rFonts w:cs="Arial"/>
          </w:rPr>
          <w:t>3</w:t>
        </w:r>
      </w:ins>
      <w:ins w:id="348" w:author="10073817" w:date="2016-10-26T10:55:00Z">
        <w:r w:rsidRPr="00045DE7">
          <w:rPr>
            <w:rFonts w:cs="Arial"/>
          </w:rPr>
          <w:t xml:space="preserve">] </w:t>
        </w:r>
      </w:ins>
      <w:ins w:id="349" w:author="Lorraine" w:date="2016-10-19T22:11:00Z">
        <w:del w:id="350" w:author="10073817" w:date="2016-10-26T11:03:00Z">
          <w:r w:rsidR="005D0333" w:rsidRPr="00045DE7" w:rsidDel="009E2FFA">
            <w:rPr>
              <w:rFonts w:cs="Arial"/>
              <w:rPrChange w:id="351" w:author="10073817" w:date="2016-10-27T12:20:00Z">
                <w:rPr>
                  <w:rFonts w:cs="Arial"/>
                  <w:sz w:val="20"/>
                  <w:szCs w:val="20"/>
                </w:rPr>
              </w:rPrChange>
            </w:rPr>
            <w:delText xml:space="preserve">Metathesis </w:delText>
          </w:r>
        </w:del>
      </w:ins>
      <w:ins w:id="352" w:author="Lorraine" w:date="2016-10-19T22:13:00Z">
        <w:del w:id="353" w:author="10073817" w:date="2016-10-26T11:03:00Z">
          <w:r w:rsidR="005D0333" w:rsidRPr="00045DE7" w:rsidDel="009E2FFA">
            <w:rPr>
              <w:rFonts w:cs="Arial"/>
              <w:rPrChange w:id="354" w:author="10073817" w:date="2016-10-27T12:20:00Z">
                <w:rPr>
                  <w:rFonts w:cs="Arial"/>
                  <w:sz w:val="20"/>
                  <w:szCs w:val="20"/>
                </w:rPr>
              </w:rPrChange>
            </w:rPr>
            <w:delText xml:space="preserve">reactions and research </w:delText>
          </w:r>
        </w:del>
      </w:ins>
      <w:ins w:id="355" w:author="Lorraine" w:date="2016-10-19T22:11:00Z">
        <w:del w:id="356" w:author="10073817" w:date="2016-10-26T11:03:00Z">
          <w:r w:rsidR="005D0333" w:rsidRPr="00045DE7" w:rsidDel="009E2FFA">
            <w:rPr>
              <w:rFonts w:cs="Arial"/>
              <w:rPrChange w:id="357" w:author="10073817" w:date="2016-10-27T12:20:00Z">
                <w:rPr>
                  <w:rFonts w:cs="Arial"/>
                  <w:sz w:val="20"/>
                  <w:szCs w:val="20"/>
                </w:rPr>
              </w:rPrChange>
            </w:rPr>
            <w:delText>have had</w:delText>
          </w:r>
        </w:del>
      </w:ins>
      <w:ins w:id="358" w:author="Lorraine" w:date="2016-10-19T22:13:00Z">
        <w:del w:id="359" w:author="10073817" w:date="2016-10-26T11:03:00Z">
          <w:r w:rsidR="005D0333" w:rsidRPr="00045DE7" w:rsidDel="009E2FFA">
            <w:rPr>
              <w:rFonts w:cs="Arial"/>
              <w:rPrChange w:id="360" w:author="10073817" w:date="2016-10-27T12:20:00Z">
                <w:rPr>
                  <w:rFonts w:cs="Arial"/>
                  <w:sz w:val="20"/>
                  <w:szCs w:val="20"/>
                </w:rPr>
              </w:rPrChange>
            </w:rPr>
            <w:delText xml:space="preserve"> a</w:delText>
          </w:r>
          <w:r w:rsidR="00C84039" w:rsidRPr="00045DE7" w:rsidDel="009E2FFA">
            <w:rPr>
              <w:rFonts w:cs="Arial"/>
              <w:rPrChange w:id="361" w:author="10073817" w:date="2016-10-27T12:20:00Z">
                <w:rPr>
                  <w:rFonts w:cs="Arial"/>
                  <w:sz w:val="20"/>
                  <w:szCs w:val="20"/>
                </w:rPr>
              </w:rPrChange>
            </w:rPr>
            <w:delText xml:space="preserve"> significant impact on various</w:delText>
          </w:r>
          <w:r w:rsidR="005D0333" w:rsidRPr="00045DE7" w:rsidDel="009E2FFA">
            <w:rPr>
              <w:rFonts w:cs="Arial"/>
              <w:rPrChange w:id="362" w:author="10073817" w:date="2016-10-27T12:20:00Z">
                <w:rPr>
                  <w:rFonts w:cs="Arial"/>
                  <w:sz w:val="20"/>
                  <w:szCs w:val="20"/>
                </w:rPr>
              </w:rPrChange>
            </w:rPr>
            <w:delText xml:space="preserve"> industries. </w:delText>
          </w:r>
        </w:del>
        <w:r w:rsidR="005D0333" w:rsidRPr="00045DE7">
          <w:rPr>
            <w:rFonts w:cs="Arial"/>
            <w:rPrChange w:id="363" w:author="10073817" w:date="2016-10-27T12:20:00Z">
              <w:rPr>
                <w:rFonts w:cs="Arial"/>
                <w:sz w:val="20"/>
                <w:szCs w:val="20"/>
              </w:rPr>
            </w:rPrChange>
          </w:rPr>
          <w:t>The reaction</w:t>
        </w:r>
      </w:ins>
      <w:ins w:id="364" w:author="10073817" w:date="2016-10-26T10:29:00Z">
        <w:r w:rsidR="009204CF" w:rsidRPr="00045DE7">
          <w:rPr>
            <w:rFonts w:cs="Arial"/>
          </w:rPr>
          <w:t xml:space="preserve"> </w:t>
        </w:r>
      </w:ins>
      <w:ins w:id="365" w:author="Lorraine" w:date="2016-10-19T22:13:00Z">
        <w:del w:id="366" w:author="10073817" w:date="2016-10-26T10:29:00Z">
          <w:r w:rsidR="005D0333" w:rsidRPr="00045DE7" w:rsidDel="009204CF">
            <w:rPr>
              <w:rFonts w:cs="Arial"/>
              <w:rPrChange w:id="367" w:author="10073817" w:date="2016-10-27T12:20:00Z">
                <w:rPr>
                  <w:rFonts w:cs="Arial"/>
                  <w:sz w:val="20"/>
                  <w:szCs w:val="20"/>
                </w:rPr>
              </w:rPrChange>
            </w:rPr>
            <w:delText xml:space="preserve"> </w:delText>
          </w:r>
        </w:del>
        <w:r w:rsidR="005D0333" w:rsidRPr="00045DE7">
          <w:rPr>
            <w:rFonts w:cs="Arial"/>
            <w:rPrChange w:id="368" w:author="10073817" w:date="2016-10-27T12:20:00Z">
              <w:rPr>
                <w:rFonts w:cs="Arial"/>
                <w:sz w:val="20"/>
                <w:szCs w:val="20"/>
              </w:rPr>
            </w:rPrChange>
          </w:rPr>
          <w:t>ha</w:t>
        </w:r>
      </w:ins>
      <w:ins w:id="369" w:author="10073817" w:date="2016-10-26T10:30:00Z">
        <w:r w:rsidR="009204CF" w:rsidRPr="00045DE7">
          <w:rPr>
            <w:rFonts w:cs="Arial"/>
          </w:rPr>
          <w:t>s</w:t>
        </w:r>
      </w:ins>
      <w:ins w:id="370" w:author="Lorraine" w:date="2016-10-19T22:13:00Z">
        <w:del w:id="371" w:author="10073817" w:date="2016-10-26T10:30:00Z">
          <w:r w:rsidR="005D0333" w:rsidRPr="00045DE7" w:rsidDel="009204CF">
            <w:rPr>
              <w:rFonts w:cs="Arial"/>
              <w:rPrChange w:id="372" w:author="10073817" w:date="2016-10-27T12:20:00Z">
                <w:rPr>
                  <w:rFonts w:cs="Arial"/>
                  <w:sz w:val="20"/>
                  <w:szCs w:val="20"/>
                </w:rPr>
              </w:rPrChange>
            </w:rPr>
            <w:delText>ve</w:delText>
          </w:r>
        </w:del>
        <w:r w:rsidR="005D0333" w:rsidRPr="00045DE7">
          <w:rPr>
            <w:rFonts w:cs="Arial"/>
            <w:rPrChange w:id="373" w:author="10073817" w:date="2016-10-27T12:20:00Z">
              <w:rPr>
                <w:rFonts w:cs="Arial"/>
                <w:sz w:val="20"/>
                <w:szCs w:val="20"/>
              </w:rPr>
            </w:rPrChange>
          </w:rPr>
          <w:t xml:space="preserve"> </w:t>
        </w:r>
        <w:del w:id="374" w:author="10073817" w:date="2016-10-26T11:31:00Z">
          <w:r w:rsidR="005D0333" w:rsidRPr="00045DE7" w:rsidDel="00310ED0">
            <w:rPr>
              <w:rFonts w:cs="Arial"/>
              <w:rPrChange w:id="375" w:author="10073817" w:date="2016-10-27T12:20:00Z">
                <w:rPr>
                  <w:rFonts w:cs="Arial"/>
                  <w:sz w:val="20"/>
                  <w:szCs w:val="20"/>
                </w:rPr>
              </w:rPrChange>
            </w:rPr>
            <w:delText>found application in synthesis</w:delText>
          </w:r>
        </w:del>
      </w:ins>
      <w:ins w:id="376" w:author="10073817" w:date="2016-10-26T11:31:00Z">
        <w:r w:rsidR="00310ED0" w:rsidRPr="00045DE7">
          <w:rPr>
            <w:rFonts w:cs="Arial"/>
          </w:rPr>
          <w:t>led to major advancements in various industries including</w:t>
        </w:r>
      </w:ins>
      <w:ins w:id="377" w:author="10073817" w:date="2016-10-26T11:51:00Z">
        <w:r w:rsidR="005F2AAE" w:rsidRPr="00045DE7">
          <w:rPr>
            <w:rFonts w:cs="Arial"/>
          </w:rPr>
          <w:t xml:space="preserve"> the synthesis of</w:t>
        </w:r>
      </w:ins>
      <w:ins w:id="378" w:author="Lorraine" w:date="2016-10-19T22:13:00Z">
        <w:del w:id="379" w:author="10073817" w:date="2016-10-26T11:51:00Z">
          <w:r w:rsidR="005D0333" w:rsidRPr="00045DE7" w:rsidDel="005F2AAE">
            <w:rPr>
              <w:rFonts w:cs="Arial"/>
              <w:rPrChange w:id="380" w:author="10073817" w:date="2016-10-27T12:20:00Z">
                <w:rPr>
                  <w:rFonts w:cs="Arial"/>
                  <w:sz w:val="20"/>
                  <w:szCs w:val="20"/>
                </w:rPr>
              </w:rPrChange>
            </w:rPr>
            <w:delText xml:space="preserve"> of</w:delText>
          </w:r>
        </w:del>
        <w:r w:rsidR="005D0333" w:rsidRPr="00045DE7">
          <w:rPr>
            <w:rFonts w:cs="Arial"/>
            <w:rPrChange w:id="381" w:author="10073817" w:date="2016-10-27T12:20:00Z">
              <w:rPr>
                <w:rFonts w:cs="Arial"/>
                <w:sz w:val="20"/>
                <w:szCs w:val="20"/>
              </w:rPr>
            </w:rPrChange>
          </w:rPr>
          <w:t xml:space="preserve"> natural products, pharmaceuticals, </w:t>
        </w:r>
        <w:proofErr w:type="spellStart"/>
        <w:r w:rsidR="005D0333" w:rsidRPr="00045DE7">
          <w:rPr>
            <w:rFonts w:cs="Arial"/>
            <w:rPrChange w:id="382" w:author="10073817" w:date="2016-10-27T12:20:00Z">
              <w:rPr>
                <w:rFonts w:cs="Arial"/>
                <w:sz w:val="20"/>
                <w:szCs w:val="20"/>
              </w:rPr>
            </w:rPrChange>
          </w:rPr>
          <w:t>nanomaterials</w:t>
        </w:r>
        <w:proofErr w:type="spellEnd"/>
        <w:r w:rsidR="005D0333" w:rsidRPr="00045DE7">
          <w:rPr>
            <w:rFonts w:cs="Arial"/>
            <w:rPrChange w:id="383" w:author="10073817" w:date="2016-10-27T12:20:00Z">
              <w:rPr>
                <w:rFonts w:cs="Arial"/>
                <w:sz w:val="20"/>
                <w:szCs w:val="20"/>
              </w:rPr>
            </w:rPrChange>
          </w:rPr>
          <w:t xml:space="preserve">, speciality polymers and </w:t>
        </w:r>
      </w:ins>
      <w:ins w:id="384" w:author="Lorraine" w:date="2016-10-19T21:25:00Z">
        <w:del w:id="385" w:author="10073817" w:date="2016-10-26T11:51:00Z">
          <w:r w:rsidR="00C84039" w:rsidRPr="00045DE7" w:rsidDel="005F2AAE">
            <w:rPr>
              <w:rFonts w:cs="Arial"/>
              <w:rPrChange w:id="386" w:author="10073817" w:date="2016-10-27T12:20:00Z">
                <w:rPr>
                  <w:rFonts w:cs="Arial"/>
                  <w:sz w:val="20"/>
                  <w:szCs w:val="20"/>
                </w:rPr>
              </w:rPrChange>
            </w:rPr>
            <w:delText xml:space="preserve">have led to major advances in </w:delText>
          </w:r>
        </w:del>
        <w:r w:rsidR="00C84039" w:rsidRPr="00045DE7">
          <w:rPr>
            <w:rFonts w:cs="Arial"/>
            <w:rPrChange w:id="387" w:author="10073817" w:date="2016-10-27T12:20:00Z">
              <w:rPr>
                <w:rFonts w:cs="Arial"/>
                <w:sz w:val="20"/>
                <w:szCs w:val="20"/>
              </w:rPr>
            </w:rPrChange>
          </w:rPr>
          <w:t xml:space="preserve">the </w:t>
        </w:r>
      </w:ins>
      <w:ins w:id="388" w:author="Lorraine" w:date="2016-10-19T22:15:00Z">
        <w:r w:rsidR="00C84039" w:rsidRPr="00045DE7">
          <w:rPr>
            <w:rFonts w:cs="Arial"/>
            <w:rPrChange w:id="389" w:author="10073817" w:date="2016-10-27T12:20:00Z">
              <w:rPr>
                <w:rFonts w:cs="Arial"/>
                <w:sz w:val="20"/>
                <w:szCs w:val="20"/>
              </w:rPr>
            </w:rPrChange>
          </w:rPr>
          <w:t>biotechnology industry</w:t>
        </w:r>
      </w:ins>
      <w:ins w:id="390" w:author="10073817" w:date="2016-10-26T11:06:00Z">
        <w:r w:rsidR="007E4564" w:rsidRPr="00045DE7">
          <w:rPr>
            <w:rFonts w:cs="Arial"/>
          </w:rPr>
          <w:t xml:space="preserve"> </w:t>
        </w:r>
      </w:ins>
      <w:ins w:id="391" w:author="10073817" w:date="2016-10-26T11:51:00Z">
        <w:r w:rsidR="005F2AAE" w:rsidRPr="00045DE7">
          <w:rPr>
            <w:rFonts w:cs="Arial"/>
          </w:rPr>
          <w:t>for</w:t>
        </w:r>
      </w:ins>
      <w:ins w:id="392" w:author="10073817" w:date="2016-10-26T11:06:00Z">
        <w:r w:rsidR="007E4564" w:rsidRPr="00045DE7">
          <w:rPr>
            <w:rFonts w:cs="Arial"/>
          </w:rPr>
          <w:t xml:space="preserve"> the synthesis of steroids and other biological molecules</w:t>
        </w:r>
      </w:ins>
      <w:ins w:id="393" w:author="Lorraine" w:date="2016-10-19T22:15:00Z">
        <w:del w:id="394" w:author="10073817" w:date="2016-10-26T11:06:00Z">
          <w:r w:rsidR="00C84039" w:rsidRPr="00045DE7" w:rsidDel="007E4564">
            <w:rPr>
              <w:rFonts w:cs="Arial"/>
              <w:rPrChange w:id="395" w:author="10073817" w:date="2016-10-27T12:20:00Z">
                <w:rPr>
                  <w:rFonts w:cs="Arial"/>
                  <w:sz w:val="20"/>
                  <w:szCs w:val="20"/>
                </w:rPr>
              </w:rPrChange>
            </w:rPr>
            <w:delText>.</w:delText>
          </w:r>
        </w:del>
        <w:r w:rsidR="00C84039" w:rsidRPr="00045DE7">
          <w:rPr>
            <w:rFonts w:cs="Arial"/>
            <w:rPrChange w:id="396" w:author="10073817" w:date="2016-10-27T12:20:00Z">
              <w:rPr>
                <w:rFonts w:cs="Arial"/>
                <w:sz w:val="20"/>
                <w:szCs w:val="20"/>
              </w:rPr>
            </w:rPrChange>
          </w:rPr>
          <w:t xml:space="preserve"> </w:t>
        </w:r>
        <w:r w:rsidR="00C84039" w:rsidRPr="00045DE7">
          <w:rPr>
            <w:rFonts w:cs="Arial"/>
            <w:i/>
            <w:color w:val="FF0000"/>
            <w:rPrChange w:id="397" w:author="10073817" w:date="2016-10-27T12:20:00Z">
              <w:rPr>
                <w:rFonts w:cs="Arial"/>
                <w:sz w:val="20"/>
                <w:szCs w:val="20"/>
              </w:rPr>
            </w:rPrChange>
          </w:rPr>
          <w:t>(</w:t>
        </w:r>
      </w:ins>
      <w:ins w:id="398" w:author="10073817" w:date="2016-10-26T13:48:00Z">
        <w:r w:rsidR="00DD79C7" w:rsidRPr="00045DE7">
          <w:rPr>
            <w:rFonts w:cs="Arial"/>
            <w:i/>
            <w:color w:val="FF0000"/>
            <w:rPrChange w:id="399" w:author="10073817" w:date="2016-10-27T12:20:00Z">
              <w:rPr>
                <w:rFonts w:cs="Arial"/>
                <w:color w:val="FF0000"/>
              </w:rPr>
            </w:rPrChange>
          </w:rPr>
          <w:t>4</w:t>
        </w:r>
      </w:ins>
      <w:ins w:id="400" w:author="Lorraine" w:date="2016-10-19T22:15:00Z">
        <w:del w:id="401" w:author="10073817" w:date="2016-10-26T13:59:00Z">
          <w:r w:rsidR="00C84039" w:rsidRPr="00045DE7" w:rsidDel="006444BD">
            <w:rPr>
              <w:rFonts w:cs="Arial"/>
              <w:i/>
              <w:color w:val="FF0000"/>
              <w:highlight w:val="yellow"/>
              <w:rPrChange w:id="402" w:author="10073817" w:date="2016-10-27T12:20:00Z">
                <w:rPr>
                  <w:rFonts w:cs="Arial"/>
                  <w:sz w:val="20"/>
                  <w:szCs w:val="20"/>
                </w:rPr>
              </w:rPrChange>
            </w:rPr>
            <w:delText>Zukowska, Szadkowska, Grela</w:delText>
          </w:r>
        </w:del>
      </w:ins>
      <w:ins w:id="403" w:author="10073817" w:date="2016-10-26T11:03:00Z">
        <w:r w:rsidRPr="00045DE7">
          <w:rPr>
            <w:rFonts w:cs="Arial"/>
            <w:i/>
            <w:color w:val="FF0000"/>
            <w:rPrChange w:id="404" w:author="10073817" w:date="2016-10-27T12:20:00Z">
              <w:rPr>
                <w:rFonts w:cs="Arial"/>
              </w:rPr>
            </w:rPrChange>
          </w:rPr>
          <w:t>,</w:t>
        </w:r>
      </w:ins>
      <w:ins w:id="405" w:author="10073817" w:date="2016-10-26T13:59:00Z">
        <w:r w:rsidR="006444BD" w:rsidRPr="00045DE7">
          <w:rPr>
            <w:rFonts w:cs="Arial"/>
            <w:i/>
            <w:color w:val="FF0000"/>
          </w:rPr>
          <w:t>5,</w:t>
        </w:r>
      </w:ins>
      <w:ins w:id="406" w:author="10073817" w:date="2016-10-26T13:48:00Z">
        <w:r w:rsidR="00DD79C7" w:rsidRPr="00045DE7">
          <w:rPr>
            <w:rFonts w:cs="Arial"/>
            <w:i/>
            <w:color w:val="FF0000"/>
          </w:rPr>
          <w:t>6</w:t>
        </w:r>
      </w:ins>
      <w:ins w:id="407" w:author="10073817" w:date="2016-10-26T13:59:00Z">
        <w:r w:rsidR="006444BD" w:rsidRPr="00045DE7">
          <w:rPr>
            <w:rFonts w:cs="Arial"/>
            <w:i/>
            <w:color w:val="FF0000"/>
          </w:rPr>
          <w:t>)</w:t>
        </w:r>
      </w:ins>
      <w:ins w:id="408" w:author="Lorraine" w:date="2016-10-19T22:15:00Z">
        <w:del w:id="409" w:author="10073817" w:date="2016-10-26T13:59:00Z">
          <w:r w:rsidR="00C84039" w:rsidRPr="00045DE7" w:rsidDel="006444BD">
            <w:rPr>
              <w:rFonts w:cs="Arial"/>
              <w:i/>
              <w:color w:val="FF0000"/>
              <w:rPrChange w:id="410" w:author="10073817" w:date="2016-10-27T12:20:00Z">
                <w:rPr>
                  <w:rFonts w:cs="Arial"/>
                  <w:sz w:val="20"/>
                  <w:szCs w:val="20"/>
                </w:rPr>
              </w:rPrChange>
            </w:rPr>
            <w:delText>)</w:delText>
          </w:r>
        </w:del>
      </w:ins>
      <w:ins w:id="411" w:author="Lorraine" w:date="2016-10-19T22:11:00Z">
        <w:del w:id="412" w:author="10073817" w:date="2016-10-26T13:59:00Z">
          <w:r w:rsidR="005D0333" w:rsidRPr="00045DE7" w:rsidDel="006444BD">
            <w:rPr>
              <w:rFonts w:cs="Arial"/>
              <w:i/>
              <w:color w:val="FF0000"/>
              <w:rPrChange w:id="413" w:author="10073817" w:date="2016-10-27T12:20:00Z">
                <w:rPr>
                  <w:rFonts w:cs="Arial"/>
                  <w:sz w:val="20"/>
                  <w:szCs w:val="20"/>
                </w:rPr>
              </w:rPrChange>
            </w:rPr>
            <w:delText xml:space="preserve"> </w:delText>
          </w:r>
        </w:del>
        <w:del w:id="414" w:author="10073817" w:date="2016-10-26T10:30:00Z">
          <w:r w:rsidR="005D0333" w:rsidRPr="00045DE7" w:rsidDel="009204CF">
            <w:rPr>
              <w:rFonts w:cs="Arial"/>
              <w:i/>
              <w:color w:val="FF0000"/>
              <w:rPrChange w:id="415" w:author="10073817" w:date="2016-10-27T12:20:00Z">
                <w:rPr>
                  <w:rFonts w:cs="Arial"/>
                  <w:sz w:val="20"/>
                  <w:szCs w:val="20"/>
                </w:rPr>
              </w:rPrChange>
            </w:rPr>
            <w:delText xml:space="preserve"> </w:delText>
          </w:r>
        </w:del>
      </w:ins>
    </w:p>
    <w:p w14:paraId="0912F4B3" w14:textId="4E4304CA" w:rsidR="007E4564" w:rsidRPr="00045DE7" w:rsidRDefault="00571AC7" w:rsidP="007E4564">
      <w:pPr>
        <w:jc w:val="both"/>
        <w:rPr>
          <w:ins w:id="416" w:author="10073817" w:date="2016-10-26T13:35:00Z"/>
          <w:rFonts w:cs="Arial"/>
          <w:i/>
          <w:color w:val="FF0000"/>
        </w:rPr>
      </w:pPr>
      <w:ins w:id="417" w:author="10073817" w:date="2016-10-26T13:09:00Z">
        <w:r w:rsidRPr="00045DE7">
          <w:rPr>
            <w:rFonts w:cs="Arial"/>
          </w:rPr>
          <w:t xml:space="preserve">The currently accepted mechanism of olefin metathesis, the </w:t>
        </w:r>
      </w:ins>
      <w:ins w:id="418" w:author="10073817" w:date="2016-10-26T13:10:00Z">
        <w:r w:rsidRPr="00045DE7">
          <w:rPr>
            <w:rFonts w:cs="Arial"/>
          </w:rPr>
          <w:t xml:space="preserve">Chauvin </w:t>
        </w:r>
        <w:proofErr w:type="gramStart"/>
        <w:r w:rsidRPr="00045DE7">
          <w:rPr>
            <w:rFonts w:cs="Arial"/>
          </w:rPr>
          <w:t>mechanism</w:t>
        </w:r>
      </w:ins>
      <w:ins w:id="419" w:author="10073817" w:date="2016-10-26T13:11:00Z">
        <w:r w:rsidRPr="00045DE7">
          <w:rPr>
            <w:rFonts w:cs="Arial"/>
            <w:i/>
            <w:color w:val="FF0000"/>
          </w:rPr>
          <w:t>(</w:t>
        </w:r>
      </w:ins>
      <w:proofErr w:type="gramEnd"/>
      <w:ins w:id="420" w:author="10073817" w:date="2016-10-26T13:50:00Z">
        <w:r w:rsidR="00DD79C7" w:rsidRPr="00045DE7">
          <w:rPr>
            <w:rFonts w:cs="Arial"/>
            <w:i/>
            <w:color w:val="FF0000"/>
          </w:rPr>
          <w:t>7</w:t>
        </w:r>
      </w:ins>
      <w:ins w:id="421" w:author="10073817" w:date="2016-10-26T13:11:00Z">
        <w:r w:rsidRPr="00045DE7">
          <w:rPr>
            <w:rFonts w:cs="Arial"/>
            <w:i/>
            <w:color w:val="FF0000"/>
          </w:rPr>
          <w:t>)</w:t>
        </w:r>
      </w:ins>
      <w:moveToRangeStart w:id="422" w:author="10073817" w:date="2016-10-26T09:24:00Z" w:name="move465237172"/>
      <w:moveTo w:id="423" w:author="10073817" w:date="2016-10-26T09:24:00Z">
        <w:del w:id="424" w:author="10073817" w:date="2016-10-26T11:52:00Z">
          <w:r w:rsidR="00215858" w:rsidRPr="00045DE7" w:rsidDel="005F2AAE">
            <w:rPr>
              <w:rFonts w:cs="Arial"/>
              <w:rPrChange w:id="425" w:author="10073817" w:date="2016-10-27T12:20:00Z">
                <w:rPr>
                  <w:rFonts w:cs="Arial"/>
                  <w:sz w:val="20"/>
                  <w:szCs w:val="20"/>
                </w:rPr>
              </w:rPrChange>
            </w:rPr>
            <w:delText>Historically catalyst systems have been based on early transition material complexes</w:delText>
          </w:r>
        </w:del>
      </w:moveTo>
      <w:ins w:id="426" w:author="10073817" w:date="2016-10-26T13:12:00Z">
        <w:r w:rsidRPr="00045DE7">
          <w:rPr>
            <w:rFonts w:cs="Arial"/>
          </w:rPr>
          <w:t>,</w:t>
        </w:r>
      </w:ins>
      <w:ins w:id="427" w:author="10073817" w:date="2016-10-26T14:00:00Z">
        <w:r w:rsidR="006444BD" w:rsidRPr="00045DE7">
          <w:rPr>
            <w:rFonts w:cs="Arial"/>
          </w:rPr>
          <w:t xml:space="preserve"> </w:t>
        </w:r>
      </w:ins>
      <w:ins w:id="428" w:author="10073817" w:date="2016-10-26T13:12:00Z">
        <w:r w:rsidRPr="00045DE7">
          <w:rPr>
            <w:rFonts w:cs="Arial"/>
          </w:rPr>
          <w:t xml:space="preserve">involves reversible </w:t>
        </w:r>
        <w:proofErr w:type="spellStart"/>
        <w:r w:rsidRPr="00045DE7">
          <w:rPr>
            <w:rFonts w:cs="Arial"/>
          </w:rPr>
          <w:t>cycloaddition</w:t>
        </w:r>
        <w:proofErr w:type="spellEnd"/>
        <w:r w:rsidRPr="00045DE7">
          <w:rPr>
            <w:rFonts w:cs="Arial"/>
          </w:rPr>
          <w:t xml:space="preserve"> steps</w:t>
        </w:r>
      </w:ins>
      <w:ins w:id="429" w:author="10073817" w:date="2016-10-26T13:13:00Z">
        <w:r w:rsidR="008E6DFE" w:rsidRPr="00045DE7">
          <w:rPr>
            <w:rFonts w:cs="Arial"/>
          </w:rPr>
          <w:t xml:space="preserve"> involving alkenes and </w:t>
        </w:r>
        <w:proofErr w:type="spellStart"/>
        <w:r w:rsidR="008E6DFE" w:rsidRPr="00045DE7">
          <w:rPr>
            <w:rFonts w:cs="Arial"/>
          </w:rPr>
          <w:t>carbene</w:t>
        </w:r>
        <w:proofErr w:type="spellEnd"/>
        <w:r w:rsidR="008E6DFE" w:rsidRPr="00045DE7">
          <w:rPr>
            <w:rFonts w:cs="Arial"/>
          </w:rPr>
          <w:t xml:space="preserve"> complexes. </w:t>
        </w:r>
      </w:ins>
      <w:ins w:id="430" w:author="10073817" w:date="2016-10-26T13:15:00Z">
        <w:r w:rsidR="008E6DFE" w:rsidRPr="00045DE7">
          <w:rPr>
            <w:rFonts w:cs="Arial"/>
          </w:rPr>
          <w:t>Metal-</w:t>
        </w:r>
        <w:proofErr w:type="spellStart"/>
        <w:r w:rsidR="008E6DFE" w:rsidRPr="00045DE7">
          <w:rPr>
            <w:rFonts w:cs="Arial"/>
          </w:rPr>
          <w:t>c</w:t>
        </w:r>
      </w:ins>
      <w:ins w:id="431" w:author="10073817" w:date="2016-10-26T13:14:00Z">
        <w:r w:rsidR="008E6DFE" w:rsidRPr="00045DE7">
          <w:rPr>
            <w:rFonts w:cs="Arial"/>
          </w:rPr>
          <w:t>arbene</w:t>
        </w:r>
        <w:proofErr w:type="spellEnd"/>
        <w:r w:rsidR="008E6DFE" w:rsidRPr="00045DE7">
          <w:rPr>
            <w:rFonts w:cs="Arial"/>
          </w:rPr>
          <w:t xml:space="preserve"> complexes have thus become the most prominent category of cat</w:t>
        </w:r>
      </w:ins>
      <w:ins w:id="432" w:author="10073817" w:date="2016-10-26T13:15:00Z">
        <w:r w:rsidR="008E6DFE" w:rsidRPr="00045DE7">
          <w:rPr>
            <w:rFonts w:cs="Arial"/>
          </w:rPr>
          <w:t>a</w:t>
        </w:r>
      </w:ins>
      <w:ins w:id="433" w:author="10073817" w:date="2016-10-26T13:14:00Z">
        <w:r w:rsidR="008E6DFE" w:rsidRPr="00045DE7">
          <w:rPr>
            <w:rFonts w:cs="Arial"/>
          </w:rPr>
          <w:t>lysts for olefin metathesis</w:t>
        </w:r>
      </w:ins>
      <w:moveTo w:id="434" w:author="10073817" w:date="2016-10-26T09:24:00Z">
        <w:del w:id="435" w:author="10073817" w:date="2016-10-26T13:11:00Z">
          <w:r w:rsidR="00215858" w:rsidRPr="00045DE7" w:rsidDel="00571AC7">
            <w:rPr>
              <w:rFonts w:cs="Arial"/>
              <w:rPrChange w:id="436" w:author="10073817" w:date="2016-10-27T12:20:00Z">
                <w:rPr>
                  <w:rFonts w:cs="Arial"/>
                  <w:sz w:val="20"/>
                  <w:szCs w:val="20"/>
                </w:rPr>
              </w:rPrChange>
            </w:rPr>
            <w:delText>.</w:delText>
          </w:r>
        </w:del>
        <w:r w:rsidR="00215858" w:rsidRPr="00045DE7">
          <w:rPr>
            <w:rFonts w:cs="Arial"/>
            <w:rPrChange w:id="437" w:author="10073817" w:date="2016-10-27T12:20:00Z">
              <w:rPr>
                <w:rFonts w:cs="Arial"/>
                <w:sz w:val="20"/>
                <w:szCs w:val="20"/>
              </w:rPr>
            </w:rPrChange>
          </w:rPr>
          <w:t xml:space="preserve"> Early </w:t>
        </w:r>
      </w:moveTo>
      <w:proofErr w:type="spellStart"/>
      <w:ins w:id="438" w:author="10073817" w:date="2016-10-26T13:15:00Z">
        <w:r w:rsidR="008E6DFE" w:rsidRPr="00045DE7">
          <w:rPr>
            <w:rFonts w:cs="Arial"/>
          </w:rPr>
          <w:t>carbene</w:t>
        </w:r>
        <w:proofErr w:type="spellEnd"/>
        <w:r w:rsidR="008E6DFE" w:rsidRPr="00045DE7">
          <w:rPr>
            <w:rFonts w:cs="Arial"/>
          </w:rPr>
          <w:t xml:space="preserve"> </w:t>
        </w:r>
      </w:ins>
      <w:moveTo w:id="439" w:author="10073817" w:date="2016-10-26T09:24:00Z">
        <w:r w:rsidR="00215858" w:rsidRPr="00045DE7">
          <w:rPr>
            <w:rFonts w:cs="Arial"/>
            <w:rPrChange w:id="440" w:author="10073817" w:date="2016-10-27T12:20:00Z">
              <w:rPr>
                <w:rFonts w:cs="Arial"/>
                <w:sz w:val="20"/>
                <w:szCs w:val="20"/>
              </w:rPr>
            </w:rPrChange>
          </w:rPr>
          <w:t>catalysts systems contained W, Mo, Re</w:t>
        </w:r>
      </w:moveTo>
      <w:ins w:id="441" w:author="10073817" w:date="2016-10-26T13:17:00Z">
        <w:r w:rsidR="008E6DFE" w:rsidRPr="00045DE7">
          <w:rPr>
            <w:rFonts w:cs="Arial"/>
          </w:rPr>
          <w:t xml:space="preserve">. The Mo based </w:t>
        </w:r>
        <w:proofErr w:type="spellStart"/>
        <w:r w:rsidR="008E6DFE" w:rsidRPr="00045DE7">
          <w:rPr>
            <w:rFonts w:cs="Arial"/>
          </w:rPr>
          <w:t>Shrock</w:t>
        </w:r>
        <w:proofErr w:type="spellEnd"/>
        <w:r w:rsidR="008E6DFE" w:rsidRPr="00045DE7">
          <w:rPr>
            <w:rFonts w:cs="Arial"/>
          </w:rPr>
          <w:t xml:space="preserve">-catalyst showed high reactivity, but proved to be unstable in certain conditions. </w:t>
        </w:r>
      </w:ins>
      <w:ins w:id="442" w:author="10073817" w:date="2016-10-26T13:20:00Z">
        <w:r w:rsidR="008E6DFE" w:rsidRPr="00045DE7">
          <w:rPr>
            <w:rFonts w:cs="Arial"/>
          </w:rPr>
          <w:t>This drawback was overcome by the invention of a Ruthenium-</w:t>
        </w:r>
        <w:proofErr w:type="spellStart"/>
        <w:r w:rsidR="008E6DFE" w:rsidRPr="00045DE7">
          <w:rPr>
            <w:rFonts w:cs="Arial"/>
          </w:rPr>
          <w:t>Carbene</w:t>
        </w:r>
        <w:proofErr w:type="spellEnd"/>
        <w:r w:rsidR="008E6DFE" w:rsidRPr="00045DE7">
          <w:rPr>
            <w:rFonts w:cs="Arial"/>
          </w:rPr>
          <w:t xml:space="preserve"> complex catalyst. </w:t>
        </w:r>
      </w:ins>
      <w:moveTo w:id="443" w:author="10073817" w:date="2016-10-26T09:24:00Z">
        <w:del w:id="444" w:author="10073817" w:date="2016-10-26T13:18:00Z">
          <w:r w:rsidR="00215858" w:rsidRPr="00045DE7" w:rsidDel="008E6DFE">
            <w:rPr>
              <w:rFonts w:cs="Arial"/>
              <w:rPrChange w:id="445" w:author="10073817" w:date="2016-10-27T12:20:00Z">
                <w:rPr>
                  <w:rFonts w:cs="Arial"/>
                  <w:sz w:val="20"/>
                  <w:szCs w:val="20"/>
                </w:rPr>
              </w:rPrChange>
            </w:rPr>
            <w:delText xml:space="preserve"> and more recently</w:delText>
          </w:r>
        </w:del>
        <w:del w:id="446" w:author="10073817" w:date="2016-10-26T13:19:00Z">
          <w:r w:rsidR="00215858" w:rsidRPr="00045DE7" w:rsidDel="008E6DFE">
            <w:rPr>
              <w:rFonts w:cs="Arial"/>
              <w:rPrChange w:id="447" w:author="10073817" w:date="2016-10-27T12:20:00Z">
                <w:rPr>
                  <w:rFonts w:cs="Arial"/>
                  <w:sz w:val="20"/>
                  <w:szCs w:val="20"/>
                </w:rPr>
              </w:rPrChange>
            </w:rPr>
            <w:delText xml:space="preserve"> Ru. </w:delText>
          </w:r>
        </w:del>
        <w:r w:rsidR="00215858" w:rsidRPr="00045DE7">
          <w:rPr>
            <w:rFonts w:cs="Arial"/>
            <w:rPrChange w:id="448" w:author="10073817" w:date="2016-10-27T12:20:00Z">
              <w:rPr>
                <w:rFonts w:cs="Arial"/>
                <w:sz w:val="20"/>
                <w:szCs w:val="20"/>
              </w:rPr>
            </w:rPrChange>
          </w:rPr>
          <w:t>Th</w:t>
        </w:r>
      </w:moveTo>
      <w:ins w:id="449" w:author="10073817" w:date="2016-10-26T13:21:00Z">
        <w:r w:rsidR="008E6DFE" w:rsidRPr="00045DE7">
          <w:rPr>
            <w:rFonts w:cs="Arial"/>
          </w:rPr>
          <w:t>is</w:t>
        </w:r>
      </w:ins>
      <w:moveTo w:id="450" w:author="10073817" w:date="2016-10-26T09:24:00Z">
        <w:del w:id="451" w:author="10073817" w:date="2016-10-26T13:21:00Z">
          <w:r w:rsidR="00215858" w:rsidRPr="00045DE7" w:rsidDel="008E6DFE">
            <w:rPr>
              <w:rFonts w:cs="Arial"/>
              <w:rPrChange w:id="452" w:author="10073817" w:date="2016-10-27T12:20:00Z">
                <w:rPr>
                  <w:rFonts w:cs="Arial"/>
                  <w:sz w:val="20"/>
                  <w:szCs w:val="20"/>
                </w:rPr>
              </w:rPrChange>
            </w:rPr>
            <w:delText>e</w:delText>
          </w:r>
        </w:del>
        <w:r w:rsidR="00215858" w:rsidRPr="00045DE7">
          <w:rPr>
            <w:rFonts w:cs="Arial"/>
            <w:rPrChange w:id="453" w:author="10073817" w:date="2016-10-27T12:20:00Z">
              <w:rPr>
                <w:rFonts w:cs="Arial"/>
                <w:sz w:val="20"/>
                <w:szCs w:val="20"/>
              </w:rPr>
            </w:rPrChange>
          </w:rPr>
          <w:t xml:space="preserve"> work started by Grubbs et al in the 1980’s have led to some of the most effective, versatile and selective catalyst systems used for metathesis reactions</w:t>
        </w:r>
      </w:moveTo>
      <w:ins w:id="454" w:author="10073817" w:date="2016-10-26T13:22:00Z">
        <w:r w:rsidR="008E6DFE" w:rsidRPr="00045DE7">
          <w:rPr>
            <w:rFonts w:cs="Arial"/>
          </w:rPr>
          <w:t>.</w:t>
        </w:r>
      </w:ins>
      <w:moveTo w:id="455" w:author="10073817" w:date="2016-10-26T09:24:00Z">
        <w:r w:rsidR="00215858" w:rsidRPr="00045DE7">
          <w:rPr>
            <w:rFonts w:cs="Arial"/>
            <w:i/>
            <w:color w:val="FF0000"/>
            <w:rPrChange w:id="456" w:author="10073817" w:date="2016-10-27T12:20:00Z">
              <w:rPr>
                <w:rFonts w:cs="Arial"/>
                <w:sz w:val="20"/>
                <w:szCs w:val="20"/>
              </w:rPr>
            </w:rPrChange>
          </w:rPr>
          <w:t>(</w:t>
        </w:r>
      </w:moveTo>
      <w:ins w:id="457" w:author="10073817" w:date="2016-10-26T13:51:00Z">
        <w:r w:rsidR="00DD79C7" w:rsidRPr="00045DE7">
          <w:rPr>
            <w:rFonts w:cs="Arial"/>
            <w:i/>
            <w:color w:val="FF0000"/>
          </w:rPr>
          <w:t>8</w:t>
        </w:r>
      </w:ins>
      <w:moveTo w:id="458" w:author="10073817" w:date="2016-10-26T09:24:00Z">
        <w:del w:id="459" w:author="10073817" w:date="2016-10-26T14:00:00Z">
          <w:r w:rsidR="00215858" w:rsidRPr="00045DE7" w:rsidDel="006444BD">
            <w:rPr>
              <w:rFonts w:cs="Arial"/>
              <w:i/>
              <w:color w:val="FF0000"/>
              <w:rPrChange w:id="460" w:author="10073817" w:date="2016-10-27T12:20:00Z">
                <w:rPr>
                  <w:rFonts w:cs="Arial"/>
                  <w:sz w:val="20"/>
                  <w:szCs w:val="20"/>
                </w:rPr>
              </w:rPrChange>
            </w:rPr>
            <w:delText>Grubbs, Tetrahedron, 60, 2004</w:delText>
          </w:r>
        </w:del>
        <w:r w:rsidR="00215858" w:rsidRPr="00045DE7">
          <w:rPr>
            <w:rFonts w:cs="Arial"/>
            <w:i/>
            <w:color w:val="FF0000"/>
            <w:rPrChange w:id="461" w:author="10073817" w:date="2016-10-27T12:20:00Z">
              <w:rPr>
                <w:rFonts w:cs="Arial"/>
                <w:sz w:val="20"/>
                <w:szCs w:val="20"/>
              </w:rPr>
            </w:rPrChange>
          </w:rPr>
          <w:t>)</w:t>
        </w:r>
      </w:moveTo>
      <w:moveToRangeEnd w:id="422"/>
      <w:ins w:id="462" w:author="10073817" w:date="2016-10-26T14:00:00Z">
        <w:r w:rsidR="006444BD" w:rsidRPr="00045DE7">
          <w:rPr>
            <w:rFonts w:cs="Arial"/>
            <w:i/>
          </w:rPr>
          <w:t xml:space="preserve"> </w:t>
        </w:r>
      </w:ins>
      <w:ins w:id="463" w:author="10073817" w:date="2016-10-26T13:22:00Z">
        <w:r w:rsidR="008E6DFE" w:rsidRPr="00045DE7">
          <w:rPr>
            <w:rFonts w:cs="Arial"/>
          </w:rPr>
          <w:t>Research efforts by v</w:t>
        </w:r>
      </w:ins>
      <w:ins w:id="464" w:author="10073817" w:date="2016-10-26T13:21:00Z">
        <w:r w:rsidR="008E6DFE" w:rsidRPr="00045DE7">
          <w:rPr>
            <w:rFonts w:cs="Arial"/>
          </w:rPr>
          <w:t>arious</w:t>
        </w:r>
      </w:ins>
      <w:ins w:id="465" w:author="10073817" w:date="2016-10-26T11:07:00Z">
        <w:r w:rsidR="007E4564" w:rsidRPr="00045DE7">
          <w:rPr>
            <w:rFonts w:cs="Arial"/>
          </w:rPr>
          <w:t xml:space="preserve"> groups has led to several </w:t>
        </w:r>
      </w:ins>
      <w:ins w:id="466" w:author="10073817" w:date="2016-10-26T13:22:00Z">
        <w:r w:rsidR="008E6DFE" w:rsidRPr="00045DE7">
          <w:rPr>
            <w:rFonts w:cs="Arial"/>
          </w:rPr>
          <w:t>variants of th</w:t>
        </w:r>
      </w:ins>
      <w:ins w:id="467" w:author="10073817" w:date="2016-10-26T13:23:00Z">
        <w:r w:rsidR="008E6DFE" w:rsidRPr="00045DE7">
          <w:rPr>
            <w:rFonts w:cs="Arial"/>
          </w:rPr>
          <w:t>e</w:t>
        </w:r>
      </w:ins>
      <w:ins w:id="468" w:author="10073817" w:date="2016-10-26T13:22:00Z">
        <w:r w:rsidR="008E6DFE" w:rsidRPr="00045DE7">
          <w:rPr>
            <w:rFonts w:cs="Arial"/>
          </w:rPr>
          <w:t xml:space="preserve"> Grubbs </w:t>
        </w:r>
      </w:ins>
      <w:ins w:id="469" w:author="10073817" w:date="2016-10-26T11:07:00Z">
        <w:r w:rsidR="007E4564" w:rsidRPr="00045DE7">
          <w:rPr>
            <w:rFonts w:cs="Arial"/>
          </w:rPr>
          <w:t>catalysts being developed</w:t>
        </w:r>
      </w:ins>
      <w:ins w:id="470" w:author="10073817" w:date="2016-10-26T13:33:00Z">
        <w:r w:rsidR="00A15374" w:rsidRPr="00045DE7">
          <w:rPr>
            <w:rFonts w:cs="Arial"/>
          </w:rPr>
          <w:t xml:space="preserve"> </w:t>
        </w:r>
      </w:ins>
      <w:ins w:id="471" w:author="10073817" w:date="2016-10-26T13:34:00Z">
        <w:r w:rsidR="00A15374" w:rsidRPr="00045DE7">
          <w:rPr>
            <w:rFonts w:cs="Arial"/>
            <w:i/>
            <w:color w:val="00B050"/>
            <w:rPrChange w:id="472" w:author="10073817" w:date="2016-10-27T12:20:00Z">
              <w:rPr>
                <w:rFonts w:cs="Arial"/>
              </w:rPr>
            </w:rPrChange>
          </w:rPr>
          <w:t>(</w:t>
        </w:r>
      </w:ins>
      <w:ins w:id="473" w:author="10073817" w:date="2016-10-26T13:33:00Z">
        <w:r w:rsidR="00A15374" w:rsidRPr="00045DE7">
          <w:rPr>
            <w:rFonts w:cs="Arial"/>
            <w:i/>
            <w:color w:val="00B050"/>
            <w:rPrChange w:id="474" w:author="10073817" w:date="2016-10-27T12:20:00Z">
              <w:rPr>
                <w:rFonts w:cs="Arial"/>
                <w:color w:val="00B050"/>
              </w:rPr>
            </w:rPrChange>
          </w:rPr>
          <w:t>Figure 3)</w:t>
        </w:r>
      </w:ins>
      <w:ins w:id="475" w:author="10073817" w:date="2016-10-26T11:07:00Z">
        <w:r w:rsidR="007E4564" w:rsidRPr="00045DE7">
          <w:rPr>
            <w:rFonts w:cs="Arial"/>
          </w:rPr>
          <w:t>, each generation improving and expanding on the application of these systems. This has made these catalysts the most widely used and versatile of all the metathesis catalysts available to the industry and research community</w:t>
        </w:r>
        <w:proofErr w:type="gramStart"/>
        <w:r w:rsidR="007E4564" w:rsidRPr="00045DE7">
          <w:rPr>
            <w:rFonts w:cs="Arial"/>
          </w:rPr>
          <w:t>.</w:t>
        </w:r>
        <w:r w:rsidR="00DD79C7" w:rsidRPr="00045DE7">
          <w:rPr>
            <w:rFonts w:cs="Arial"/>
          </w:rPr>
          <w:t>[</w:t>
        </w:r>
      </w:ins>
      <w:proofErr w:type="gramEnd"/>
      <w:ins w:id="476" w:author="10073817" w:date="2016-10-26T13:51:00Z">
        <w:r w:rsidR="00DD79C7" w:rsidRPr="00045DE7">
          <w:rPr>
            <w:rFonts w:cs="Arial"/>
          </w:rPr>
          <w:t>3</w:t>
        </w:r>
      </w:ins>
      <w:ins w:id="477" w:author="10073817" w:date="2016-10-26T14:01:00Z">
        <w:r w:rsidR="006444BD" w:rsidRPr="00045DE7">
          <w:rPr>
            <w:rFonts w:cs="Arial"/>
          </w:rPr>
          <w:t>,9</w:t>
        </w:r>
      </w:ins>
      <w:ins w:id="478" w:author="10073817" w:date="2016-10-26T11:07:00Z">
        <w:r w:rsidR="007E4564" w:rsidRPr="00045DE7">
          <w:rPr>
            <w:rFonts w:cs="Arial"/>
          </w:rPr>
          <w:t>]</w:t>
        </w:r>
      </w:ins>
    </w:p>
    <w:p w14:paraId="7216151C" w14:textId="45B1D18A" w:rsidR="00A15374" w:rsidRPr="00045DE7" w:rsidRDefault="00A15374">
      <w:pPr>
        <w:pStyle w:val="NoSpacing"/>
        <w:rPr>
          <w:ins w:id="479" w:author="10073817" w:date="2016-10-26T13:35:00Z"/>
          <w:rFonts w:cs="Arial"/>
        </w:rPr>
        <w:pPrChange w:id="480" w:author="10073817" w:date="2016-10-26T13:35:00Z">
          <w:pPr>
            <w:jc w:val="both"/>
          </w:pPr>
        </w:pPrChange>
      </w:pPr>
      <w:ins w:id="481" w:author="10073817" w:date="2016-10-26T13:35:00Z">
        <w:r w:rsidRPr="006314B1">
          <w:rPr>
            <w:rFonts w:cs="Arial"/>
            <w:noProof/>
            <w:lang w:eastAsia="en-ZA"/>
          </w:rPr>
          <w:drawing>
            <wp:inline distT="0" distB="0" distL="0" distR="0" wp14:anchorId="51C06217" wp14:editId="6FEAE249">
              <wp:extent cx="3335867" cy="2471947"/>
              <wp:effectExtent l="19050" t="19050" r="17145" b="24130"/>
              <wp:docPr id="3" name="Picture 3" descr="http://pubs.rsc.org/services/images/RSCpubs.ePlatform.Service.FreeContent.ImageService.svc/ImageService/Articleimage/2015/GC/c5gc00252d/c5gc00252d-f1_hi-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bs.rsc.org/services/images/RSCpubs.ePlatform.Service.FreeContent.ImageService.svc/ImageService/Articleimage/2015/GC/c5gc00252d/c5gc00252d-f1_hi-re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621" cy="2471765"/>
                      </a:xfrm>
                      <a:prstGeom prst="rect">
                        <a:avLst/>
                      </a:prstGeom>
                      <a:noFill/>
                      <a:ln>
                        <a:solidFill>
                          <a:schemeClr val="tx1"/>
                        </a:solidFill>
                      </a:ln>
                    </pic:spPr>
                  </pic:pic>
                </a:graphicData>
              </a:graphic>
            </wp:inline>
          </w:drawing>
        </w:r>
      </w:ins>
    </w:p>
    <w:p w14:paraId="20F80448" w14:textId="65C8F813" w:rsidR="00A15374" w:rsidRPr="00045DE7" w:rsidRDefault="00A15374" w:rsidP="007E4564">
      <w:pPr>
        <w:jc w:val="both"/>
        <w:rPr>
          <w:ins w:id="482" w:author="10073817" w:date="2016-10-26T11:07:00Z"/>
          <w:rFonts w:cs="Arial"/>
        </w:rPr>
      </w:pPr>
      <w:ins w:id="483" w:author="10073817" w:date="2016-10-26T13:35:00Z">
        <w:r w:rsidRPr="00045DE7">
          <w:rPr>
            <w:rFonts w:cs="Arial"/>
          </w:rPr>
          <w:t>Figure 3</w:t>
        </w:r>
      </w:ins>
    </w:p>
    <w:p w14:paraId="39F59F11" w14:textId="249C85B0" w:rsidR="00C84039" w:rsidRPr="00045DE7" w:rsidDel="00A15374" w:rsidRDefault="00DB7CDC">
      <w:pPr>
        <w:jc w:val="both"/>
        <w:rPr>
          <w:ins w:id="484" w:author="Lorraine" w:date="2016-10-19T21:18:00Z"/>
          <w:del w:id="485" w:author="10073817" w:date="2016-10-26T13:34:00Z"/>
          <w:rFonts w:cs="Arial"/>
          <w:rPrChange w:id="486" w:author="10073817" w:date="2016-10-27T12:20:00Z">
            <w:rPr>
              <w:ins w:id="487" w:author="Lorraine" w:date="2016-10-19T21:18:00Z"/>
              <w:del w:id="488" w:author="10073817" w:date="2016-10-26T13:34:00Z"/>
              <w:rFonts w:cs="Arial"/>
              <w:sz w:val="20"/>
              <w:szCs w:val="20"/>
            </w:rPr>
          </w:rPrChange>
        </w:rPr>
      </w:pPr>
      <w:ins w:id="489" w:author="Lorraine" w:date="2016-10-19T21:26:00Z">
        <w:del w:id="490" w:author="10073817" w:date="2016-10-26T13:34:00Z">
          <w:r w:rsidRPr="00045DE7" w:rsidDel="00A15374">
            <w:rPr>
              <w:rFonts w:cs="Arial"/>
              <w:rPrChange w:id="491" w:author="10073817" w:date="2016-10-27T12:20:00Z">
                <w:rPr>
                  <w:rFonts w:cs="Arial"/>
                  <w:sz w:val="20"/>
                  <w:szCs w:val="20"/>
                </w:rPr>
              </w:rPrChange>
            </w:rPr>
            <w:delText xml:space="preserve">Research </w:delText>
          </w:r>
        </w:del>
      </w:ins>
      <w:ins w:id="492" w:author="Lorraine" w:date="2016-10-19T21:29:00Z">
        <w:del w:id="493" w:author="10073817" w:date="2016-10-26T13:34:00Z">
          <w:r w:rsidRPr="00045DE7" w:rsidDel="00A15374">
            <w:rPr>
              <w:rFonts w:cs="Arial"/>
              <w:rPrChange w:id="494" w:author="10073817" w:date="2016-10-27T12:20:00Z">
                <w:rPr>
                  <w:rFonts w:cs="Arial"/>
                  <w:sz w:val="20"/>
                  <w:szCs w:val="20"/>
                </w:rPr>
              </w:rPrChange>
            </w:rPr>
            <w:delText xml:space="preserve">in the field of developing new and more effective </w:delText>
          </w:r>
        </w:del>
      </w:ins>
      <w:ins w:id="495" w:author="Lorraine" w:date="2016-10-19T21:26:00Z">
        <w:del w:id="496" w:author="10073817" w:date="2016-10-26T13:34:00Z">
          <w:r w:rsidRPr="00045DE7" w:rsidDel="00A15374">
            <w:rPr>
              <w:rFonts w:cs="Arial"/>
              <w:rPrChange w:id="497" w:author="10073817" w:date="2016-10-27T12:20:00Z">
                <w:rPr>
                  <w:rFonts w:cs="Arial"/>
                  <w:sz w:val="20"/>
                  <w:szCs w:val="20"/>
                </w:rPr>
              </w:rPrChange>
            </w:rPr>
            <w:delText>catalyst system</w:delText>
          </w:r>
        </w:del>
      </w:ins>
      <w:ins w:id="498" w:author="Lorraine" w:date="2016-10-19T21:30:00Z">
        <w:del w:id="499" w:author="10073817" w:date="2016-10-26T13:34:00Z">
          <w:r w:rsidRPr="00045DE7" w:rsidDel="00A15374">
            <w:rPr>
              <w:rFonts w:cs="Arial"/>
              <w:rPrChange w:id="500" w:author="10073817" w:date="2016-10-27T12:20:00Z">
                <w:rPr>
                  <w:rFonts w:cs="Arial"/>
                  <w:sz w:val="20"/>
                  <w:szCs w:val="20"/>
                </w:rPr>
              </w:rPrChange>
            </w:rPr>
            <w:delText>s</w:delText>
          </w:r>
        </w:del>
      </w:ins>
      <w:ins w:id="501" w:author="Lorraine" w:date="2016-10-19T21:26:00Z">
        <w:del w:id="502" w:author="10073817" w:date="2016-10-26T13:34:00Z">
          <w:r w:rsidRPr="00045DE7" w:rsidDel="00A15374">
            <w:rPr>
              <w:rFonts w:cs="Arial"/>
              <w:rPrChange w:id="503" w:author="10073817" w:date="2016-10-27T12:20:00Z">
                <w:rPr>
                  <w:rFonts w:cs="Arial"/>
                  <w:sz w:val="20"/>
                  <w:szCs w:val="20"/>
                </w:rPr>
              </w:rPrChange>
            </w:rPr>
            <w:delText xml:space="preserve"> </w:delText>
          </w:r>
        </w:del>
      </w:ins>
      <w:ins w:id="504" w:author="Lorraine" w:date="2016-10-19T21:30:00Z">
        <w:del w:id="505" w:author="10073817" w:date="2016-10-26T13:34:00Z">
          <w:r w:rsidRPr="00045DE7" w:rsidDel="00A15374">
            <w:rPr>
              <w:rFonts w:cs="Arial"/>
              <w:rPrChange w:id="506" w:author="10073817" w:date="2016-10-27T12:20:00Z">
                <w:rPr>
                  <w:rFonts w:cs="Arial"/>
                  <w:sz w:val="20"/>
                  <w:szCs w:val="20"/>
                </w:rPr>
              </w:rPrChange>
            </w:rPr>
            <w:delText xml:space="preserve">for </w:delText>
          </w:r>
        </w:del>
      </w:ins>
      <w:ins w:id="507" w:author="Lorraine" w:date="2016-10-19T21:26:00Z">
        <w:del w:id="508" w:author="10073817" w:date="2016-10-26T13:34:00Z">
          <w:r w:rsidRPr="00045DE7" w:rsidDel="00A15374">
            <w:rPr>
              <w:rFonts w:cs="Arial"/>
              <w:rPrChange w:id="509" w:author="10073817" w:date="2016-10-27T12:20:00Z">
                <w:rPr>
                  <w:rFonts w:cs="Arial"/>
                  <w:sz w:val="20"/>
                  <w:szCs w:val="20"/>
                </w:rPr>
              </w:rPrChange>
            </w:rPr>
            <w:delText xml:space="preserve">metathesis are done by various groups worldwide. </w:delText>
          </w:r>
        </w:del>
      </w:ins>
      <w:moveFromRangeStart w:id="510" w:author="10073817" w:date="2016-10-26T09:24:00Z" w:name="move465237172"/>
      <w:moveFrom w:id="511" w:author="10073817" w:date="2016-10-26T09:24:00Z">
        <w:ins w:id="512" w:author="Lorraine" w:date="2016-10-19T21:26:00Z">
          <w:del w:id="513" w:author="10073817" w:date="2016-10-26T13:34:00Z">
            <w:r w:rsidRPr="00045DE7" w:rsidDel="00A15374">
              <w:rPr>
                <w:rFonts w:cs="Arial"/>
                <w:rPrChange w:id="514" w:author="10073817" w:date="2016-10-27T12:20:00Z">
                  <w:rPr>
                    <w:rFonts w:cs="Arial"/>
                    <w:sz w:val="20"/>
                    <w:szCs w:val="20"/>
                  </w:rPr>
                </w:rPrChange>
              </w:rPr>
              <w:delText xml:space="preserve">Historically </w:delText>
            </w:r>
          </w:del>
        </w:ins>
        <w:ins w:id="515" w:author="Lorraine" w:date="2016-10-19T21:31:00Z">
          <w:del w:id="516" w:author="10073817" w:date="2016-10-26T13:34:00Z">
            <w:r w:rsidRPr="00045DE7" w:rsidDel="00A15374">
              <w:rPr>
                <w:rFonts w:cs="Arial"/>
                <w:rPrChange w:id="517" w:author="10073817" w:date="2016-10-27T12:20:00Z">
                  <w:rPr>
                    <w:rFonts w:cs="Arial"/>
                    <w:sz w:val="20"/>
                    <w:szCs w:val="20"/>
                  </w:rPr>
                </w:rPrChange>
              </w:rPr>
              <w:delText>catalyst</w:delText>
            </w:r>
          </w:del>
        </w:ins>
        <w:ins w:id="518" w:author="Lorraine" w:date="2016-10-19T21:26:00Z">
          <w:del w:id="519" w:author="10073817" w:date="2016-10-26T13:34:00Z">
            <w:r w:rsidRPr="00045DE7" w:rsidDel="00A15374">
              <w:rPr>
                <w:rFonts w:cs="Arial"/>
                <w:rPrChange w:id="520" w:author="10073817" w:date="2016-10-27T12:20:00Z">
                  <w:rPr>
                    <w:rFonts w:cs="Arial"/>
                    <w:sz w:val="20"/>
                    <w:szCs w:val="20"/>
                  </w:rPr>
                </w:rPrChange>
              </w:rPr>
              <w:delText xml:space="preserve"> </w:delText>
            </w:r>
          </w:del>
        </w:ins>
        <w:ins w:id="521" w:author="Lorraine" w:date="2016-10-19T21:31:00Z">
          <w:del w:id="522" w:author="10073817" w:date="2016-10-26T13:34:00Z">
            <w:r w:rsidRPr="00045DE7" w:rsidDel="00A15374">
              <w:rPr>
                <w:rFonts w:cs="Arial"/>
                <w:rPrChange w:id="523" w:author="10073817" w:date="2016-10-27T12:20:00Z">
                  <w:rPr>
                    <w:rFonts w:cs="Arial"/>
                    <w:sz w:val="20"/>
                    <w:szCs w:val="20"/>
                  </w:rPr>
                </w:rPrChange>
              </w:rPr>
              <w:delText>systems have been based on early transition material complexes. Early catalysts systems contained W, Mo</w:delText>
            </w:r>
          </w:del>
        </w:ins>
        <w:ins w:id="524" w:author="Lorraine" w:date="2016-10-19T21:41:00Z">
          <w:del w:id="525" w:author="10073817" w:date="2016-10-26T13:34:00Z">
            <w:r w:rsidR="00F51A5B" w:rsidRPr="00045DE7" w:rsidDel="00A15374">
              <w:rPr>
                <w:rFonts w:cs="Arial"/>
                <w:rPrChange w:id="526" w:author="10073817" w:date="2016-10-27T12:20:00Z">
                  <w:rPr>
                    <w:rFonts w:cs="Arial"/>
                    <w:sz w:val="20"/>
                    <w:szCs w:val="20"/>
                  </w:rPr>
                </w:rPrChange>
              </w:rPr>
              <w:delText>, Re</w:delText>
            </w:r>
          </w:del>
        </w:ins>
        <w:ins w:id="527" w:author="Lorraine" w:date="2016-10-19T21:31:00Z">
          <w:del w:id="528" w:author="10073817" w:date="2016-10-26T13:34:00Z">
            <w:r w:rsidRPr="00045DE7" w:rsidDel="00A15374">
              <w:rPr>
                <w:rFonts w:cs="Arial"/>
                <w:rPrChange w:id="529" w:author="10073817" w:date="2016-10-27T12:20:00Z">
                  <w:rPr>
                    <w:rFonts w:cs="Arial"/>
                    <w:sz w:val="20"/>
                    <w:szCs w:val="20"/>
                  </w:rPr>
                </w:rPrChange>
              </w:rPr>
              <w:delText xml:space="preserve"> and </w:delText>
            </w:r>
          </w:del>
        </w:ins>
        <w:ins w:id="530" w:author="Lorraine" w:date="2016-10-19T21:41:00Z">
          <w:del w:id="531" w:author="10073817" w:date="2016-10-26T13:34:00Z">
            <w:r w:rsidR="00F51A5B" w:rsidRPr="00045DE7" w:rsidDel="00A15374">
              <w:rPr>
                <w:rFonts w:cs="Arial"/>
                <w:rPrChange w:id="532" w:author="10073817" w:date="2016-10-27T12:20:00Z">
                  <w:rPr>
                    <w:rFonts w:cs="Arial"/>
                    <w:sz w:val="20"/>
                    <w:szCs w:val="20"/>
                  </w:rPr>
                </w:rPrChange>
              </w:rPr>
              <w:delText>more recently Ru</w:delText>
            </w:r>
          </w:del>
        </w:ins>
        <w:ins w:id="533" w:author="Lorraine" w:date="2016-10-19T21:31:00Z">
          <w:del w:id="534" w:author="10073817" w:date="2016-10-26T13:34:00Z">
            <w:r w:rsidR="00F51A5B" w:rsidRPr="00045DE7" w:rsidDel="00A15374">
              <w:rPr>
                <w:rFonts w:cs="Arial"/>
                <w:rPrChange w:id="535" w:author="10073817" w:date="2016-10-27T12:20:00Z">
                  <w:rPr>
                    <w:rFonts w:cs="Arial"/>
                    <w:sz w:val="20"/>
                    <w:szCs w:val="20"/>
                  </w:rPr>
                </w:rPrChange>
              </w:rPr>
              <w:delText>.</w:delText>
            </w:r>
            <w:r w:rsidRPr="00045DE7" w:rsidDel="00A15374">
              <w:rPr>
                <w:rFonts w:cs="Arial"/>
                <w:rPrChange w:id="536" w:author="10073817" w:date="2016-10-27T12:20:00Z">
                  <w:rPr>
                    <w:rFonts w:cs="Arial"/>
                    <w:sz w:val="20"/>
                    <w:szCs w:val="20"/>
                  </w:rPr>
                </w:rPrChange>
              </w:rPr>
              <w:delText xml:space="preserve"> </w:delText>
            </w:r>
          </w:del>
        </w:ins>
        <w:ins w:id="537" w:author="Lorraine" w:date="2016-10-19T21:43:00Z">
          <w:del w:id="538" w:author="10073817" w:date="2016-10-26T13:34:00Z">
            <w:r w:rsidR="00F51A5B" w:rsidRPr="00045DE7" w:rsidDel="00A15374">
              <w:rPr>
                <w:rFonts w:cs="Arial"/>
                <w:rPrChange w:id="539" w:author="10073817" w:date="2016-10-27T12:20:00Z">
                  <w:rPr>
                    <w:rFonts w:cs="Arial"/>
                    <w:sz w:val="20"/>
                    <w:szCs w:val="20"/>
                  </w:rPr>
                </w:rPrChange>
              </w:rPr>
              <w:delText>The work started by Grubbs et al in the 1980’s have le</w:delText>
            </w:r>
            <w:r w:rsidR="006C0364" w:rsidRPr="00045DE7" w:rsidDel="00A15374">
              <w:rPr>
                <w:rFonts w:cs="Arial"/>
                <w:rPrChange w:id="540" w:author="10073817" w:date="2016-10-27T12:20:00Z">
                  <w:rPr>
                    <w:rFonts w:cs="Arial"/>
                    <w:sz w:val="20"/>
                    <w:szCs w:val="20"/>
                  </w:rPr>
                </w:rPrChange>
              </w:rPr>
              <w:delText xml:space="preserve">d to some of the most effective, versatile </w:delText>
            </w:r>
            <w:r w:rsidR="00F51A5B" w:rsidRPr="00045DE7" w:rsidDel="00A15374">
              <w:rPr>
                <w:rFonts w:cs="Arial"/>
                <w:rPrChange w:id="541" w:author="10073817" w:date="2016-10-27T12:20:00Z">
                  <w:rPr>
                    <w:rFonts w:cs="Arial"/>
                    <w:sz w:val="20"/>
                    <w:szCs w:val="20"/>
                  </w:rPr>
                </w:rPrChange>
              </w:rPr>
              <w:delText>and selective catalyst systems used for metathesis reactions(Grubbs, Tetrahedron, 60, 2004)</w:delText>
            </w:r>
          </w:del>
        </w:ins>
      </w:moveFrom>
      <w:moveFromRangeEnd w:id="510"/>
    </w:p>
    <w:p w14:paraId="16443343" w14:textId="3622E8D7" w:rsidR="001A302B" w:rsidRPr="00045DE7" w:rsidDel="005D0333" w:rsidRDefault="00703881">
      <w:pPr>
        <w:jc w:val="both"/>
        <w:rPr>
          <w:del w:id="542" w:author="Lorraine" w:date="2016-10-19T22:11:00Z"/>
          <w:rFonts w:cs="Arial"/>
          <w:rPrChange w:id="543" w:author="10073817" w:date="2016-10-27T12:20:00Z">
            <w:rPr>
              <w:del w:id="544" w:author="Lorraine" w:date="2016-10-19T22:11:00Z"/>
              <w:rFonts w:cs="Arial"/>
              <w:sz w:val="20"/>
              <w:szCs w:val="20"/>
            </w:rPr>
          </w:rPrChange>
        </w:rPr>
      </w:pPr>
      <w:del w:id="545" w:author="Lorraine" w:date="2016-10-19T22:11:00Z">
        <w:r w:rsidRPr="00045DE7" w:rsidDel="005D0333">
          <w:rPr>
            <w:rFonts w:cs="Arial"/>
            <w:rPrChange w:id="546" w:author="10073817" w:date="2016-10-27T12:20:00Z">
              <w:rPr>
                <w:rFonts w:cs="Arial"/>
                <w:sz w:val="20"/>
                <w:szCs w:val="20"/>
              </w:rPr>
            </w:rPrChange>
          </w:rPr>
          <w:delText>Metathesis reactions of alkenes and the catalysts for metathesis have become one of the most researched themes in chemistry in the recent past</w:delText>
        </w:r>
        <w:r w:rsidR="008D7808" w:rsidRPr="00045DE7" w:rsidDel="005D0333">
          <w:rPr>
            <w:rFonts w:cs="Arial"/>
            <w:rPrChange w:id="547" w:author="10073817" w:date="2016-10-27T12:20:00Z">
              <w:rPr>
                <w:rFonts w:cs="Arial"/>
                <w:sz w:val="20"/>
                <w:szCs w:val="20"/>
              </w:rPr>
            </w:rPrChange>
          </w:rPr>
          <w:delText xml:space="preserve"> [1]</w:delText>
        </w:r>
        <w:r w:rsidRPr="00045DE7" w:rsidDel="005D0333">
          <w:rPr>
            <w:rFonts w:cs="Arial"/>
            <w:rPrChange w:id="548" w:author="10073817" w:date="2016-10-27T12:20:00Z">
              <w:rPr>
                <w:rFonts w:cs="Arial"/>
                <w:sz w:val="20"/>
                <w:szCs w:val="20"/>
              </w:rPr>
            </w:rPrChange>
          </w:rPr>
          <w:delText>.</w:delText>
        </w:r>
        <w:r w:rsidR="008C0A9C" w:rsidRPr="00045DE7" w:rsidDel="005D0333">
          <w:rPr>
            <w:rFonts w:cs="Arial"/>
            <w:rPrChange w:id="549" w:author="10073817" w:date="2016-10-27T12:20:00Z">
              <w:rPr>
                <w:rFonts w:cs="Arial"/>
                <w:sz w:val="20"/>
                <w:szCs w:val="20"/>
              </w:rPr>
            </w:rPrChange>
          </w:rPr>
          <w:delText xml:space="preserve"> </w:delText>
        </w:r>
        <w:r w:rsidRPr="00045DE7" w:rsidDel="005D0333">
          <w:rPr>
            <w:rFonts w:cs="Arial"/>
            <w:rPrChange w:id="550" w:author="10073817" w:date="2016-10-27T12:20:00Z">
              <w:rPr>
                <w:rFonts w:cs="Arial"/>
                <w:sz w:val="20"/>
                <w:szCs w:val="20"/>
              </w:rPr>
            </w:rPrChange>
          </w:rPr>
          <w:delText xml:space="preserve"> The industrial applications</w:delText>
        </w:r>
        <w:r w:rsidR="004B1AB3" w:rsidRPr="00045DE7" w:rsidDel="005D0333">
          <w:rPr>
            <w:rFonts w:cs="Arial"/>
            <w:rPrChange w:id="551" w:author="10073817" w:date="2016-10-27T12:20:00Z">
              <w:rPr>
                <w:rFonts w:cs="Arial"/>
                <w:sz w:val="20"/>
                <w:szCs w:val="20"/>
              </w:rPr>
            </w:rPrChange>
          </w:rPr>
          <w:delText xml:space="preserve"> for these reactions include</w:delText>
        </w:r>
        <w:r w:rsidR="001A302B" w:rsidRPr="00045DE7" w:rsidDel="005D0333">
          <w:rPr>
            <w:rFonts w:cs="Arial"/>
            <w:rPrChange w:id="552" w:author="10073817" w:date="2016-10-27T12:20:00Z">
              <w:rPr>
                <w:rFonts w:cs="Arial"/>
                <w:sz w:val="20"/>
                <w:szCs w:val="20"/>
              </w:rPr>
            </w:rPrChange>
          </w:rPr>
          <w:delText xml:space="preserve"> pharmaceutical chemically resistant material synthesis.</w:delText>
        </w:r>
      </w:del>
    </w:p>
    <w:p w14:paraId="516F4C3C" w14:textId="65E7CF92" w:rsidR="00703881" w:rsidRPr="00045DE7" w:rsidDel="007E4564" w:rsidRDefault="00703881">
      <w:pPr>
        <w:jc w:val="both"/>
        <w:rPr>
          <w:del w:id="553" w:author="10073817" w:date="2016-10-26T11:07:00Z"/>
          <w:rFonts w:cs="Arial"/>
          <w:rPrChange w:id="554" w:author="10073817" w:date="2016-10-27T12:20:00Z">
            <w:rPr>
              <w:del w:id="555" w:author="10073817" w:date="2016-10-26T11:07:00Z"/>
              <w:rFonts w:cs="Arial"/>
              <w:sz w:val="20"/>
              <w:szCs w:val="20"/>
            </w:rPr>
          </w:rPrChange>
        </w:rPr>
      </w:pPr>
      <w:del w:id="556" w:author="10073817" w:date="2016-10-26T11:07:00Z">
        <w:r w:rsidRPr="00045DE7" w:rsidDel="007E4564">
          <w:rPr>
            <w:rFonts w:cs="Arial"/>
            <w:rPrChange w:id="557" w:author="10073817" w:date="2016-10-27T12:20:00Z">
              <w:rPr>
                <w:rFonts w:cs="Arial"/>
                <w:sz w:val="20"/>
                <w:szCs w:val="20"/>
              </w:rPr>
            </w:rPrChange>
          </w:rPr>
          <w:delText xml:space="preserve">The Grubbs group of </w:delText>
        </w:r>
        <w:r w:rsidR="004B1AB3" w:rsidRPr="00045DE7" w:rsidDel="007E4564">
          <w:rPr>
            <w:rFonts w:cs="Arial"/>
            <w:rPrChange w:id="558" w:author="10073817" w:date="2016-10-27T12:20:00Z">
              <w:rPr>
                <w:rFonts w:cs="Arial"/>
                <w:sz w:val="20"/>
                <w:szCs w:val="20"/>
              </w:rPr>
            </w:rPrChange>
          </w:rPr>
          <w:delText>Ru-based catalysts have proven to be</w:delText>
        </w:r>
        <w:r w:rsidRPr="00045DE7" w:rsidDel="007E4564">
          <w:rPr>
            <w:rFonts w:cs="Arial"/>
            <w:rPrChange w:id="559" w:author="10073817" w:date="2016-10-27T12:20:00Z">
              <w:rPr>
                <w:rFonts w:cs="Arial"/>
                <w:sz w:val="20"/>
                <w:szCs w:val="20"/>
              </w:rPr>
            </w:rPrChange>
          </w:rPr>
          <w:delText xml:space="preserve"> most effective and widely used catal</w:delText>
        </w:r>
        <w:r w:rsidR="001A302B" w:rsidRPr="00045DE7" w:rsidDel="007E4564">
          <w:rPr>
            <w:rFonts w:cs="Arial"/>
            <w:rPrChange w:id="560" w:author="10073817" w:date="2016-10-27T12:20:00Z">
              <w:rPr>
                <w:rFonts w:cs="Arial"/>
                <w:sz w:val="20"/>
                <w:szCs w:val="20"/>
              </w:rPr>
            </w:rPrChange>
          </w:rPr>
          <w:delText>yst systems for these reactions, and three generations of these catalysts have been developed to improve reactivity and selectivity of the catalysts</w:delText>
        </w:r>
        <w:r w:rsidR="008D7808" w:rsidRPr="00045DE7" w:rsidDel="007E4564">
          <w:rPr>
            <w:rFonts w:cs="Arial"/>
            <w:rPrChange w:id="561" w:author="10073817" w:date="2016-10-27T12:20:00Z">
              <w:rPr>
                <w:rFonts w:cs="Arial"/>
                <w:sz w:val="20"/>
                <w:szCs w:val="20"/>
              </w:rPr>
            </w:rPrChange>
          </w:rPr>
          <w:delText xml:space="preserve"> </w:delText>
        </w:r>
      </w:del>
      <w:ins w:id="562" w:author="Lorraine" w:date="2016-10-19T21:49:00Z">
        <w:del w:id="563" w:author="10073817" w:date="2016-10-26T11:07:00Z">
          <w:r w:rsidR="006C0364" w:rsidRPr="00045DE7" w:rsidDel="007E4564">
            <w:rPr>
              <w:rFonts w:cs="Arial"/>
              <w:rPrChange w:id="564" w:author="10073817" w:date="2016-10-27T12:20:00Z">
                <w:rPr>
                  <w:rFonts w:cs="Arial"/>
                  <w:sz w:val="20"/>
                  <w:szCs w:val="20"/>
                </w:rPr>
              </w:rPrChange>
            </w:rPr>
            <w:delText>The work done by the groups of Grubbs</w:delText>
          </w:r>
          <w:r w:rsidR="00507A95" w:rsidRPr="00045DE7" w:rsidDel="007E4564">
            <w:rPr>
              <w:rFonts w:cs="Arial"/>
              <w:rPrChange w:id="565" w:author="10073817" w:date="2016-10-27T12:20:00Z">
                <w:rPr>
                  <w:rFonts w:cs="Arial"/>
                  <w:sz w:val="20"/>
                  <w:szCs w:val="20"/>
                </w:rPr>
              </w:rPrChange>
            </w:rPr>
            <w:delText>,</w:delText>
          </w:r>
          <w:r w:rsidR="006C0364" w:rsidRPr="00045DE7" w:rsidDel="007E4564">
            <w:rPr>
              <w:rFonts w:cs="Arial"/>
              <w:rPrChange w:id="566" w:author="10073817" w:date="2016-10-27T12:20:00Z">
                <w:rPr>
                  <w:rFonts w:cs="Arial"/>
                  <w:sz w:val="20"/>
                  <w:szCs w:val="20"/>
                </w:rPr>
              </w:rPrChange>
            </w:rPr>
            <w:delText xml:space="preserve"> Jordaan </w:delText>
          </w:r>
        </w:del>
      </w:ins>
      <w:ins w:id="567" w:author="Lorraine" w:date="2016-10-19T21:51:00Z">
        <w:del w:id="568" w:author="10073817" w:date="2016-10-26T11:07:00Z">
          <w:r w:rsidR="006C0364" w:rsidRPr="00045DE7" w:rsidDel="007E4564">
            <w:rPr>
              <w:rFonts w:cs="Arial"/>
              <w:rPrChange w:id="569" w:author="10073817" w:date="2016-10-27T12:20:00Z">
                <w:rPr>
                  <w:rFonts w:cs="Arial"/>
                  <w:sz w:val="20"/>
                  <w:szCs w:val="20"/>
                </w:rPr>
              </w:rPrChange>
            </w:rPr>
            <w:delText xml:space="preserve">and various others, </w:delText>
          </w:r>
        </w:del>
      </w:ins>
      <w:ins w:id="570" w:author="Lorraine" w:date="2016-10-19T21:49:00Z">
        <w:del w:id="571" w:author="10073817" w:date="2016-10-26T11:07:00Z">
          <w:r w:rsidR="006C0364" w:rsidRPr="00045DE7" w:rsidDel="007E4564">
            <w:rPr>
              <w:rFonts w:cs="Arial"/>
              <w:rPrChange w:id="572" w:author="10073817" w:date="2016-10-27T12:20:00Z">
                <w:rPr>
                  <w:rFonts w:cs="Arial"/>
                  <w:sz w:val="20"/>
                  <w:szCs w:val="20"/>
                </w:rPr>
              </w:rPrChange>
            </w:rPr>
            <w:delText xml:space="preserve">has led to </w:delText>
          </w:r>
        </w:del>
      </w:ins>
      <w:ins w:id="573" w:author="Lorraine" w:date="2016-10-19T21:58:00Z">
        <w:del w:id="574" w:author="10073817" w:date="2016-10-26T11:07:00Z">
          <w:r w:rsidR="00507A95" w:rsidRPr="00045DE7" w:rsidDel="007E4564">
            <w:rPr>
              <w:rFonts w:cs="Arial"/>
              <w:rPrChange w:id="575" w:author="10073817" w:date="2016-10-27T12:20:00Z">
                <w:rPr>
                  <w:rFonts w:cs="Arial"/>
                  <w:sz w:val="20"/>
                  <w:szCs w:val="20"/>
                </w:rPr>
              </w:rPrChange>
            </w:rPr>
            <w:delText xml:space="preserve">several </w:delText>
          </w:r>
        </w:del>
      </w:ins>
      <w:ins w:id="576" w:author="Lorraine" w:date="2016-10-19T21:49:00Z">
        <w:del w:id="577" w:author="10073817" w:date="2016-10-26T11:07:00Z">
          <w:r w:rsidR="006C0364" w:rsidRPr="00045DE7" w:rsidDel="007E4564">
            <w:rPr>
              <w:rFonts w:cs="Arial"/>
              <w:rPrChange w:id="578" w:author="10073817" w:date="2016-10-27T12:20:00Z">
                <w:rPr>
                  <w:rFonts w:cs="Arial"/>
                  <w:sz w:val="20"/>
                  <w:szCs w:val="20"/>
                </w:rPr>
              </w:rPrChange>
            </w:rPr>
            <w:delText xml:space="preserve">catalysts being developed, each generation improving </w:delText>
          </w:r>
        </w:del>
      </w:ins>
      <w:ins w:id="579" w:author="Lorraine" w:date="2016-10-19T21:59:00Z">
        <w:del w:id="580" w:author="10073817" w:date="2016-10-26T11:07:00Z">
          <w:r w:rsidR="00507A95" w:rsidRPr="00045DE7" w:rsidDel="007E4564">
            <w:rPr>
              <w:rFonts w:cs="Arial"/>
              <w:rPrChange w:id="581" w:author="10073817" w:date="2016-10-27T12:20:00Z">
                <w:rPr>
                  <w:rFonts w:cs="Arial"/>
                  <w:sz w:val="20"/>
                  <w:szCs w:val="20"/>
                </w:rPr>
              </w:rPrChange>
            </w:rPr>
            <w:delText>and expanding on the application of these systems</w:delText>
          </w:r>
        </w:del>
      </w:ins>
      <w:ins w:id="582" w:author="Lorraine" w:date="2016-10-19T21:49:00Z">
        <w:del w:id="583" w:author="10073817" w:date="2016-10-26T11:07:00Z">
          <w:r w:rsidR="006C0364" w:rsidRPr="00045DE7" w:rsidDel="007E4564">
            <w:rPr>
              <w:rFonts w:cs="Arial"/>
              <w:rPrChange w:id="584" w:author="10073817" w:date="2016-10-27T12:20:00Z">
                <w:rPr>
                  <w:rFonts w:cs="Arial"/>
                  <w:sz w:val="20"/>
                  <w:szCs w:val="20"/>
                </w:rPr>
              </w:rPrChange>
            </w:rPr>
            <w:delText>. This has made these catalysts the most widely used and versatile of all the metathesis catalysts available to the industry and research community</w:delText>
          </w:r>
        </w:del>
      </w:ins>
      <w:del w:id="585" w:author="10073817" w:date="2016-10-26T11:07:00Z">
        <w:r w:rsidR="008D7808" w:rsidRPr="00045DE7" w:rsidDel="007E4564">
          <w:rPr>
            <w:rFonts w:cs="Arial"/>
            <w:rPrChange w:id="586" w:author="10073817" w:date="2016-10-27T12:20:00Z">
              <w:rPr>
                <w:rFonts w:cs="Arial"/>
                <w:sz w:val="20"/>
                <w:szCs w:val="20"/>
              </w:rPr>
            </w:rPrChange>
          </w:rPr>
          <w:delText>[1]</w:delText>
        </w:r>
      </w:del>
      <w:ins w:id="587" w:author="Lorraine" w:date="2016-10-19T21:51:00Z">
        <w:del w:id="588" w:author="10073817" w:date="2016-10-26T11:07:00Z">
          <w:r w:rsidR="006C0364" w:rsidRPr="00045DE7" w:rsidDel="007E4564">
            <w:rPr>
              <w:rFonts w:cs="Arial"/>
              <w:rPrChange w:id="589" w:author="10073817" w:date="2016-10-27T12:20:00Z">
                <w:rPr>
                  <w:rFonts w:cs="Arial"/>
                  <w:sz w:val="20"/>
                  <w:szCs w:val="20"/>
                </w:rPr>
              </w:rPrChange>
            </w:rPr>
            <w:delText>.</w:delText>
          </w:r>
        </w:del>
      </w:ins>
      <w:del w:id="590" w:author="10073817" w:date="2016-10-26T11:07:00Z">
        <w:r w:rsidR="001A302B" w:rsidRPr="00045DE7" w:rsidDel="007E4564">
          <w:rPr>
            <w:rFonts w:cs="Arial"/>
            <w:rPrChange w:id="591" w:author="10073817" w:date="2016-10-27T12:20:00Z">
              <w:rPr>
                <w:rFonts w:cs="Arial"/>
                <w:sz w:val="20"/>
                <w:szCs w:val="20"/>
              </w:rPr>
            </w:rPrChange>
          </w:rPr>
          <w:delText>.</w:delText>
        </w:r>
      </w:del>
      <w:ins w:id="592" w:author="Lorraine" w:date="2016-10-19T21:51:00Z">
        <w:del w:id="593" w:author="10073817" w:date="2016-10-26T11:07:00Z">
          <w:r w:rsidR="006C0364" w:rsidRPr="00045DE7" w:rsidDel="007E4564">
            <w:rPr>
              <w:rFonts w:cs="Arial"/>
              <w:rPrChange w:id="594" w:author="10073817" w:date="2016-10-27T12:20:00Z">
                <w:rPr>
                  <w:rFonts w:cs="Arial"/>
                  <w:sz w:val="20"/>
                  <w:szCs w:val="20"/>
                </w:rPr>
              </w:rPrChange>
            </w:rPr>
            <w:delText>[1]</w:delText>
          </w:r>
        </w:del>
      </w:ins>
      <w:ins w:id="595" w:author="Lorraine" w:date="2016-10-19T21:54:00Z">
        <w:del w:id="596" w:author="10073817" w:date="2016-10-26T11:07:00Z">
          <w:r w:rsidR="006C0364" w:rsidRPr="00045DE7" w:rsidDel="007E4564">
            <w:rPr>
              <w:rFonts w:cs="Arial"/>
              <w:rPrChange w:id="597" w:author="10073817" w:date="2016-10-27T12:20:00Z">
                <w:rPr>
                  <w:rFonts w:cs="Arial"/>
                  <w:sz w:val="20"/>
                  <w:szCs w:val="20"/>
                </w:rPr>
              </w:rPrChange>
            </w:rPr>
            <w:delText>(Kotha, Dipak, Tetrahedron 68, 2012)</w:delText>
          </w:r>
        </w:del>
      </w:ins>
    </w:p>
    <w:p w14:paraId="0E26B953" w14:textId="77777777" w:rsidR="00B56575" w:rsidRPr="00045DE7" w:rsidRDefault="00703881">
      <w:pPr>
        <w:jc w:val="both"/>
        <w:rPr>
          <w:ins w:id="598" w:author="10073817" w:date="2016-10-27T10:18:00Z"/>
          <w:rFonts w:cs="Arial"/>
        </w:rPr>
      </w:pPr>
      <w:del w:id="599" w:author="10073817" w:date="2016-10-26T14:18:00Z">
        <w:r w:rsidRPr="00045DE7" w:rsidDel="004479DC">
          <w:rPr>
            <w:rFonts w:cs="Arial"/>
            <w:rPrChange w:id="600" w:author="10073817" w:date="2016-10-27T12:20:00Z">
              <w:rPr>
                <w:rFonts w:cs="Arial"/>
                <w:sz w:val="20"/>
                <w:szCs w:val="20"/>
              </w:rPr>
            </w:rPrChange>
          </w:rPr>
          <w:delText>The drawback of these catalysts however are that they are homogenous systems and recovery of the catalyst, post-reaction is a complex process. A need in the industry has been identified for a heterogeneous catalyst system usin</w:delText>
        </w:r>
        <w:r w:rsidR="001A302B" w:rsidRPr="00045DE7" w:rsidDel="004479DC">
          <w:rPr>
            <w:rFonts w:cs="Arial"/>
            <w:rPrChange w:id="601" w:author="10073817" w:date="2016-10-27T12:20:00Z">
              <w:rPr>
                <w:rFonts w:cs="Arial"/>
                <w:sz w:val="20"/>
                <w:szCs w:val="20"/>
              </w:rPr>
            </w:rPrChange>
          </w:rPr>
          <w:delText>g the Grubbs group of catalysts to benefit from the selectivity, reactivity and long lifetime of these catalysts</w:delText>
        </w:r>
      </w:del>
      <w:ins w:id="602" w:author="10073817" w:date="2016-10-26T14:18:00Z">
        <w:r w:rsidR="004479DC" w:rsidRPr="00045DE7">
          <w:rPr>
            <w:rFonts w:cs="Arial"/>
          </w:rPr>
          <w:t>The catalyst systems currently in use are mostly homogenous systems and this creates challenges when catalysts need to be recycled and reused</w:t>
        </w:r>
      </w:ins>
      <w:r w:rsidR="001A302B" w:rsidRPr="00045DE7">
        <w:rPr>
          <w:rFonts w:cs="Arial"/>
          <w:rPrChange w:id="603" w:author="10073817" w:date="2016-10-27T12:20:00Z">
            <w:rPr>
              <w:rFonts w:cs="Arial"/>
              <w:sz w:val="20"/>
              <w:szCs w:val="20"/>
            </w:rPr>
          </w:rPrChange>
        </w:rPr>
        <w:t>.</w:t>
      </w:r>
      <w:ins w:id="604" w:author="10073817" w:date="2016-10-26T14:19:00Z">
        <w:r w:rsidR="004479DC" w:rsidRPr="00045DE7">
          <w:rPr>
            <w:rFonts w:cs="Arial"/>
          </w:rPr>
          <w:t xml:space="preserve"> Homogenous systems are also prone to </w:t>
        </w:r>
      </w:ins>
      <w:ins w:id="605" w:author="10073817" w:date="2016-10-26T14:21:00Z">
        <w:r w:rsidR="004479DC" w:rsidRPr="00045DE7">
          <w:rPr>
            <w:rFonts w:cs="Arial"/>
          </w:rPr>
          <w:t>contamination of the reaction product with ruthenium</w:t>
        </w:r>
      </w:ins>
      <w:ins w:id="606" w:author="10073817" w:date="2016-10-26T14:19:00Z">
        <w:r w:rsidR="004479DC" w:rsidRPr="00045DE7">
          <w:rPr>
            <w:rFonts w:cs="Arial"/>
          </w:rPr>
          <w:t xml:space="preserve"> by</w:t>
        </w:r>
      </w:ins>
      <w:ins w:id="607" w:author="10073817" w:date="2016-10-26T14:21:00Z">
        <w:r w:rsidR="004479DC" w:rsidRPr="00045DE7">
          <w:rPr>
            <w:rFonts w:cs="Arial"/>
          </w:rPr>
          <w:t>-</w:t>
        </w:r>
      </w:ins>
      <w:proofErr w:type="gramStart"/>
      <w:ins w:id="608" w:author="10073817" w:date="2016-10-26T14:19:00Z">
        <w:r w:rsidR="004479DC" w:rsidRPr="00045DE7">
          <w:rPr>
            <w:rFonts w:cs="Arial"/>
          </w:rPr>
          <w:t>products</w:t>
        </w:r>
      </w:ins>
      <w:ins w:id="609" w:author="10073817" w:date="2016-10-26T14:23:00Z">
        <w:r w:rsidR="004479DC" w:rsidRPr="00045DE7">
          <w:rPr>
            <w:rFonts w:cs="Arial"/>
          </w:rPr>
          <w:t>,</w:t>
        </w:r>
        <w:proofErr w:type="gramEnd"/>
        <w:r w:rsidR="004479DC" w:rsidRPr="00045DE7">
          <w:rPr>
            <w:rFonts w:cs="Arial"/>
          </w:rPr>
          <w:t xml:space="preserve"> this is one of th</w:t>
        </w:r>
      </w:ins>
      <w:ins w:id="610" w:author="10073817" w:date="2016-10-26T14:26:00Z">
        <w:r w:rsidR="00F36CB9" w:rsidRPr="00045DE7">
          <w:rPr>
            <w:rFonts w:cs="Arial"/>
          </w:rPr>
          <w:t>e</w:t>
        </w:r>
      </w:ins>
      <w:ins w:id="611" w:author="10073817" w:date="2016-10-26T14:23:00Z">
        <w:r w:rsidR="004479DC" w:rsidRPr="00045DE7">
          <w:rPr>
            <w:rFonts w:cs="Arial"/>
          </w:rPr>
          <w:t xml:space="preserve"> major drawbacks of these catalytic systems for application in the p</w:t>
        </w:r>
      </w:ins>
      <w:ins w:id="612" w:author="10073817" w:date="2016-10-26T14:24:00Z">
        <w:r w:rsidR="004479DC" w:rsidRPr="00045DE7">
          <w:rPr>
            <w:rFonts w:cs="Arial"/>
          </w:rPr>
          <w:t>h</w:t>
        </w:r>
      </w:ins>
      <w:ins w:id="613" w:author="10073817" w:date="2016-10-26T14:23:00Z">
        <w:r w:rsidR="004479DC" w:rsidRPr="00045DE7">
          <w:rPr>
            <w:rFonts w:cs="Arial"/>
          </w:rPr>
          <w:t>armaceutical industry</w:t>
        </w:r>
      </w:ins>
      <w:ins w:id="614" w:author="10073817" w:date="2016-10-27T10:17:00Z">
        <w:r w:rsidR="00B56575" w:rsidRPr="00045DE7">
          <w:rPr>
            <w:rFonts w:cs="Arial"/>
          </w:rPr>
          <w:t>.</w:t>
        </w:r>
      </w:ins>
      <w:ins w:id="615" w:author="10073817" w:date="2016-10-26T14:19:00Z">
        <w:r w:rsidR="004479DC" w:rsidRPr="00045DE7">
          <w:rPr>
            <w:rFonts w:cs="Arial"/>
          </w:rPr>
          <w:t xml:space="preserve"> </w:t>
        </w:r>
      </w:ins>
      <w:ins w:id="616" w:author="10073817" w:date="2016-10-26T14:16:00Z">
        <w:r w:rsidR="004479DC" w:rsidRPr="00045DE7">
          <w:rPr>
            <w:rFonts w:cs="Arial"/>
          </w:rPr>
          <w:t>(</w:t>
        </w:r>
      </w:ins>
      <w:ins w:id="617" w:author="10073817" w:date="2016-10-26T14:17:00Z">
        <w:r w:rsidR="004479DC" w:rsidRPr="00045DE7">
          <w:rPr>
            <w:rFonts w:cs="Arial"/>
            <w:i/>
            <w:color w:val="FF0000"/>
          </w:rPr>
          <w:t>14</w:t>
        </w:r>
      </w:ins>
      <w:proofErr w:type="gramStart"/>
      <w:ins w:id="618" w:author="10073817" w:date="2016-10-26T14:24:00Z">
        <w:r w:rsidR="004479DC" w:rsidRPr="00045DE7">
          <w:rPr>
            <w:rFonts w:cs="Arial"/>
            <w:i/>
            <w:color w:val="FF0000"/>
          </w:rPr>
          <w:t>,15</w:t>
        </w:r>
      </w:ins>
      <w:proofErr w:type="gramEnd"/>
      <w:ins w:id="619" w:author="10073817" w:date="2016-10-26T14:17:00Z">
        <w:r w:rsidR="004479DC" w:rsidRPr="00045DE7">
          <w:rPr>
            <w:rFonts w:cs="Arial"/>
            <w:i/>
            <w:color w:val="FF0000"/>
          </w:rPr>
          <w:t>)</w:t>
        </w:r>
      </w:ins>
      <w:ins w:id="620" w:author="10073817" w:date="2016-10-27T10:18:00Z">
        <w:r w:rsidR="00B56575" w:rsidRPr="00045DE7">
          <w:rPr>
            <w:rFonts w:cs="Arial"/>
          </w:rPr>
          <w:t xml:space="preserve"> </w:t>
        </w:r>
      </w:ins>
    </w:p>
    <w:p w14:paraId="35CC6ACC" w14:textId="7EA04D4F" w:rsidR="00703881" w:rsidRPr="00045DE7" w:rsidRDefault="00B56575">
      <w:pPr>
        <w:jc w:val="both"/>
        <w:rPr>
          <w:ins w:id="621" w:author="10073817" w:date="2016-10-26T14:26:00Z"/>
          <w:rFonts w:cs="Arial"/>
          <w:i/>
          <w:color w:val="FF0000"/>
        </w:rPr>
      </w:pPr>
      <w:ins w:id="622" w:author="10073817" w:date="2016-10-27T10:18:00Z">
        <w:r w:rsidRPr="00045DE7">
          <w:rPr>
            <w:rFonts w:cs="Arial"/>
          </w:rPr>
          <w:lastRenderedPageBreak/>
          <w:t xml:space="preserve">A drawback of the </w:t>
        </w:r>
        <w:proofErr w:type="spellStart"/>
        <w:r w:rsidRPr="00045DE7">
          <w:rPr>
            <w:rFonts w:cs="Arial"/>
          </w:rPr>
          <w:t>heterogenization</w:t>
        </w:r>
        <w:proofErr w:type="spellEnd"/>
        <w:r w:rsidRPr="00045DE7">
          <w:rPr>
            <w:rFonts w:cs="Arial"/>
          </w:rPr>
          <w:t xml:space="preserve"> of the catalyst system is that decreased catalytic activity is observed. Despite this decreased activity, the increased application </w:t>
        </w:r>
        <w:proofErr w:type="gramStart"/>
        <w:r w:rsidRPr="00045DE7">
          <w:rPr>
            <w:rFonts w:cs="Arial"/>
          </w:rPr>
          <w:t>The</w:t>
        </w:r>
        <w:proofErr w:type="gramEnd"/>
        <w:r w:rsidRPr="00045DE7">
          <w:rPr>
            <w:rFonts w:cs="Arial"/>
          </w:rPr>
          <w:t xml:space="preserve"> </w:t>
        </w:r>
        <w:proofErr w:type="spellStart"/>
        <w:r w:rsidRPr="00045DE7">
          <w:rPr>
            <w:rFonts w:cs="Arial"/>
          </w:rPr>
          <w:t>heterogenization</w:t>
        </w:r>
        <w:proofErr w:type="spellEnd"/>
        <w:r w:rsidRPr="00045DE7">
          <w:rPr>
            <w:rFonts w:cs="Arial"/>
          </w:rPr>
          <w:t xml:space="preserve"> of the catalysts is accomplished by adsorbing or supporting the catalyst on a support material that does not significantly impact on the reactivity of the catalyst.</w:t>
        </w:r>
      </w:ins>
    </w:p>
    <w:p w14:paraId="2DD15EF5" w14:textId="2A7897A3" w:rsidR="00F36CB9" w:rsidRPr="00045DE7" w:rsidRDefault="00F36CB9">
      <w:pPr>
        <w:jc w:val="both"/>
        <w:rPr>
          <w:rFonts w:cs="Arial"/>
          <w:rPrChange w:id="623" w:author="10073817" w:date="2016-10-27T12:20:00Z">
            <w:rPr>
              <w:rFonts w:cs="Arial"/>
              <w:sz w:val="20"/>
              <w:szCs w:val="20"/>
            </w:rPr>
          </w:rPrChange>
        </w:rPr>
      </w:pPr>
      <w:ins w:id="624" w:author="10073817" w:date="2016-10-26T14:26:00Z">
        <w:r w:rsidRPr="00045DE7">
          <w:rPr>
            <w:rFonts w:cs="Arial"/>
          </w:rPr>
          <w:t>Th</w:t>
        </w:r>
      </w:ins>
      <w:ins w:id="625" w:author="10073817" w:date="2016-10-26T14:27:00Z">
        <w:r w:rsidRPr="00045DE7">
          <w:rPr>
            <w:rFonts w:cs="Arial"/>
          </w:rPr>
          <w:t>e</w:t>
        </w:r>
      </w:ins>
      <w:ins w:id="626" w:author="10073817" w:date="2016-10-27T10:18:00Z">
        <w:r w:rsidR="0064342D" w:rsidRPr="00045DE7">
          <w:rPr>
            <w:rFonts w:cs="Arial"/>
          </w:rPr>
          <w:t>se</w:t>
        </w:r>
      </w:ins>
      <w:ins w:id="627" w:author="10073817" w:date="2016-10-26T14:27:00Z">
        <w:r w:rsidRPr="00045DE7">
          <w:rPr>
            <w:rFonts w:cs="Arial"/>
          </w:rPr>
          <w:t xml:space="preserve"> challenges </w:t>
        </w:r>
      </w:ins>
      <w:ins w:id="628" w:author="10073817" w:date="2016-10-27T10:18:00Z">
        <w:r w:rsidR="0064342D" w:rsidRPr="00045DE7">
          <w:rPr>
            <w:rFonts w:cs="Arial"/>
          </w:rPr>
          <w:t>have</w:t>
        </w:r>
      </w:ins>
      <w:ins w:id="629" w:author="10073817" w:date="2016-10-26T14:27:00Z">
        <w:r w:rsidRPr="00045DE7">
          <w:rPr>
            <w:rFonts w:cs="Arial"/>
          </w:rPr>
          <w:t xml:space="preserve"> led to various groups initiating studies for the development of </w:t>
        </w:r>
        <w:proofErr w:type="spellStart"/>
        <w:r w:rsidRPr="00045DE7">
          <w:rPr>
            <w:rFonts w:cs="Arial"/>
          </w:rPr>
          <w:t>heterogenous</w:t>
        </w:r>
        <w:proofErr w:type="spellEnd"/>
        <w:r w:rsidRPr="00045DE7">
          <w:rPr>
            <w:rFonts w:cs="Arial"/>
          </w:rPr>
          <w:t xml:space="preserve"> catalytic systems based on the Grubbs catalysts. </w:t>
        </w:r>
      </w:ins>
      <w:ins w:id="630" w:author="10073817" w:date="2016-10-26T14:28:00Z">
        <w:r w:rsidRPr="00045DE7">
          <w:rPr>
            <w:rFonts w:cs="Arial"/>
          </w:rPr>
          <w:t>These studies have identified several materials as possible solid supports for th</w:t>
        </w:r>
      </w:ins>
      <w:ins w:id="631" w:author="10073817" w:date="2016-10-26T14:29:00Z">
        <w:r w:rsidRPr="00045DE7">
          <w:rPr>
            <w:rFonts w:cs="Arial"/>
          </w:rPr>
          <w:t>e</w:t>
        </w:r>
      </w:ins>
      <w:ins w:id="632" w:author="10073817" w:date="2016-10-26T14:28:00Z">
        <w:r w:rsidRPr="00045DE7">
          <w:rPr>
            <w:rFonts w:cs="Arial"/>
          </w:rPr>
          <w:t xml:space="preserve"> catalysts</w:t>
        </w:r>
      </w:ins>
      <w:ins w:id="633" w:author="10073817" w:date="2016-10-26T14:29:00Z">
        <w:r w:rsidRPr="00045DE7">
          <w:rPr>
            <w:rFonts w:cs="Arial"/>
          </w:rPr>
          <w:t>. I</w:t>
        </w:r>
      </w:ins>
      <w:ins w:id="634" w:author="10073817" w:date="2016-10-26T14:54:00Z">
        <w:r w:rsidR="003236A8" w:rsidRPr="00045DE7">
          <w:rPr>
            <w:rFonts w:cs="Arial"/>
          </w:rPr>
          <w:t>n</w:t>
        </w:r>
      </w:ins>
      <w:ins w:id="635" w:author="10073817" w:date="2016-10-26T14:29:00Z">
        <w:r w:rsidRPr="00045DE7">
          <w:rPr>
            <w:rFonts w:cs="Arial"/>
          </w:rPr>
          <w:t xml:space="preserve"> particular the </w:t>
        </w:r>
        <w:smartTag w:uri="urn:schemas-microsoft-com:office:smarttags" w:element="stockticker">
          <w:r w:rsidRPr="00045DE7">
            <w:rPr>
              <w:rFonts w:cs="Arial"/>
            </w:rPr>
            <w:t>MCM</w:t>
          </w:r>
        </w:smartTag>
        <w:r w:rsidRPr="00045DE7">
          <w:rPr>
            <w:rFonts w:cs="Arial"/>
          </w:rPr>
          <w:t>-41 group of amorphous silica mate</w:t>
        </w:r>
        <w:r w:rsidR="003236A8" w:rsidRPr="00045DE7">
          <w:rPr>
            <w:rFonts w:cs="Arial"/>
          </w:rPr>
          <w:t>rials have caught the attention</w:t>
        </w:r>
      </w:ins>
      <w:ins w:id="636" w:author="10073817" w:date="2016-10-26T14:54:00Z">
        <w:r w:rsidR="003236A8" w:rsidRPr="00045DE7">
          <w:rPr>
            <w:rFonts w:cs="Arial"/>
          </w:rPr>
          <w:t xml:space="preserve"> as support materials. This </w:t>
        </w:r>
      </w:ins>
      <w:ins w:id="637" w:author="10073817" w:date="2016-10-26T14:58:00Z">
        <w:r w:rsidR="003236A8" w:rsidRPr="00045DE7">
          <w:rPr>
            <w:rFonts w:cs="Arial"/>
          </w:rPr>
          <w:t xml:space="preserve">is </w:t>
        </w:r>
      </w:ins>
      <w:ins w:id="638" w:author="10073817" w:date="2016-10-26T14:54:00Z">
        <w:r w:rsidR="003236A8" w:rsidRPr="00045DE7">
          <w:rPr>
            <w:rFonts w:cs="Arial"/>
          </w:rPr>
          <w:t xml:space="preserve">due to the homologous pore distribution and </w:t>
        </w:r>
      </w:ins>
      <w:ins w:id="639" w:author="10073817" w:date="2016-10-26T14:56:00Z">
        <w:r w:rsidR="003236A8" w:rsidRPr="00045DE7">
          <w:rPr>
            <w:rFonts w:cs="Arial"/>
          </w:rPr>
          <w:t>narrow pore size distribution of these materials</w:t>
        </w:r>
      </w:ins>
      <w:proofErr w:type="gramStart"/>
      <w:ins w:id="640" w:author="10073817" w:date="2016-10-26T14:59:00Z">
        <w:r w:rsidR="003236A8" w:rsidRPr="00045DE7">
          <w:rPr>
            <w:rFonts w:cs="Arial"/>
          </w:rPr>
          <w:t>.</w:t>
        </w:r>
      </w:ins>
      <w:ins w:id="641" w:author="10073817" w:date="2016-10-26T14:56:00Z">
        <w:r w:rsidR="003236A8" w:rsidRPr="00045DE7">
          <w:rPr>
            <w:rFonts w:cs="Arial"/>
            <w:i/>
            <w:color w:val="FF0000"/>
            <w:rPrChange w:id="642" w:author="10073817" w:date="2016-10-27T12:20:00Z">
              <w:rPr>
                <w:rFonts w:cs="Arial"/>
              </w:rPr>
            </w:rPrChange>
          </w:rPr>
          <w:t>(</w:t>
        </w:r>
      </w:ins>
      <w:proofErr w:type="gramEnd"/>
      <w:ins w:id="643" w:author="10073817" w:date="2016-10-26T14:57:00Z">
        <w:r w:rsidR="003236A8" w:rsidRPr="00045DE7">
          <w:rPr>
            <w:rFonts w:cs="Arial"/>
            <w:i/>
            <w:color w:val="FF0000"/>
            <w:rPrChange w:id="644" w:author="10073817" w:date="2016-10-27T12:20:00Z">
              <w:rPr>
                <w:rFonts w:cs="Arial"/>
              </w:rPr>
            </w:rPrChange>
          </w:rPr>
          <w:t>16)</w:t>
        </w:r>
      </w:ins>
    </w:p>
    <w:p w14:paraId="7E29D525" w14:textId="24C32F1E" w:rsidR="001A302B" w:rsidRPr="00045DE7" w:rsidDel="0064342D" w:rsidRDefault="001A302B">
      <w:pPr>
        <w:jc w:val="both"/>
        <w:rPr>
          <w:del w:id="645" w:author="10073817" w:date="2016-10-27T10:19:00Z"/>
          <w:rFonts w:cs="Arial"/>
          <w:rPrChange w:id="646" w:author="10073817" w:date="2016-10-27T12:20:00Z">
            <w:rPr>
              <w:del w:id="647" w:author="10073817" w:date="2016-10-27T10:19:00Z"/>
              <w:rFonts w:cs="Arial"/>
              <w:sz w:val="20"/>
              <w:szCs w:val="20"/>
            </w:rPr>
          </w:rPrChange>
        </w:rPr>
      </w:pPr>
      <w:del w:id="648" w:author="10073817" w:date="2016-10-27T10:18:00Z">
        <w:r w:rsidRPr="00045DE7" w:rsidDel="00B56575">
          <w:rPr>
            <w:rFonts w:cs="Arial"/>
            <w:rPrChange w:id="649" w:author="10073817" w:date="2016-10-27T12:20:00Z">
              <w:rPr>
                <w:rFonts w:cs="Arial"/>
                <w:sz w:val="20"/>
                <w:szCs w:val="20"/>
              </w:rPr>
            </w:rPrChange>
          </w:rPr>
          <w:delText>Despite th</w:delText>
        </w:r>
      </w:del>
      <w:del w:id="650" w:author="10073817" w:date="2016-10-26T15:00:00Z">
        <w:r w:rsidRPr="00045DE7" w:rsidDel="003236A8">
          <w:rPr>
            <w:rFonts w:cs="Arial"/>
            <w:rPrChange w:id="651" w:author="10073817" w:date="2016-10-27T12:20:00Z">
              <w:rPr>
                <w:rFonts w:cs="Arial"/>
                <w:sz w:val="20"/>
                <w:szCs w:val="20"/>
              </w:rPr>
            </w:rPrChange>
          </w:rPr>
          <w:delText>e</w:delText>
        </w:r>
      </w:del>
      <w:del w:id="652" w:author="10073817" w:date="2016-10-27T10:18:00Z">
        <w:r w:rsidRPr="00045DE7" w:rsidDel="00B56575">
          <w:rPr>
            <w:rFonts w:cs="Arial"/>
            <w:rPrChange w:id="653" w:author="10073817" w:date="2016-10-27T12:20:00Z">
              <w:rPr>
                <w:rFonts w:cs="Arial"/>
                <w:sz w:val="20"/>
                <w:szCs w:val="20"/>
              </w:rPr>
            </w:rPrChange>
          </w:rPr>
          <w:delText xml:space="preserve"> decreased activity </w:delText>
        </w:r>
      </w:del>
      <w:del w:id="654" w:author="10073817" w:date="2016-10-26T15:00:00Z">
        <w:r w:rsidRPr="00045DE7" w:rsidDel="003236A8">
          <w:rPr>
            <w:rFonts w:cs="Arial"/>
            <w:rPrChange w:id="655" w:author="10073817" w:date="2016-10-27T12:20:00Z">
              <w:rPr>
                <w:rFonts w:cs="Arial"/>
                <w:sz w:val="20"/>
                <w:szCs w:val="20"/>
              </w:rPr>
            </w:rPrChange>
          </w:rPr>
          <w:delText xml:space="preserve">associated with heterogenization of catalysts, the </w:delText>
        </w:r>
      </w:del>
      <w:del w:id="656" w:author="10073817" w:date="2016-10-26T15:01:00Z">
        <w:r w:rsidRPr="00045DE7" w:rsidDel="003236A8">
          <w:rPr>
            <w:rFonts w:cs="Arial"/>
            <w:rPrChange w:id="657" w:author="10073817" w:date="2016-10-27T12:20:00Z">
              <w:rPr>
                <w:rFonts w:cs="Arial"/>
                <w:sz w:val="20"/>
                <w:szCs w:val="20"/>
              </w:rPr>
            </w:rPrChange>
          </w:rPr>
          <w:delText xml:space="preserve">cost and time benefits still outweigh the increased activity of the homogenous systems. </w:delText>
        </w:r>
      </w:del>
      <w:del w:id="658" w:author="10073817" w:date="2016-10-27T10:18:00Z">
        <w:r w:rsidRPr="00045DE7" w:rsidDel="00B56575">
          <w:rPr>
            <w:rFonts w:cs="Arial"/>
            <w:rPrChange w:id="659" w:author="10073817" w:date="2016-10-27T12:20:00Z">
              <w:rPr>
                <w:rFonts w:cs="Arial"/>
                <w:sz w:val="20"/>
                <w:szCs w:val="20"/>
              </w:rPr>
            </w:rPrChange>
          </w:rPr>
          <w:delText xml:space="preserve">The heterogenization of the catalysts is accomplished by adsorbing or supporting the catalyst on a support material that does not significantly impact on the reactivity of the catalyst. </w:delText>
        </w:r>
      </w:del>
      <w:del w:id="660" w:author="10073817" w:date="2016-10-27T10:19:00Z">
        <w:r w:rsidRPr="00045DE7" w:rsidDel="0064342D">
          <w:rPr>
            <w:rFonts w:cs="Arial"/>
            <w:rPrChange w:id="661" w:author="10073817" w:date="2016-10-27T12:20:00Z">
              <w:rPr>
                <w:rFonts w:cs="Arial"/>
                <w:sz w:val="20"/>
                <w:szCs w:val="20"/>
              </w:rPr>
            </w:rPrChange>
          </w:rPr>
          <w:delText>For the purpose of this study an inorganic support, a hydroxylated amorphous silica surface, MCM-41 has been identified</w:delText>
        </w:r>
        <w:r w:rsidR="008D7808" w:rsidRPr="00045DE7" w:rsidDel="0064342D">
          <w:rPr>
            <w:rFonts w:cs="Arial"/>
            <w:rPrChange w:id="662" w:author="10073817" w:date="2016-10-27T12:20:00Z">
              <w:rPr>
                <w:rFonts w:cs="Arial"/>
                <w:sz w:val="20"/>
                <w:szCs w:val="20"/>
              </w:rPr>
            </w:rPrChange>
          </w:rPr>
          <w:delText xml:space="preserve"> [</w:delText>
        </w:r>
      </w:del>
      <w:del w:id="663" w:author="10073817" w:date="2016-10-26T13:52:00Z">
        <w:r w:rsidR="008D7808" w:rsidRPr="00045DE7" w:rsidDel="00DD79C7">
          <w:rPr>
            <w:rFonts w:cs="Arial"/>
            <w:rPrChange w:id="664" w:author="10073817" w:date="2016-10-27T12:20:00Z">
              <w:rPr>
                <w:rFonts w:cs="Arial"/>
                <w:sz w:val="20"/>
                <w:szCs w:val="20"/>
              </w:rPr>
            </w:rPrChange>
          </w:rPr>
          <w:delText>2,3</w:delText>
        </w:r>
      </w:del>
      <w:del w:id="665" w:author="10073817" w:date="2016-10-27T10:19:00Z">
        <w:r w:rsidR="008D7808" w:rsidRPr="00045DE7" w:rsidDel="0064342D">
          <w:rPr>
            <w:rFonts w:cs="Arial"/>
            <w:rPrChange w:id="666" w:author="10073817" w:date="2016-10-27T12:20:00Z">
              <w:rPr>
                <w:rFonts w:cs="Arial"/>
                <w:sz w:val="20"/>
                <w:szCs w:val="20"/>
              </w:rPr>
            </w:rPrChange>
          </w:rPr>
          <w:delText>]</w:delText>
        </w:r>
        <w:r w:rsidRPr="00045DE7" w:rsidDel="0064342D">
          <w:rPr>
            <w:rFonts w:cs="Arial"/>
            <w:rPrChange w:id="667" w:author="10073817" w:date="2016-10-27T12:20:00Z">
              <w:rPr>
                <w:rFonts w:cs="Arial"/>
                <w:sz w:val="20"/>
                <w:szCs w:val="20"/>
              </w:rPr>
            </w:rPrChange>
          </w:rPr>
          <w:delText>.</w:delText>
        </w:r>
      </w:del>
    </w:p>
    <w:p w14:paraId="5B7C49D6" w14:textId="2C09C5B5" w:rsidR="00CD4EA0" w:rsidRPr="00045DE7" w:rsidRDefault="001A302B">
      <w:pPr>
        <w:jc w:val="both"/>
        <w:rPr>
          <w:ins w:id="668" w:author="10073817" w:date="2016-10-26T13:55:00Z"/>
          <w:rFonts w:cs="Arial"/>
        </w:rPr>
      </w:pPr>
      <w:r w:rsidRPr="00045DE7">
        <w:rPr>
          <w:rFonts w:cs="Arial"/>
          <w:rPrChange w:id="669" w:author="10073817" w:date="2016-10-27T12:20:00Z">
            <w:rPr>
              <w:rFonts w:cs="Arial"/>
              <w:sz w:val="20"/>
              <w:szCs w:val="20"/>
            </w:rPr>
          </w:rPrChange>
        </w:rPr>
        <w:t xml:space="preserve">The project will focus on the </w:t>
      </w:r>
      <w:r w:rsidR="00E2353F" w:rsidRPr="00045DE7">
        <w:rPr>
          <w:rFonts w:cs="Arial"/>
          <w:rPrChange w:id="670" w:author="10073817" w:date="2016-10-27T12:20:00Z">
            <w:rPr>
              <w:rFonts w:cs="Arial"/>
              <w:sz w:val="20"/>
              <w:szCs w:val="20"/>
            </w:rPr>
          </w:rPrChange>
        </w:rPr>
        <w:t>m</w:t>
      </w:r>
      <w:r w:rsidR="00CD4EA0" w:rsidRPr="00045DE7">
        <w:rPr>
          <w:rFonts w:cs="Arial"/>
          <w:rPrChange w:id="671" w:author="10073817" w:date="2016-10-27T12:20:00Z">
            <w:rPr>
              <w:rFonts w:cs="Arial"/>
              <w:sz w:val="20"/>
              <w:szCs w:val="20"/>
            </w:rPr>
          </w:rPrChange>
        </w:rPr>
        <w:t xml:space="preserve">olecular modelling of MCM-41 </w:t>
      </w:r>
      <w:proofErr w:type="spellStart"/>
      <w:r w:rsidR="00CD4EA0" w:rsidRPr="00045DE7">
        <w:rPr>
          <w:rFonts w:cs="Arial"/>
          <w:rPrChange w:id="672" w:author="10073817" w:date="2016-10-27T12:20:00Z">
            <w:rPr>
              <w:rFonts w:cs="Arial"/>
              <w:sz w:val="20"/>
              <w:szCs w:val="20"/>
            </w:rPr>
          </w:rPrChange>
        </w:rPr>
        <w:t>hydroxylated</w:t>
      </w:r>
      <w:proofErr w:type="spellEnd"/>
      <w:r w:rsidR="00CD4EA0" w:rsidRPr="00045DE7">
        <w:rPr>
          <w:rFonts w:cs="Arial"/>
          <w:rPrChange w:id="673" w:author="10073817" w:date="2016-10-27T12:20:00Z">
            <w:rPr>
              <w:rFonts w:cs="Arial"/>
              <w:sz w:val="20"/>
              <w:szCs w:val="20"/>
            </w:rPr>
          </w:rPrChange>
        </w:rPr>
        <w:t xml:space="preserve"> amorphous Silica surfaces</w:t>
      </w:r>
      <w:r w:rsidR="008D7808" w:rsidRPr="00045DE7">
        <w:rPr>
          <w:rFonts w:cs="Arial"/>
          <w:rPrChange w:id="674" w:author="10073817" w:date="2016-10-27T12:20:00Z">
            <w:rPr>
              <w:rFonts w:cs="Arial"/>
              <w:sz w:val="20"/>
              <w:szCs w:val="20"/>
            </w:rPr>
          </w:rPrChange>
        </w:rPr>
        <w:t xml:space="preserve"> [</w:t>
      </w:r>
      <w:del w:id="675" w:author="10073817" w:date="2016-10-26T13:53:00Z">
        <w:r w:rsidR="008D7808" w:rsidRPr="00045DE7" w:rsidDel="00DD79C7">
          <w:rPr>
            <w:rFonts w:cs="Arial"/>
            <w:rPrChange w:id="676" w:author="10073817" w:date="2016-10-27T12:20:00Z">
              <w:rPr>
                <w:rFonts w:cs="Arial"/>
                <w:sz w:val="20"/>
                <w:szCs w:val="20"/>
              </w:rPr>
            </w:rPrChange>
          </w:rPr>
          <w:delText>4,5</w:delText>
        </w:r>
      </w:del>
      <w:ins w:id="677" w:author="10073817" w:date="2016-10-26T13:53:00Z">
        <w:r w:rsidR="00DD79C7" w:rsidRPr="00045DE7">
          <w:rPr>
            <w:rFonts w:cs="Arial"/>
          </w:rPr>
          <w:t>12</w:t>
        </w:r>
        <w:proofErr w:type="gramStart"/>
        <w:r w:rsidR="00DD79C7" w:rsidRPr="00045DE7">
          <w:rPr>
            <w:rFonts w:cs="Arial"/>
          </w:rPr>
          <w:t>,13</w:t>
        </w:r>
      </w:ins>
      <w:proofErr w:type="gramEnd"/>
      <w:r w:rsidR="008D7808" w:rsidRPr="00045DE7">
        <w:rPr>
          <w:rFonts w:cs="Arial"/>
          <w:rPrChange w:id="678" w:author="10073817" w:date="2016-10-27T12:20:00Z">
            <w:rPr>
              <w:rFonts w:cs="Arial"/>
              <w:sz w:val="20"/>
              <w:szCs w:val="20"/>
            </w:rPr>
          </w:rPrChange>
        </w:rPr>
        <w:t>]</w:t>
      </w:r>
      <w:r w:rsidR="007A45DA" w:rsidRPr="00045DE7">
        <w:rPr>
          <w:rFonts w:cs="Arial"/>
          <w:rPrChange w:id="679" w:author="10073817" w:date="2016-10-27T12:20:00Z">
            <w:rPr>
              <w:rFonts w:cs="Arial"/>
              <w:sz w:val="20"/>
              <w:szCs w:val="20"/>
            </w:rPr>
          </w:rPrChange>
        </w:rPr>
        <w:t xml:space="preserve">. </w:t>
      </w:r>
      <w:r w:rsidR="004B1AB3" w:rsidRPr="00045DE7">
        <w:rPr>
          <w:rFonts w:cs="Arial"/>
          <w:rPrChange w:id="680" w:author="10073817" w:date="2016-10-27T12:20:00Z">
            <w:rPr>
              <w:rFonts w:cs="Arial"/>
              <w:sz w:val="20"/>
              <w:szCs w:val="20"/>
            </w:rPr>
          </w:rPrChange>
        </w:rPr>
        <w:t xml:space="preserve">This project will </w:t>
      </w:r>
      <w:r w:rsidR="00CD4EA0" w:rsidRPr="00045DE7">
        <w:rPr>
          <w:rFonts w:cs="Arial"/>
          <w:rPrChange w:id="681" w:author="10073817" w:date="2016-10-27T12:20:00Z">
            <w:rPr>
              <w:rFonts w:cs="Arial"/>
              <w:sz w:val="20"/>
              <w:szCs w:val="20"/>
            </w:rPr>
          </w:rPrChange>
        </w:rPr>
        <w:t>support a parallel molecular modelling study of the s</w:t>
      </w:r>
      <w:r w:rsidR="004B1AB3" w:rsidRPr="00045DE7">
        <w:rPr>
          <w:rFonts w:cs="Arial"/>
          <w:rPrChange w:id="682" w:author="10073817" w:date="2016-10-27T12:20:00Z">
            <w:rPr>
              <w:rFonts w:cs="Arial"/>
              <w:sz w:val="20"/>
              <w:szCs w:val="20"/>
            </w:rPr>
          </w:rPrChange>
        </w:rPr>
        <w:t>tructure and bonding of the Grubbs group of</w:t>
      </w:r>
      <w:r w:rsidR="00CD4EA0" w:rsidRPr="00045DE7">
        <w:rPr>
          <w:rFonts w:cs="Arial"/>
          <w:rPrChange w:id="683" w:author="10073817" w:date="2016-10-27T12:20:00Z">
            <w:rPr>
              <w:rFonts w:cs="Arial"/>
              <w:sz w:val="20"/>
              <w:szCs w:val="20"/>
            </w:rPr>
          </w:rPrChange>
        </w:rPr>
        <w:t xml:space="preserve"> catalyst</w:t>
      </w:r>
      <w:r w:rsidR="004B1AB3" w:rsidRPr="00045DE7">
        <w:rPr>
          <w:rFonts w:cs="Arial"/>
          <w:rPrChange w:id="684" w:author="10073817" w:date="2016-10-27T12:20:00Z">
            <w:rPr>
              <w:rFonts w:cs="Arial"/>
              <w:sz w:val="20"/>
              <w:szCs w:val="20"/>
            </w:rPr>
          </w:rPrChange>
        </w:rPr>
        <w:t>s</w:t>
      </w:r>
      <w:r w:rsidR="00CD4EA0" w:rsidRPr="00045DE7">
        <w:rPr>
          <w:rFonts w:cs="Arial"/>
          <w:rPrChange w:id="685" w:author="10073817" w:date="2016-10-27T12:20:00Z">
            <w:rPr>
              <w:rFonts w:cs="Arial"/>
              <w:sz w:val="20"/>
              <w:szCs w:val="20"/>
            </w:rPr>
          </w:rPrChange>
        </w:rPr>
        <w:t xml:space="preserve"> to the SBA-15 </w:t>
      </w:r>
      <w:proofErr w:type="spellStart"/>
      <w:r w:rsidR="00CD4EA0" w:rsidRPr="00045DE7">
        <w:rPr>
          <w:rFonts w:cs="Arial"/>
          <w:rPrChange w:id="686" w:author="10073817" w:date="2016-10-27T12:20:00Z">
            <w:rPr>
              <w:rFonts w:cs="Arial"/>
              <w:sz w:val="20"/>
              <w:szCs w:val="20"/>
            </w:rPr>
          </w:rPrChange>
        </w:rPr>
        <w:t>hydroxylated</w:t>
      </w:r>
      <w:proofErr w:type="spellEnd"/>
      <w:r w:rsidR="00CD4EA0" w:rsidRPr="00045DE7">
        <w:rPr>
          <w:rFonts w:cs="Arial"/>
          <w:rPrChange w:id="687" w:author="10073817" w:date="2016-10-27T12:20:00Z">
            <w:rPr>
              <w:rFonts w:cs="Arial"/>
              <w:sz w:val="20"/>
              <w:szCs w:val="20"/>
            </w:rPr>
          </w:rPrChange>
        </w:rPr>
        <w:t xml:space="preserve"> silica surfaces.</w:t>
      </w:r>
      <w:ins w:id="688" w:author="10073817" w:date="2016-10-27T12:35:00Z">
        <w:r w:rsidR="009A37CD">
          <w:rPr>
            <w:rFonts w:cs="Arial"/>
          </w:rPr>
          <w:t xml:space="preserve"> The properties calculated in the modelling will be used to predict the optimum conditi</w:t>
        </w:r>
      </w:ins>
      <w:ins w:id="689" w:author="10073817" w:date="2016-10-27T12:36:00Z">
        <w:r w:rsidR="009A37CD">
          <w:rPr>
            <w:rFonts w:cs="Arial"/>
          </w:rPr>
          <w:t>o</w:t>
        </w:r>
      </w:ins>
      <w:ins w:id="690" w:author="10073817" w:date="2016-10-27T12:35:00Z">
        <w:r w:rsidR="009A37CD">
          <w:rPr>
            <w:rFonts w:cs="Arial"/>
          </w:rPr>
          <w:t>ns for t</w:t>
        </w:r>
      </w:ins>
      <w:ins w:id="691" w:author="10073817" w:date="2016-10-27T12:36:00Z">
        <w:r w:rsidR="009A37CD">
          <w:rPr>
            <w:rFonts w:cs="Arial"/>
          </w:rPr>
          <w:t>h</w:t>
        </w:r>
      </w:ins>
      <w:ins w:id="692" w:author="10073817" w:date="2016-10-27T12:35:00Z">
        <w:r w:rsidR="009A37CD">
          <w:rPr>
            <w:rFonts w:cs="Arial"/>
          </w:rPr>
          <w:t xml:space="preserve">e preparation of </w:t>
        </w:r>
      </w:ins>
      <w:ins w:id="693" w:author="10073817" w:date="2016-10-27T12:36:00Z">
        <w:r w:rsidR="009A37CD">
          <w:rPr>
            <w:rFonts w:cs="Arial"/>
          </w:rPr>
          <w:t xml:space="preserve">an amorphous silica bulk which can be used as </w:t>
        </w:r>
      </w:ins>
    </w:p>
    <w:p w14:paraId="5F284A2E" w14:textId="77777777" w:rsidR="00DD79C7" w:rsidRPr="00045DE7" w:rsidRDefault="00DD79C7">
      <w:pPr>
        <w:pStyle w:val="Heading2"/>
        <w:rPr>
          <w:ins w:id="694" w:author="10073817" w:date="2016-10-26T13:55:00Z"/>
        </w:rPr>
        <w:pPrChange w:id="695" w:author="10073817" w:date="2016-10-27T12:21:00Z">
          <w:pPr>
            <w:keepNext/>
            <w:keepLines/>
            <w:spacing w:before="40" w:after="0"/>
            <w:jc w:val="both"/>
            <w:outlineLvl w:val="2"/>
          </w:pPr>
        </w:pPrChange>
      </w:pPr>
      <w:ins w:id="696" w:author="10073817" w:date="2016-10-26T13:55:00Z">
        <w:r w:rsidRPr="00045DE7">
          <w:t>Aim</w:t>
        </w:r>
      </w:ins>
    </w:p>
    <w:p w14:paraId="4A13A04B" w14:textId="45FA0E0D" w:rsidR="00DD79C7" w:rsidRPr="00045DE7" w:rsidRDefault="006444BD">
      <w:pPr>
        <w:jc w:val="both"/>
        <w:rPr>
          <w:rFonts w:cs="Arial"/>
          <w:rPrChange w:id="697" w:author="10073817" w:date="2016-10-27T12:20:00Z">
            <w:rPr>
              <w:rFonts w:cs="Arial"/>
              <w:sz w:val="20"/>
              <w:szCs w:val="20"/>
            </w:rPr>
          </w:rPrChange>
        </w:rPr>
      </w:pPr>
      <w:ins w:id="698" w:author="10073817" w:date="2016-10-26T14:02:00Z">
        <w:r w:rsidRPr="00045DE7">
          <w:rPr>
            <w:rFonts w:cs="Arial"/>
          </w:rPr>
          <w:t xml:space="preserve">The aim of this project is the development of method to creating an amorphous SiO2 bulk structure. And </w:t>
        </w:r>
      </w:ins>
      <w:ins w:id="699" w:author="10073817" w:date="2016-10-26T13:55:00Z">
        <w:r w:rsidR="00DD79C7" w:rsidRPr="00045DE7">
          <w:rPr>
            <w:rFonts w:cs="Arial"/>
          </w:rPr>
          <w:t>to develop a model that could be used to create the three surfaces identified in MCM-41 support material</w:t>
        </w:r>
      </w:ins>
      <w:ins w:id="700" w:author="10073817" w:date="2016-10-26T14:01:00Z">
        <w:r w:rsidRPr="00045DE7">
          <w:rPr>
            <w:rFonts w:cs="Arial"/>
          </w:rPr>
          <w:t xml:space="preserve">, </w:t>
        </w:r>
      </w:ins>
    </w:p>
    <w:p w14:paraId="4A298124" w14:textId="77777777" w:rsidR="00CD4EA0" w:rsidRPr="00045DE7" w:rsidRDefault="00CD4EA0">
      <w:pPr>
        <w:pStyle w:val="Heading2"/>
        <w:rPr>
          <w:rPrChange w:id="701" w:author="10073817" w:date="2016-10-27T12:20:00Z">
            <w:rPr>
              <w:rFonts w:ascii="Arial" w:hAnsi="Arial" w:cs="Arial"/>
              <w:sz w:val="20"/>
              <w:szCs w:val="20"/>
            </w:rPr>
          </w:rPrChange>
        </w:rPr>
        <w:pPrChange w:id="702" w:author="10073817" w:date="2016-10-27T12:21:00Z">
          <w:pPr>
            <w:pStyle w:val="Heading3"/>
            <w:jc w:val="both"/>
          </w:pPr>
        </w:pPrChange>
      </w:pPr>
      <w:r w:rsidRPr="00045DE7">
        <w:rPr>
          <w:rPrChange w:id="703" w:author="10073817" w:date="2016-10-27T12:20:00Z">
            <w:rPr>
              <w:rFonts w:cs="Arial"/>
              <w:b/>
              <w:sz w:val="20"/>
              <w:szCs w:val="20"/>
            </w:rPr>
          </w:rPrChange>
        </w:rPr>
        <w:t>Method</w:t>
      </w:r>
    </w:p>
    <w:p w14:paraId="5407A495" w14:textId="427DF07D" w:rsidR="002D5467" w:rsidRPr="00045DE7" w:rsidRDefault="002D5467">
      <w:pPr>
        <w:jc w:val="both"/>
        <w:rPr>
          <w:ins w:id="704" w:author="10073817" w:date="2016-10-26T15:22:00Z"/>
          <w:rStyle w:val="tgc"/>
          <w:rFonts w:eastAsia="Times New Roman" w:cs="Arial"/>
          <w:color w:val="1F4D78" w:themeColor="accent1" w:themeShade="7F"/>
          <w:sz w:val="24"/>
          <w:szCs w:val="24"/>
          <w:rPrChange w:id="705" w:author="10073817" w:date="2016-10-27T12:20:00Z">
            <w:rPr>
              <w:ins w:id="706" w:author="10073817" w:date="2016-10-26T15:22:00Z"/>
              <w:rStyle w:val="tgc"/>
              <w:rFonts w:asciiTheme="majorHAnsi" w:eastAsia="Times New Roman" w:hAnsiTheme="majorHAnsi" w:cs="Arial"/>
              <w:b/>
              <w:color w:val="1F4D78" w:themeColor="accent1" w:themeShade="7F"/>
              <w:sz w:val="24"/>
              <w:szCs w:val="24"/>
            </w:rPr>
          </w:rPrChange>
        </w:rPr>
      </w:pPr>
      <w:r w:rsidRPr="00045DE7">
        <w:rPr>
          <w:rStyle w:val="tgc"/>
          <w:rFonts w:eastAsia="Times New Roman" w:cs="Arial"/>
          <w:rPrChange w:id="707" w:author="10073817" w:date="2016-10-27T12:20:00Z">
            <w:rPr>
              <w:rStyle w:val="tgc"/>
              <w:rFonts w:asciiTheme="majorHAnsi" w:eastAsia="Times New Roman" w:hAnsiTheme="majorHAnsi" w:cs="Arial"/>
              <w:color w:val="1F4D78" w:themeColor="accent1" w:themeShade="7F"/>
              <w:sz w:val="20"/>
              <w:szCs w:val="20"/>
            </w:rPr>
          </w:rPrChange>
        </w:rPr>
        <w:t xml:space="preserve">An alpha quartz (space group 180) crystal structure </w:t>
      </w:r>
      <w:del w:id="708" w:author="10073817" w:date="2016-10-26T15:20:00Z">
        <w:r w:rsidRPr="00045DE7" w:rsidDel="009A69A6">
          <w:rPr>
            <w:rStyle w:val="tgc"/>
            <w:rFonts w:eastAsia="Times New Roman" w:cs="Arial"/>
            <w:rPrChange w:id="709"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710" w:author="10073817" w:date="2016-10-26T15:20:00Z">
        <w:r w:rsidR="009A69A6" w:rsidRPr="00045DE7">
          <w:rPr>
            <w:rStyle w:val="tgc"/>
            <w:rFonts w:eastAsia="Times New Roman" w:cs="Arial"/>
          </w:rPr>
          <w:t>was</w:t>
        </w:r>
      </w:ins>
      <w:r w:rsidRPr="00045DE7">
        <w:rPr>
          <w:rStyle w:val="tgc"/>
          <w:rFonts w:eastAsia="Times New Roman" w:cs="Arial"/>
          <w:rPrChange w:id="711" w:author="10073817" w:date="2016-10-27T12:20:00Z">
            <w:rPr>
              <w:rStyle w:val="tgc"/>
              <w:rFonts w:asciiTheme="majorHAnsi" w:eastAsia="Times New Roman" w:hAnsiTheme="majorHAnsi" w:cs="Arial"/>
              <w:color w:val="1F4D78" w:themeColor="accent1" w:themeShade="7F"/>
              <w:sz w:val="20"/>
              <w:szCs w:val="20"/>
            </w:rPr>
          </w:rPrChange>
        </w:rPr>
        <w:t xml:space="preserve"> obtained from Materials Studio’s structure repository. A (3x3x3) super cell </w:t>
      </w:r>
      <w:del w:id="712" w:author="10073817" w:date="2016-10-26T15:21:00Z">
        <w:r w:rsidRPr="00045DE7" w:rsidDel="009A69A6">
          <w:rPr>
            <w:rStyle w:val="tgc"/>
            <w:rFonts w:eastAsia="Times New Roman" w:cs="Arial"/>
            <w:rPrChange w:id="713"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714" w:author="10073817" w:date="2016-10-26T15:21:00Z">
        <w:r w:rsidR="009A69A6" w:rsidRPr="00045DE7">
          <w:rPr>
            <w:rStyle w:val="tgc"/>
            <w:rFonts w:eastAsia="Times New Roman" w:cs="Arial"/>
          </w:rPr>
          <w:t>was</w:t>
        </w:r>
      </w:ins>
      <w:r w:rsidRPr="00045DE7">
        <w:rPr>
          <w:rStyle w:val="tgc"/>
          <w:rFonts w:eastAsia="Times New Roman" w:cs="Arial"/>
          <w:rPrChange w:id="715" w:author="10073817" w:date="2016-10-27T12:20:00Z">
            <w:rPr>
              <w:rStyle w:val="tgc"/>
              <w:rFonts w:asciiTheme="majorHAnsi" w:eastAsia="Times New Roman" w:hAnsiTheme="majorHAnsi" w:cs="Arial"/>
              <w:color w:val="1F4D78" w:themeColor="accent1" w:themeShade="7F"/>
              <w:sz w:val="20"/>
              <w:szCs w:val="20"/>
            </w:rPr>
          </w:rPrChange>
        </w:rPr>
        <w:t xml:space="preserve"> buil</w:t>
      </w:r>
      <w:ins w:id="716" w:author="10073817" w:date="2016-10-21T15:36:00Z">
        <w:r w:rsidR="007D51BD" w:rsidRPr="00045DE7">
          <w:rPr>
            <w:rStyle w:val="tgc"/>
            <w:rFonts w:eastAsia="Times New Roman" w:cs="Arial"/>
            <w:rPrChange w:id="717" w:author="10073817" w:date="2016-10-27T12:20:00Z">
              <w:rPr>
                <w:rStyle w:val="tgc"/>
                <w:rFonts w:asciiTheme="majorHAnsi" w:eastAsia="Times New Roman" w:hAnsiTheme="majorHAnsi" w:cs="Arial"/>
                <w:color w:val="1F4D78" w:themeColor="accent1" w:themeShade="7F"/>
                <w:sz w:val="20"/>
                <w:szCs w:val="20"/>
              </w:rPr>
            </w:rPrChange>
          </w:rPr>
          <w:t>t</w:t>
        </w:r>
      </w:ins>
      <w:del w:id="718" w:author="10073817" w:date="2016-10-21T15:36:00Z">
        <w:r w:rsidRPr="00045DE7" w:rsidDel="007D51BD">
          <w:rPr>
            <w:rStyle w:val="tgc"/>
            <w:rFonts w:eastAsia="Times New Roman" w:cs="Arial"/>
            <w:rPrChange w:id="719" w:author="10073817" w:date="2016-10-27T12:20:00Z">
              <w:rPr>
                <w:rStyle w:val="tgc"/>
                <w:rFonts w:asciiTheme="majorHAnsi" w:eastAsia="Times New Roman" w:hAnsiTheme="majorHAnsi" w:cs="Arial"/>
                <w:color w:val="1F4D78" w:themeColor="accent1" w:themeShade="7F"/>
                <w:sz w:val="20"/>
                <w:szCs w:val="20"/>
              </w:rPr>
            </w:rPrChange>
          </w:rPr>
          <w:delText>d</w:delText>
        </w:r>
      </w:del>
      <w:r w:rsidRPr="00045DE7">
        <w:rPr>
          <w:rStyle w:val="tgc"/>
          <w:rFonts w:eastAsia="Times New Roman" w:cs="Arial"/>
          <w:rPrChange w:id="720" w:author="10073817" w:date="2016-10-27T12:20:00Z">
            <w:rPr>
              <w:rStyle w:val="tgc"/>
              <w:rFonts w:asciiTheme="majorHAnsi" w:eastAsia="Times New Roman" w:hAnsiTheme="majorHAnsi" w:cs="Arial"/>
              <w:color w:val="1F4D78" w:themeColor="accent1" w:themeShade="7F"/>
              <w:sz w:val="20"/>
              <w:szCs w:val="20"/>
            </w:rPr>
          </w:rPrChange>
        </w:rPr>
        <w:t xml:space="preserve">.  This </w:t>
      </w:r>
      <w:proofErr w:type="spellStart"/>
      <w:r w:rsidRPr="00045DE7">
        <w:rPr>
          <w:rStyle w:val="tgc"/>
          <w:rFonts w:eastAsia="Times New Roman" w:cs="Arial"/>
          <w:rPrChange w:id="721" w:author="10073817" w:date="2016-10-27T12:20:00Z">
            <w:rPr>
              <w:rStyle w:val="tgc"/>
              <w:rFonts w:asciiTheme="majorHAnsi" w:eastAsia="Times New Roman" w:hAnsiTheme="majorHAnsi" w:cs="Arial"/>
              <w:color w:val="1F4D78" w:themeColor="accent1" w:themeShade="7F"/>
              <w:sz w:val="20"/>
              <w:szCs w:val="20"/>
            </w:rPr>
          </w:rPrChange>
        </w:rPr>
        <w:t>supercell</w:t>
      </w:r>
      <w:proofErr w:type="spellEnd"/>
      <w:r w:rsidRPr="00045DE7">
        <w:rPr>
          <w:rStyle w:val="tgc"/>
          <w:rFonts w:eastAsia="Times New Roman" w:cs="Arial"/>
          <w:rPrChange w:id="722" w:author="10073817" w:date="2016-10-27T12:20:00Z">
            <w:rPr>
              <w:rStyle w:val="tgc"/>
              <w:rFonts w:asciiTheme="majorHAnsi" w:eastAsia="Times New Roman" w:hAnsiTheme="majorHAnsi" w:cs="Arial"/>
              <w:color w:val="1F4D78" w:themeColor="accent1" w:themeShade="7F"/>
              <w:sz w:val="20"/>
              <w:szCs w:val="20"/>
            </w:rPr>
          </w:rPrChange>
        </w:rPr>
        <w:t xml:space="preserve"> (bulk) </w:t>
      </w:r>
      <w:del w:id="723" w:author="10073817" w:date="2016-10-26T15:21:00Z">
        <w:r w:rsidRPr="00045DE7" w:rsidDel="009A69A6">
          <w:rPr>
            <w:rStyle w:val="tgc"/>
            <w:rFonts w:eastAsia="Times New Roman" w:cs="Arial"/>
            <w:rPrChange w:id="724" w:author="10073817" w:date="2016-10-27T12:20:00Z">
              <w:rPr>
                <w:rStyle w:val="tgc"/>
                <w:rFonts w:asciiTheme="majorHAnsi" w:eastAsia="Times New Roman" w:hAnsiTheme="majorHAnsi" w:cs="Arial"/>
                <w:color w:val="1F4D78" w:themeColor="accent1" w:themeShade="7F"/>
                <w:sz w:val="20"/>
                <w:szCs w:val="20"/>
              </w:rPr>
            </w:rPrChange>
          </w:rPr>
          <w:delText>will be</w:delText>
        </w:r>
      </w:del>
      <w:ins w:id="725" w:author="10073817" w:date="2016-10-26T15:21:00Z">
        <w:r w:rsidR="009A69A6" w:rsidRPr="00045DE7">
          <w:rPr>
            <w:rStyle w:val="tgc"/>
            <w:rFonts w:eastAsia="Times New Roman" w:cs="Arial"/>
          </w:rPr>
          <w:t>was</w:t>
        </w:r>
      </w:ins>
      <w:r w:rsidRPr="00045DE7">
        <w:rPr>
          <w:rStyle w:val="tgc"/>
          <w:rFonts w:eastAsia="Times New Roman" w:cs="Arial"/>
          <w:rPrChange w:id="726" w:author="10073817" w:date="2016-10-27T12:20:00Z">
            <w:rPr>
              <w:rStyle w:val="tgc"/>
              <w:rFonts w:asciiTheme="majorHAnsi" w:eastAsia="Times New Roman" w:hAnsiTheme="majorHAnsi" w:cs="Arial"/>
              <w:color w:val="1F4D78" w:themeColor="accent1" w:themeShade="7F"/>
              <w:sz w:val="20"/>
              <w:szCs w:val="20"/>
            </w:rPr>
          </w:rPrChange>
        </w:rPr>
        <w:t xml:space="preserve"> submitted to an energy calculation. </w:t>
      </w:r>
      <w:del w:id="727" w:author="10073817" w:date="2016-10-26T15:21:00Z">
        <w:r w:rsidRPr="00045DE7" w:rsidDel="009A69A6">
          <w:rPr>
            <w:rStyle w:val="tgc"/>
            <w:rFonts w:eastAsia="Times New Roman" w:cs="Arial"/>
            <w:rPrChange w:id="728" w:author="10073817" w:date="2016-10-27T12:20:00Z">
              <w:rPr>
                <w:rStyle w:val="tgc"/>
                <w:rFonts w:asciiTheme="majorHAnsi" w:eastAsia="Times New Roman" w:hAnsiTheme="majorHAnsi" w:cs="Arial"/>
                <w:color w:val="1F4D78" w:themeColor="accent1" w:themeShade="7F"/>
                <w:sz w:val="20"/>
                <w:szCs w:val="20"/>
              </w:rPr>
            </w:rPrChange>
          </w:rPr>
          <w:delText xml:space="preserve"> Various properties </w:delText>
        </w:r>
        <w:r w:rsidR="00ED6CC7" w:rsidRPr="00045DE7" w:rsidDel="009A69A6">
          <w:rPr>
            <w:rStyle w:val="tgc"/>
            <w:rFonts w:eastAsia="Times New Roman" w:cs="Arial"/>
            <w:rPrChange w:id="729" w:author="10073817" w:date="2016-10-27T12:20:00Z">
              <w:rPr>
                <w:rStyle w:val="tgc"/>
                <w:rFonts w:asciiTheme="majorHAnsi" w:eastAsia="Times New Roman" w:hAnsiTheme="majorHAnsi" w:cs="Arial"/>
                <w:color w:val="1F4D78" w:themeColor="accent1" w:themeShade="7F"/>
                <w:sz w:val="20"/>
                <w:szCs w:val="20"/>
              </w:rPr>
            </w:rPrChange>
          </w:rPr>
          <w:delText xml:space="preserve">(as listed later) </w:delText>
        </w:r>
        <w:r w:rsidRPr="00045DE7" w:rsidDel="009A69A6">
          <w:rPr>
            <w:rStyle w:val="tgc"/>
            <w:rFonts w:eastAsia="Times New Roman" w:cs="Arial"/>
            <w:rPrChange w:id="730" w:author="10073817" w:date="2016-10-27T12:20:00Z">
              <w:rPr>
                <w:rStyle w:val="tgc"/>
                <w:rFonts w:asciiTheme="majorHAnsi" w:eastAsia="Times New Roman" w:hAnsiTheme="majorHAnsi" w:cs="Arial"/>
                <w:color w:val="1F4D78" w:themeColor="accent1" w:themeShade="7F"/>
                <w:sz w:val="20"/>
                <w:szCs w:val="20"/>
              </w:rPr>
            </w:rPrChange>
          </w:rPr>
          <w:delText>will be calculated.</w:delText>
        </w:r>
      </w:del>
      <w:ins w:id="731" w:author="10073817" w:date="2016-10-26T15:21:00Z">
        <w:r w:rsidR="009A69A6" w:rsidRPr="00045DE7">
          <w:rPr>
            <w:rStyle w:val="tgc"/>
            <w:rFonts w:eastAsia="Times New Roman" w:cs="Arial"/>
          </w:rPr>
          <w:t xml:space="preserve">The following </w:t>
        </w:r>
        <w:proofErr w:type="gramStart"/>
        <w:r w:rsidR="009A69A6" w:rsidRPr="00045DE7">
          <w:rPr>
            <w:rStyle w:val="tgc"/>
            <w:rFonts w:eastAsia="Times New Roman" w:cs="Arial"/>
          </w:rPr>
          <w:t>properties was</w:t>
        </w:r>
        <w:proofErr w:type="gramEnd"/>
        <w:r w:rsidR="009A69A6" w:rsidRPr="00045DE7">
          <w:rPr>
            <w:rStyle w:val="tgc"/>
            <w:rFonts w:eastAsia="Times New Roman" w:cs="Arial"/>
          </w:rPr>
          <w:t xml:space="preserve"> calculated </w:t>
        </w:r>
      </w:ins>
      <w:ins w:id="732" w:author="10073817" w:date="2016-10-26T15:22:00Z">
        <w:r w:rsidR="009A69A6" w:rsidRPr="00045DE7">
          <w:rPr>
            <w:rStyle w:val="tgc"/>
            <w:rFonts w:eastAsia="Times New Roman" w:cs="Arial"/>
          </w:rPr>
          <w:t xml:space="preserve">for the </w:t>
        </w:r>
        <w:proofErr w:type="spellStart"/>
        <w:r w:rsidR="009A69A6" w:rsidRPr="00045DE7">
          <w:rPr>
            <w:rStyle w:val="tgc"/>
            <w:rFonts w:eastAsia="Times New Roman" w:cs="Arial"/>
          </w:rPr>
          <w:t>supercell</w:t>
        </w:r>
        <w:proofErr w:type="spellEnd"/>
        <w:r w:rsidR="009A69A6" w:rsidRPr="00045DE7">
          <w:rPr>
            <w:rStyle w:val="tgc"/>
            <w:rFonts w:eastAsia="Times New Roman" w:cs="Arial"/>
          </w:rPr>
          <w:t>.</w:t>
        </w:r>
      </w:ins>
    </w:p>
    <w:p w14:paraId="747FB2AB" w14:textId="6A7BD44F" w:rsidR="009A69A6" w:rsidRPr="00045DE7" w:rsidRDefault="009A69A6">
      <w:pPr>
        <w:pStyle w:val="ListParagraph"/>
        <w:numPr>
          <w:ilvl w:val="0"/>
          <w:numId w:val="16"/>
        </w:numPr>
        <w:jc w:val="both"/>
        <w:rPr>
          <w:ins w:id="733" w:author="10073817" w:date="2016-10-27T11:55:00Z"/>
          <w:rStyle w:val="tgc"/>
          <w:rFonts w:eastAsia="Times New Roman" w:cs="Arial"/>
        </w:rPr>
        <w:pPrChange w:id="734" w:author="10073817" w:date="2016-10-26T15:23:00Z">
          <w:pPr>
            <w:jc w:val="both"/>
          </w:pPr>
        </w:pPrChange>
      </w:pPr>
      <w:ins w:id="735" w:author="10073817" w:date="2016-10-26T15:23:00Z">
        <w:r w:rsidRPr="00045DE7">
          <w:rPr>
            <w:rStyle w:val="tgc"/>
            <w:rFonts w:eastAsia="Times New Roman" w:cs="Arial"/>
          </w:rPr>
          <w:t>Energy</w:t>
        </w:r>
      </w:ins>
    </w:p>
    <w:p w14:paraId="01BBC617" w14:textId="73C7B10B" w:rsidR="001F01CB" w:rsidRPr="00045DE7" w:rsidRDefault="009A69A6">
      <w:pPr>
        <w:pStyle w:val="ListParagraph"/>
        <w:numPr>
          <w:ilvl w:val="0"/>
          <w:numId w:val="16"/>
        </w:numPr>
        <w:jc w:val="both"/>
        <w:rPr>
          <w:ins w:id="736" w:author="10073817" w:date="2016-10-26T15:23:00Z"/>
          <w:rStyle w:val="tgc"/>
          <w:rFonts w:eastAsia="Times New Roman" w:cs="Arial"/>
        </w:rPr>
        <w:pPrChange w:id="737" w:author="10073817" w:date="2016-10-27T11:57:00Z">
          <w:pPr>
            <w:jc w:val="both"/>
          </w:pPr>
        </w:pPrChange>
      </w:pPr>
      <w:ins w:id="738" w:author="10073817" w:date="2016-10-26T15:23:00Z">
        <w:r w:rsidRPr="00045DE7">
          <w:rPr>
            <w:rStyle w:val="tgc"/>
            <w:rFonts w:eastAsia="Times New Roman" w:cs="Arial"/>
          </w:rPr>
          <w:t>Density of sta</w:t>
        </w:r>
      </w:ins>
      <w:ins w:id="739" w:author="10073817" w:date="2016-10-27T11:56:00Z">
        <w:r w:rsidR="001F01CB" w:rsidRPr="00045DE7">
          <w:rPr>
            <w:rStyle w:val="tgc"/>
            <w:rFonts w:eastAsia="Times New Roman" w:cs="Arial"/>
          </w:rPr>
          <w:t>t</w:t>
        </w:r>
      </w:ins>
      <w:ins w:id="740" w:author="10073817" w:date="2016-10-26T15:23:00Z">
        <w:r w:rsidRPr="00045DE7">
          <w:rPr>
            <w:rStyle w:val="tgc"/>
            <w:rFonts w:eastAsia="Times New Roman" w:cs="Arial"/>
          </w:rPr>
          <w:t>es</w:t>
        </w:r>
      </w:ins>
    </w:p>
    <w:p w14:paraId="6A55DBB7" w14:textId="4DB7A5AD" w:rsidR="009A69A6" w:rsidRPr="00045DE7" w:rsidRDefault="009A69A6">
      <w:pPr>
        <w:pStyle w:val="ListParagraph"/>
        <w:numPr>
          <w:ilvl w:val="0"/>
          <w:numId w:val="16"/>
        </w:numPr>
        <w:jc w:val="both"/>
        <w:rPr>
          <w:ins w:id="741" w:author="10073817" w:date="2016-10-26T15:23:00Z"/>
          <w:rStyle w:val="tgc"/>
          <w:rFonts w:eastAsia="Times New Roman" w:cs="Arial"/>
        </w:rPr>
        <w:pPrChange w:id="742" w:author="10073817" w:date="2016-10-26T15:23:00Z">
          <w:pPr>
            <w:jc w:val="both"/>
          </w:pPr>
        </w:pPrChange>
      </w:pPr>
      <w:ins w:id="743" w:author="10073817" w:date="2016-10-26T15:23:00Z">
        <w:r w:rsidRPr="00045DE7">
          <w:rPr>
            <w:rStyle w:val="tgc"/>
            <w:rFonts w:eastAsia="Times New Roman" w:cs="Arial"/>
          </w:rPr>
          <w:t>Band Structure</w:t>
        </w:r>
      </w:ins>
    </w:p>
    <w:p w14:paraId="3D35A2E9" w14:textId="195BC04E" w:rsidR="009A69A6" w:rsidRPr="00045DE7" w:rsidRDefault="009A69A6">
      <w:pPr>
        <w:pStyle w:val="ListParagraph"/>
        <w:numPr>
          <w:ilvl w:val="0"/>
          <w:numId w:val="16"/>
        </w:numPr>
        <w:jc w:val="both"/>
        <w:rPr>
          <w:ins w:id="744" w:author="10073817" w:date="2016-10-26T15:23:00Z"/>
          <w:rStyle w:val="tgc"/>
          <w:rFonts w:eastAsia="Times New Roman" w:cs="Arial"/>
        </w:rPr>
        <w:pPrChange w:id="745" w:author="10073817" w:date="2016-10-26T15:23:00Z">
          <w:pPr>
            <w:jc w:val="both"/>
          </w:pPr>
        </w:pPrChange>
      </w:pPr>
      <w:ins w:id="746" w:author="10073817" w:date="2016-10-26T15:23:00Z">
        <w:r w:rsidRPr="00045DE7">
          <w:rPr>
            <w:rStyle w:val="tgc"/>
            <w:rFonts w:eastAsia="Times New Roman" w:cs="Arial"/>
          </w:rPr>
          <w:t>Orbitals</w:t>
        </w:r>
      </w:ins>
    </w:p>
    <w:p w14:paraId="6FED3DBC" w14:textId="7B66477C" w:rsidR="009A69A6" w:rsidRPr="00045DE7" w:rsidRDefault="009A69A6">
      <w:pPr>
        <w:pStyle w:val="ListParagraph"/>
        <w:numPr>
          <w:ilvl w:val="0"/>
          <w:numId w:val="16"/>
        </w:numPr>
        <w:jc w:val="both"/>
        <w:rPr>
          <w:rStyle w:val="tgc"/>
          <w:rFonts w:eastAsia="Times New Roman" w:cs="Arial"/>
          <w:rPrChange w:id="747" w:author="10073817" w:date="2016-10-27T12:20:00Z">
            <w:rPr>
              <w:rStyle w:val="tgc"/>
              <w:rFonts w:eastAsia="Times New Roman" w:cs="Arial"/>
              <w:sz w:val="20"/>
              <w:szCs w:val="20"/>
            </w:rPr>
          </w:rPrChange>
        </w:rPr>
        <w:pPrChange w:id="748" w:author="10073817" w:date="2016-10-26T15:23:00Z">
          <w:pPr>
            <w:jc w:val="both"/>
          </w:pPr>
        </w:pPrChange>
      </w:pPr>
      <w:ins w:id="749" w:author="10073817" w:date="2016-10-26T15:23:00Z">
        <w:r w:rsidRPr="00045DE7">
          <w:rPr>
            <w:rStyle w:val="tgc"/>
            <w:rFonts w:eastAsia="Times New Roman" w:cs="Arial"/>
          </w:rPr>
          <w:t>Bond lengths and bond angles</w:t>
        </w:r>
      </w:ins>
    </w:p>
    <w:p w14:paraId="3ADD9B39" w14:textId="4205D180" w:rsidR="00CC3832" w:rsidRPr="00045DE7" w:rsidRDefault="008D7808">
      <w:pPr>
        <w:jc w:val="both"/>
        <w:rPr>
          <w:rStyle w:val="tgc"/>
          <w:rFonts w:eastAsia="Times New Roman" w:cs="Arial"/>
          <w:color w:val="FF0000"/>
          <w:rPrChange w:id="750" w:author="10073817" w:date="2016-10-27T12:20:00Z">
            <w:rPr>
              <w:rStyle w:val="tgc"/>
              <w:rFonts w:eastAsia="Times New Roman" w:cs="Arial"/>
              <w:sz w:val="20"/>
              <w:szCs w:val="20"/>
            </w:rPr>
          </w:rPrChange>
        </w:rPr>
      </w:pPr>
      <w:r w:rsidRPr="00045DE7">
        <w:rPr>
          <w:rStyle w:val="tgc"/>
          <w:rFonts w:eastAsia="Times New Roman" w:cs="Arial"/>
          <w:color w:val="FF0000"/>
          <w:rPrChange w:id="751" w:author="10073817" w:date="2016-10-27T12:20:00Z">
            <w:rPr>
              <w:rStyle w:val="tgc"/>
              <w:rFonts w:eastAsia="Times New Roman" w:cs="Arial"/>
              <w:sz w:val="20"/>
              <w:szCs w:val="20"/>
            </w:rPr>
          </w:rPrChange>
        </w:rPr>
        <w:t xml:space="preserve">The </w:t>
      </w:r>
      <w:r w:rsidR="002D5467" w:rsidRPr="00045DE7">
        <w:rPr>
          <w:rStyle w:val="tgc"/>
          <w:rFonts w:eastAsia="Times New Roman" w:cs="Arial"/>
          <w:color w:val="FF0000"/>
          <w:rPrChange w:id="752" w:author="10073817" w:date="2016-10-27T12:20:00Z">
            <w:rPr>
              <w:rStyle w:val="tgc"/>
              <w:rFonts w:eastAsia="Times New Roman" w:cs="Arial"/>
              <w:sz w:val="20"/>
              <w:szCs w:val="20"/>
            </w:rPr>
          </w:rPrChange>
        </w:rPr>
        <w:t xml:space="preserve">next </w:t>
      </w:r>
      <w:r w:rsidRPr="00045DE7">
        <w:rPr>
          <w:rStyle w:val="tgc"/>
          <w:rFonts w:eastAsia="Times New Roman" w:cs="Arial"/>
          <w:color w:val="FF0000"/>
          <w:rPrChange w:id="753" w:author="10073817" w:date="2016-10-27T12:20:00Z">
            <w:rPr>
              <w:rStyle w:val="tgc"/>
              <w:rFonts w:eastAsia="Times New Roman" w:cs="Arial"/>
              <w:sz w:val="20"/>
              <w:szCs w:val="20"/>
            </w:rPr>
          </w:rPrChange>
        </w:rPr>
        <w:t xml:space="preserve">step </w:t>
      </w:r>
      <w:r w:rsidR="003C47AE" w:rsidRPr="00045DE7">
        <w:rPr>
          <w:rStyle w:val="tgc"/>
          <w:rFonts w:eastAsia="Times New Roman" w:cs="Arial"/>
          <w:color w:val="FF0000"/>
          <w:rPrChange w:id="754" w:author="10073817" w:date="2016-10-27T12:20:00Z">
            <w:rPr>
              <w:rStyle w:val="tgc"/>
              <w:rFonts w:eastAsia="Times New Roman" w:cs="Arial"/>
              <w:sz w:val="20"/>
              <w:szCs w:val="20"/>
            </w:rPr>
          </w:rPrChange>
        </w:rPr>
        <w:t xml:space="preserve">will be to </w:t>
      </w:r>
      <w:r w:rsidRPr="00045DE7">
        <w:rPr>
          <w:rStyle w:val="tgc"/>
          <w:rFonts w:eastAsia="Times New Roman" w:cs="Arial"/>
          <w:color w:val="FF0000"/>
          <w:rPrChange w:id="755" w:author="10073817" w:date="2016-10-27T12:20:00Z">
            <w:rPr>
              <w:rStyle w:val="tgc"/>
              <w:rFonts w:eastAsia="Times New Roman" w:cs="Arial"/>
              <w:sz w:val="20"/>
              <w:szCs w:val="20"/>
            </w:rPr>
          </w:rPrChange>
        </w:rPr>
        <w:t xml:space="preserve">model a </w:t>
      </w:r>
      <w:r w:rsidR="008C0A9C" w:rsidRPr="00045DE7">
        <w:rPr>
          <w:rStyle w:val="tgc"/>
          <w:rFonts w:eastAsia="Times New Roman" w:cs="Arial"/>
          <w:color w:val="FF0000"/>
          <w:rPrChange w:id="756" w:author="10073817" w:date="2016-10-27T12:20:00Z">
            <w:rPr>
              <w:rStyle w:val="tgc"/>
              <w:rFonts w:eastAsia="Times New Roman" w:cs="Arial"/>
              <w:sz w:val="20"/>
              <w:szCs w:val="20"/>
            </w:rPr>
          </w:rPrChange>
        </w:rPr>
        <w:t>MCM</w:t>
      </w:r>
      <w:r w:rsidRPr="00045DE7">
        <w:rPr>
          <w:rStyle w:val="tgc"/>
          <w:rFonts w:eastAsia="Times New Roman" w:cs="Arial"/>
          <w:color w:val="FF0000"/>
          <w:rPrChange w:id="757" w:author="10073817" w:date="2016-10-27T12:20:00Z">
            <w:rPr>
              <w:rStyle w:val="tgc"/>
              <w:rFonts w:eastAsia="Times New Roman" w:cs="Arial"/>
              <w:sz w:val="20"/>
              <w:szCs w:val="20"/>
            </w:rPr>
          </w:rPrChange>
        </w:rPr>
        <w:t xml:space="preserve">-15 </w:t>
      </w:r>
      <w:proofErr w:type="spellStart"/>
      <w:r w:rsidRPr="00045DE7">
        <w:rPr>
          <w:rStyle w:val="tgc"/>
          <w:rFonts w:eastAsia="Times New Roman" w:cs="Arial"/>
          <w:color w:val="FF0000"/>
          <w:rPrChange w:id="758" w:author="10073817" w:date="2016-10-27T12:20:00Z">
            <w:rPr>
              <w:rStyle w:val="tgc"/>
              <w:rFonts w:eastAsia="Times New Roman" w:cs="Arial"/>
              <w:sz w:val="20"/>
              <w:szCs w:val="20"/>
            </w:rPr>
          </w:rPrChange>
        </w:rPr>
        <w:t>mesoporous</w:t>
      </w:r>
      <w:proofErr w:type="spellEnd"/>
      <w:r w:rsidRPr="00045DE7">
        <w:rPr>
          <w:rStyle w:val="tgc"/>
          <w:rFonts w:eastAsia="Times New Roman" w:cs="Arial"/>
          <w:color w:val="FF0000"/>
          <w:rPrChange w:id="759" w:author="10073817" w:date="2016-10-27T12:20:00Z">
            <w:rPr>
              <w:rStyle w:val="tgc"/>
              <w:rFonts w:eastAsia="Times New Roman" w:cs="Arial"/>
              <w:sz w:val="20"/>
              <w:szCs w:val="20"/>
            </w:rPr>
          </w:rPrChange>
        </w:rPr>
        <w:t xml:space="preserve"> surface </w:t>
      </w:r>
      <w:r w:rsidR="002D5467" w:rsidRPr="00045DE7">
        <w:rPr>
          <w:rStyle w:val="tgc"/>
          <w:rFonts w:eastAsia="Times New Roman" w:cs="Arial"/>
          <w:color w:val="FF0000"/>
          <w:rPrChange w:id="760" w:author="10073817" w:date="2016-10-27T12:20:00Z">
            <w:rPr>
              <w:rStyle w:val="tgc"/>
              <w:rFonts w:eastAsia="Times New Roman" w:cs="Arial"/>
              <w:sz w:val="20"/>
              <w:szCs w:val="20"/>
            </w:rPr>
          </w:rPrChange>
        </w:rPr>
        <w:t>by creating</w:t>
      </w:r>
      <w:r w:rsidRPr="00045DE7">
        <w:rPr>
          <w:rStyle w:val="tgc"/>
          <w:rFonts w:eastAsia="Times New Roman" w:cs="Arial"/>
          <w:color w:val="FF0000"/>
          <w:rPrChange w:id="761" w:author="10073817" w:date="2016-10-27T12:20:00Z">
            <w:rPr>
              <w:rStyle w:val="tgc"/>
              <w:rFonts w:eastAsia="Times New Roman" w:cs="Arial"/>
              <w:sz w:val="20"/>
              <w:szCs w:val="20"/>
            </w:rPr>
          </w:rPrChange>
        </w:rPr>
        <w:t xml:space="preserve"> an amorphous SiO</w:t>
      </w:r>
      <w:r w:rsidRPr="00045DE7">
        <w:rPr>
          <w:rStyle w:val="tgc"/>
          <w:rFonts w:eastAsia="Times New Roman" w:cs="Arial"/>
          <w:color w:val="FF0000"/>
          <w:vertAlign w:val="subscript"/>
          <w:rPrChange w:id="762" w:author="10073817" w:date="2016-10-27T12:20:00Z">
            <w:rPr>
              <w:rStyle w:val="tgc"/>
              <w:rFonts w:eastAsia="Times New Roman" w:cs="Arial"/>
              <w:sz w:val="20"/>
              <w:szCs w:val="20"/>
              <w:vertAlign w:val="subscript"/>
            </w:rPr>
          </w:rPrChange>
        </w:rPr>
        <w:t>2</w:t>
      </w:r>
      <w:r w:rsidRPr="00045DE7">
        <w:rPr>
          <w:rStyle w:val="tgc"/>
          <w:rFonts w:eastAsia="Times New Roman" w:cs="Arial"/>
          <w:color w:val="FF0000"/>
          <w:rPrChange w:id="763" w:author="10073817" w:date="2016-10-27T12:20:00Z">
            <w:rPr>
              <w:rStyle w:val="tgc"/>
              <w:rFonts w:eastAsia="Times New Roman" w:cs="Arial"/>
              <w:sz w:val="20"/>
              <w:szCs w:val="20"/>
            </w:rPr>
          </w:rPrChange>
        </w:rPr>
        <w:t xml:space="preserve"> bulk. To accomplish this </w:t>
      </w:r>
      <w:bookmarkStart w:id="764" w:name="OLE_LINK1"/>
      <w:r w:rsidR="002D5467" w:rsidRPr="00045DE7">
        <w:rPr>
          <w:rStyle w:val="tgc"/>
          <w:rFonts w:eastAsia="Times New Roman" w:cs="Arial"/>
          <w:color w:val="FF0000"/>
          <w:rPrChange w:id="765" w:author="10073817" w:date="2016-10-27T12:20:00Z">
            <w:rPr>
              <w:rStyle w:val="tgc"/>
              <w:rFonts w:eastAsia="Times New Roman" w:cs="Arial"/>
              <w:sz w:val="20"/>
              <w:szCs w:val="20"/>
            </w:rPr>
          </w:rPrChange>
        </w:rPr>
        <w:t xml:space="preserve">the </w:t>
      </w:r>
      <w:r w:rsidRPr="00045DE7">
        <w:rPr>
          <w:rStyle w:val="tgc"/>
          <w:rFonts w:eastAsia="Times New Roman" w:cs="Arial"/>
          <w:color w:val="FF0000"/>
          <w:rPrChange w:id="766" w:author="10073817" w:date="2016-10-27T12:20:00Z">
            <w:rPr>
              <w:rStyle w:val="tgc"/>
              <w:rFonts w:eastAsia="Times New Roman" w:cs="Arial"/>
              <w:sz w:val="20"/>
              <w:szCs w:val="20"/>
            </w:rPr>
          </w:rPrChange>
        </w:rPr>
        <w:t xml:space="preserve">(3x3x3) super cell </w:t>
      </w:r>
      <w:r w:rsidR="002D5467" w:rsidRPr="00045DE7">
        <w:rPr>
          <w:rStyle w:val="tgc"/>
          <w:rFonts w:eastAsia="Times New Roman" w:cs="Arial"/>
          <w:color w:val="FF0000"/>
          <w:rPrChange w:id="767" w:author="10073817" w:date="2016-10-27T12:20:00Z">
            <w:rPr>
              <w:rStyle w:val="tgc"/>
              <w:rFonts w:eastAsia="Times New Roman" w:cs="Arial"/>
              <w:sz w:val="20"/>
              <w:szCs w:val="20"/>
            </w:rPr>
          </w:rPrChange>
        </w:rPr>
        <w:t xml:space="preserve">created previously has to be </w:t>
      </w:r>
      <w:bookmarkEnd w:id="764"/>
      <w:r w:rsidRPr="00045DE7">
        <w:rPr>
          <w:rStyle w:val="tgc"/>
          <w:rFonts w:eastAsia="Times New Roman" w:cs="Arial"/>
          <w:color w:val="FF0000"/>
          <w:rPrChange w:id="768" w:author="10073817" w:date="2016-10-27T12:20:00Z">
            <w:rPr>
              <w:rStyle w:val="tgc"/>
              <w:rFonts w:eastAsia="Times New Roman" w:cs="Arial"/>
              <w:sz w:val="20"/>
              <w:szCs w:val="20"/>
            </w:rPr>
          </w:rPrChange>
        </w:rPr>
        <w:t xml:space="preserve">submitted to dynamics studies using Materials Studio’s CASTEP module </w:t>
      </w:r>
      <w:r w:rsidRPr="00045DE7">
        <w:rPr>
          <w:rFonts w:eastAsia="Times New Roman" w:cs="Arial"/>
          <w:color w:val="FF0000"/>
          <w:lang w:val="en-US"/>
          <w:rPrChange w:id="769" w:author="10073817" w:date="2016-10-27T12:20:00Z">
            <w:rPr>
              <w:rFonts w:eastAsia="Times New Roman" w:cs="Arial"/>
              <w:sz w:val="20"/>
              <w:szCs w:val="20"/>
              <w:lang w:val="en-US"/>
            </w:rPr>
          </w:rPrChange>
        </w:rPr>
        <w:fldChar w:fldCharType="begin"/>
      </w:r>
      <w:r w:rsidRPr="00045DE7">
        <w:rPr>
          <w:rFonts w:eastAsia="Times New Roman" w:cs="Arial"/>
          <w:color w:val="FF0000"/>
          <w:lang w:val="en-US"/>
          <w:rPrChange w:id="770" w:author="10073817" w:date="2016-10-27T12:20:00Z">
            <w:rPr>
              <w:rFonts w:eastAsia="Times New Roman" w:cs="Arial"/>
              <w:sz w:val="20"/>
              <w:szCs w:val="20"/>
              <w:lang w:val="en-US"/>
            </w:rPr>
          </w:rPrChange>
        </w:rPr>
        <w:instrText xml:space="preserve"> ADDIN EN.CITE &lt;EndNote&gt;&lt;Cite&gt;&lt;Author&gt;Izumi&lt;/Author&gt;&lt;Year&gt;2004&lt;/Year&gt;&lt;RecNum&gt;58&lt;/RecNum&gt;&lt;DisplayText&gt;[4, 5]&lt;/DisplayText&gt;&lt;record&gt;&lt;rec-number&gt;58&lt;/rec-number&gt;&lt;foreign-keys&gt;&lt;key app="EN" db-id="0f5vdwvd59rvdkea0ecvzzezexepzs95r0p0" timestamp="1474881541"&gt;58&lt;/key&gt;&lt;key app="ENWeb" db-id=""&gt;0&lt;/key&gt;&lt;/foreign-keys&gt;&lt;ref-type name="Journal Article"&gt;17&lt;/ref-type&gt;&lt;contributors&gt;&lt;authors&gt;&lt;author&gt;Izumi, S.&lt;/author&gt;&lt;author&gt;Hara, S.&lt;/author&gt;&lt;author&gt;Kumagai, T.&lt;/author&gt;&lt;author&gt;Sakai, S.&lt;/author&gt;&lt;/authors&gt;&lt;/contributors&gt;&lt;titles&gt;&lt;title&gt;Classification of amorphous-silicon microstructures by structural parameters: molecular dynamics study&lt;/title&gt;&lt;secondary-title&gt;Computational Materials Science&lt;/secondary-title&gt;&lt;/titles&gt;&lt;periodical&gt;&lt;full-title&gt;Computational Materials Science&lt;/full-title&gt;&lt;/periodical&gt;&lt;pages&gt;258-268&lt;/pages&gt;&lt;volume&gt;31&lt;/volume&gt;&lt;number&gt;3-4&lt;/number&gt;&lt;dates&gt;&lt;year&gt;2004&lt;/year&gt;&lt;/dates&gt;&lt;isbn&gt;09270256&lt;/isbn&gt;&lt;urls&gt;&lt;/urls&gt;&lt;electronic-resource-num&gt;10.1016/j.commatsci.2004.03.008&lt;/electronic-resource-num&gt;&lt;/record&gt;&lt;/Cite&gt;&lt;Cite&gt;&lt;Author&gt;Ugliengo&lt;/Author&gt;&lt;Year&gt;2008&lt;/Year&gt;&lt;RecNum&gt;56&lt;/RecNum&gt;&lt;record&gt;&lt;rec-number&gt;56&lt;/rec-number&gt;&lt;foreign-keys&gt;&lt;key app="EN" db-id="0f5vdwvd59rvdkea0ecvzzezexepzs95r0p0" timestamp="1467082931"&gt;56&lt;/key&gt;&lt;key app="ENWeb" db-id=""&gt;0&lt;/key&gt;&lt;/foreign-keys&gt;&lt;ref-type name="Journal Article"&gt;17&lt;/ref-type&gt;&lt;contributors&gt;&lt;authors&gt;&lt;author&gt;Ugliengo, P.&lt;/author&gt;&lt;author&gt;Sodupe, M.&lt;/author&gt;&lt;author&gt;Musso, F.&lt;/author&gt;&lt;author&gt;Bush, I. J.&lt;/author&gt;&lt;author&gt;Orlando, R.&lt;/author&gt;&lt;author&gt;Dovesi, R.&lt;/author&gt;&lt;/authors&gt;&lt;/contributors&gt;&lt;titles&gt;&lt;title&gt;Realistic Models of Hydroxylated Amorphous Silica Surfaces and MCM-41 Mesoporous Material Simulated by Large-scale Periodic B3LYP Calculations&lt;/title&gt;&lt;secondary-title&gt;Advanced Materials&lt;/secondary-title&gt;&lt;/titles&gt;&lt;periodical&gt;&lt;full-title&gt;Advanced Materials&lt;/full-title&gt;&lt;/periodical&gt;&lt;pages&gt;4579-4583&lt;/pages&gt;&lt;volume&gt;20&lt;/volume&gt;&lt;number&gt;23&lt;/number&gt;&lt;dates&gt;&lt;year&gt;2008&lt;/year&gt;&lt;/dates&gt;&lt;isbn&gt;09359648&amp;#xD;15214095&lt;/isbn&gt;&lt;urls&gt;&lt;/urls&gt;&lt;electronic-resource-num&gt;10.1002/adma.200801489&lt;/electronic-resource-num&gt;&lt;/record&gt;&lt;/Cite&gt;&lt;/EndNote&gt;</w:instrText>
      </w:r>
      <w:r w:rsidRPr="00045DE7">
        <w:rPr>
          <w:rFonts w:eastAsia="Times New Roman" w:cs="Arial"/>
          <w:color w:val="FF0000"/>
          <w:lang w:val="en-US"/>
          <w:rPrChange w:id="771" w:author="10073817" w:date="2016-10-27T12:20:00Z">
            <w:rPr>
              <w:rFonts w:eastAsia="Times New Roman" w:cs="Arial"/>
              <w:sz w:val="20"/>
              <w:szCs w:val="20"/>
              <w:lang w:val="en-US"/>
            </w:rPr>
          </w:rPrChange>
        </w:rPr>
        <w:fldChar w:fldCharType="separate"/>
      </w:r>
      <w:r w:rsidRPr="00045DE7">
        <w:rPr>
          <w:rFonts w:eastAsia="Times New Roman" w:cs="Arial"/>
          <w:noProof/>
          <w:color w:val="FF0000"/>
          <w:lang w:val="en-US"/>
          <w:rPrChange w:id="772" w:author="10073817" w:date="2016-10-27T12:20:00Z">
            <w:rPr>
              <w:rFonts w:eastAsia="Times New Roman" w:cs="Arial"/>
              <w:noProof/>
              <w:sz w:val="20"/>
              <w:szCs w:val="20"/>
              <w:lang w:val="en-US"/>
            </w:rPr>
          </w:rPrChange>
        </w:rPr>
        <w:t>[4, 5]</w:t>
      </w:r>
      <w:r w:rsidRPr="00045DE7">
        <w:rPr>
          <w:rFonts w:eastAsia="Times New Roman" w:cs="Arial"/>
          <w:color w:val="FF0000"/>
          <w:lang w:val="en-US"/>
          <w:rPrChange w:id="773" w:author="10073817" w:date="2016-10-27T12:20:00Z">
            <w:rPr>
              <w:rFonts w:eastAsia="Times New Roman" w:cs="Arial"/>
              <w:sz w:val="20"/>
              <w:szCs w:val="20"/>
              <w:lang w:val="en-US"/>
            </w:rPr>
          </w:rPrChange>
        </w:rPr>
        <w:fldChar w:fldCharType="end"/>
      </w:r>
      <w:r w:rsidRPr="00045DE7">
        <w:rPr>
          <w:rStyle w:val="tgc"/>
          <w:rFonts w:eastAsia="Times New Roman" w:cs="Arial"/>
          <w:color w:val="FF0000"/>
          <w:rPrChange w:id="774" w:author="10073817" w:date="2016-10-27T12:20:00Z">
            <w:rPr>
              <w:rStyle w:val="tgc"/>
              <w:rFonts w:eastAsia="Times New Roman" w:cs="Arial"/>
              <w:sz w:val="20"/>
              <w:szCs w:val="20"/>
            </w:rPr>
          </w:rPrChange>
        </w:rPr>
        <w:t>.</w:t>
      </w:r>
    </w:p>
    <w:p w14:paraId="7ADC4DB9" w14:textId="19F6D2BA" w:rsidR="009606C2" w:rsidRDefault="003C47AE">
      <w:pPr>
        <w:jc w:val="both"/>
        <w:rPr>
          <w:ins w:id="775" w:author="10073817" w:date="2016-10-27T16:22:00Z"/>
          <w:rStyle w:val="tgc"/>
          <w:rFonts w:eastAsia="Times New Roman" w:cs="Arial"/>
          <w:color w:val="7030A0"/>
        </w:rPr>
      </w:pPr>
      <w:r w:rsidRPr="00045DE7">
        <w:rPr>
          <w:rStyle w:val="tgc"/>
          <w:rFonts w:eastAsia="Times New Roman" w:cs="Arial"/>
          <w:rPrChange w:id="776" w:author="10073817" w:date="2016-10-27T12:20:00Z">
            <w:rPr>
              <w:rStyle w:val="tgc"/>
              <w:rFonts w:eastAsia="Times New Roman" w:cs="Arial"/>
              <w:sz w:val="20"/>
              <w:szCs w:val="20"/>
            </w:rPr>
          </w:rPrChange>
        </w:rPr>
        <w:t>The dynamics stud</w:t>
      </w:r>
      <w:ins w:id="777" w:author="10073817" w:date="2016-10-26T15:24:00Z">
        <w:r w:rsidR="009A69A6" w:rsidRPr="00045DE7">
          <w:rPr>
            <w:rStyle w:val="tgc"/>
            <w:rFonts w:eastAsia="Times New Roman" w:cs="Arial"/>
          </w:rPr>
          <w:t>y</w:t>
        </w:r>
      </w:ins>
      <w:del w:id="778" w:author="10073817" w:date="2016-10-26T15:24:00Z">
        <w:r w:rsidRPr="00045DE7" w:rsidDel="009A69A6">
          <w:rPr>
            <w:rStyle w:val="tgc"/>
            <w:rFonts w:eastAsia="Times New Roman" w:cs="Arial"/>
            <w:rPrChange w:id="779" w:author="10073817" w:date="2016-10-27T12:20:00Z">
              <w:rPr>
                <w:rStyle w:val="tgc"/>
                <w:rFonts w:eastAsia="Times New Roman" w:cs="Arial"/>
                <w:sz w:val="20"/>
                <w:szCs w:val="20"/>
              </w:rPr>
            </w:rPrChange>
          </w:rPr>
          <w:delText>ies</w:delText>
        </w:r>
      </w:del>
      <w:r w:rsidRPr="00045DE7">
        <w:rPr>
          <w:rStyle w:val="tgc"/>
          <w:rFonts w:eastAsia="Times New Roman" w:cs="Arial"/>
          <w:rPrChange w:id="780" w:author="10073817" w:date="2016-10-27T12:20:00Z">
            <w:rPr>
              <w:rStyle w:val="tgc"/>
              <w:rFonts w:eastAsia="Times New Roman" w:cs="Arial"/>
              <w:sz w:val="20"/>
              <w:szCs w:val="20"/>
            </w:rPr>
          </w:rPrChange>
        </w:rPr>
        <w:t xml:space="preserve"> entail</w:t>
      </w:r>
      <w:ins w:id="781" w:author="10073817" w:date="2016-10-26T15:24:00Z">
        <w:r w:rsidR="009A69A6" w:rsidRPr="00045DE7">
          <w:rPr>
            <w:rStyle w:val="tgc"/>
            <w:rFonts w:eastAsia="Times New Roman" w:cs="Arial"/>
          </w:rPr>
          <w:t>ed</w:t>
        </w:r>
      </w:ins>
      <w:r w:rsidRPr="00045DE7">
        <w:rPr>
          <w:rStyle w:val="tgc"/>
          <w:rFonts w:eastAsia="Times New Roman" w:cs="Arial"/>
          <w:rPrChange w:id="782" w:author="10073817" w:date="2016-10-27T12:20:00Z">
            <w:rPr>
              <w:rStyle w:val="tgc"/>
              <w:rFonts w:eastAsia="Times New Roman" w:cs="Arial"/>
              <w:sz w:val="20"/>
              <w:szCs w:val="20"/>
            </w:rPr>
          </w:rPrChange>
        </w:rPr>
        <w:t xml:space="preserve"> heating </w:t>
      </w:r>
      <w:r w:rsidR="00BF6B83" w:rsidRPr="00045DE7">
        <w:rPr>
          <w:rStyle w:val="tgc"/>
          <w:rFonts w:eastAsia="Times New Roman" w:cs="Arial"/>
          <w:rPrChange w:id="783" w:author="10073817" w:date="2016-10-27T12:20:00Z">
            <w:rPr>
              <w:rStyle w:val="tgc"/>
              <w:rFonts w:eastAsia="Times New Roman" w:cs="Arial"/>
              <w:sz w:val="20"/>
              <w:szCs w:val="20"/>
            </w:rPr>
          </w:rPrChange>
        </w:rPr>
        <w:t xml:space="preserve">(to create a liquefied sample) </w:t>
      </w:r>
      <w:r w:rsidRPr="00045DE7">
        <w:rPr>
          <w:rStyle w:val="tgc"/>
          <w:rFonts w:eastAsia="Times New Roman" w:cs="Arial"/>
          <w:rPrChange w:id="784" w:author="10073817" w:date="2016-10-27T12:20:00Z">
            <w:rPr>
              <w:rStyle w:val="tgc"/>
              <w:rFonts w:eastAsia="Times New Roman" w:cs="Arial"/>
              <w:sz w:val="20"/>
              <w:szCs w:val="20"/>
            </w:rPr>
          </w:rPrChange>
        </w:rPr>
        <w:t xml:space="preserve">the super cell </w:t>
      </w:r>
      <w:ins w:id="785" w:author="10073817" w:date="2016-10-26T15:25:00Z">
        <w:r w:rsidR="00006A82" w:rsidRPr="00045DE7">
          <w:rPr>
            <w:rStyle w:val="tgc"/>
            <w:rFonts w:eastAsia="Times New Roman" w:cs="Arial"/>
          </w:rPr>
          <w:t xml:space="preserve">that was </w:t>
        </w:r>
      </w:ins>
      <w:r w:rsidRPr="00045DE7">
        <w:rPr>
          <w:rStyle w:val="tgc"/>
          <w:rFonts w:eastAsia="Times New Roman" w:cs="Arial"/>
          <w:rPrChange w:id="786" w:author="10073817" w:date="2016-10-27T12:20:00Z">
            <w:rPr>
              <w:rStyle w:val="tgc"/>
              <w:rFonts w:eastAsia="Times New Roman" w:cs="Arial"/>
              <w:sz w:val="20"/>
              <w:szCs w:val="20"/>
            </w:rPr>
          </w:rPrChange>
        </w:rPr>
        <w:t xml:space="preserve">created previously </w:t>
      </w:r>
      <w:r w:rsidR="00A4694E" w:rsidRPr="00045DE7">
        <w:rPr>
          <w:rStyle w:val="tgc"/>
          <w:rFonts w:eastAsia="Times New Roman" w:cs="Arial"/>
          <w:rPrChange w:id="787" w:author="10073817" w:date="2016-10-27T12:20:00Z">
            <w:rPr>
              <w:rStyle w:val="tgc"/>
              <w:rFonts w:eastAsia="Times New Roman" w:cs="Arial"/>
              <w:sz w:val="20"/>
              <w:szCs w:val="20"/>
            </w:rPr>
          </w:rPrChange>
        </w:rPr>
        <w:t xml:space="preserve">to </w:t>
      </w:r>
      <w:r w:rsidR="002D5467" w:rsidRPr="00045DE7">
        <w:rPr>
          <w:rStyle w:val="tgc"/>
          <w:rFonts w:eastAsia="Times New Roman" w:cs="Arial"/>
          <w:rPrChange w:id="788" w:author="10073817" w:date="2016-10-27T12:20:00Z">
            <w:rPr>
              <w:rStyle w:val="tgc"/>
              <w:rFonts w:eastAsia="Times New Roman" w:cs="Arial"/>
              <w:sz w:val="20"/>
              <w:szCs w:val="20"/>
            </w:rPr>
          </w:rPrChange>
        </w:rPr>
        <w:t>4</w:t>
      </w:r>
      <w:r w:rsidR="00A4694E" w:rsidRPr="00045DE7">
        <w:rPr>
          <w:rStyle w:val="tgc"/>
          <w:rFonts w:eastAsia="Times New Roman" w:cs="Arial"/>
          <w:rPrChange w:id="789" w:author="10073817" w:date="2016-10-27T12:20:00Z">
            <w:rPr>
              <w:rStyle w:val="tgc"/>
              <w:rFonts w:eastAsia="Times New Roman" w:cs="Arial"/>
              <w:sz w:val="20"/>
              <w:szCs w:val="20"/>
            </w:rPr>
          </w:rPrChange>
        </w:rPr>
        <w:t xml:space="preserve">000K, </w:t>
      </w:r>
      <w:r w:rsidR="002D5467" w:rsidRPr="00045DE7">
        <w:rPr>
          <w:rStyle w:val="tgc"/>
          <w:rFonts w:eastAsia="Times New Roman" w:cs="Arial"/>
          <w:rPrChange w:id="790" w:author="10073817" w:date="2016-10-27T12:20:00Z">
            <w:rPr>
              <w:rStyle w:val="tgc"/>
              <w:rFonts w:eastAsia="Times New Roman" w:cs="Arial"/>
              <w:sz w:val="20"/>
              <w:szCs w:val="20"/>
            </w:rPr>
          </w:rPrChange>
        </w:rPr>
        <w:t>5</w:t>
      </w:r>
      <w:r w:rsidR="00A4694E" w:rsidRPr="00045DE7">
        <w:rPr>
          <w:rStyle w:val="tgc"/>
          <w:rFonts w:eastAsia="Times New Roman" w:cs="Arial"/>
          <w:rPrChange w:id="791" w:author="10073817" w:date="2016-10-27T12:20:00Z">
            <w:rPr>
              <w:rStyle w:val="tgc"/>
              <w:rFonts w:eastAsia="Times New Roman" w:cs="Arial"/>
              <w:sz w:val="20"/>
              <w:szCs w:val="20"/>
            </w:rPr>
          </w:rPrChange>
        </w:rPr>
        <w:t xml:space="preserve">000K and 6000K </w:t>
      </w:r>
      <w:r w:rsidRPr="00045DE7">
        <w:rPr>
          <w:rStyle w:val="tgc"/>
          <w:rFonts w:eastAsia="Times New Roman" w:cs="Arial"/>
          <w:rPrChange w:id="792" w:author="10073817" w:date="2016-10-27T12:20:00Z">
            <w:rPr>
              <w:rStyle w:val="tgc"/>
              <w:rFonts w:eastAsia="Times New Roman" w:cs="Arial"/>
              <w:sz w:val="20"/>
              <w:szCs w:val="20"/>
            </w:rPr>
          </w:rPrChange>
        </w:rPr>
        <w:t xml:space="preserve">respectively, using a </w:t>
      </w:r>
      <w:r w:rsidR="00A4694E" w:rsidRPr="00045DE7">
        <w:rPr>
          <w:rStyle w:val="tgc"/>
          <w:rFonts w:eastAsia="Times New Roman" w:cs="Arial"/>
          <w:rPrChange w:id="793" w:author="10073817" w:date="2016-10-27T12:20:00Z">
            <w:rPr>
              <w:rStyle w:val="tgc"/>
              <w:rFonts w:eastAsia="Times New Roman" w:cs="Arial"/>
              <w:sz w:val="20"/>
              <w:szCs w:val="20"/>
            </w:rPr>
          </w:rPrChange>
        </w:rPr>
        <w:t xml:space="preserve">NVT </w:t>
      </w:r>
      <w:r w:rsidRPr="00045DE7">
        <w:rPr>
          <w:rStyle w:val="tgc"/>
          <w:rFonts w:eastAsia="Times New Roman" w:cs="Arial"/>
          <w:rPrChange w:id="794" w:author="10073817" w:date="2016-10-27T12:20:00Z">
            <w:rPr>
              <w:rStyle w:val="tgc"/>
              <w:rFonts w:eastAsia="Times New Roman" w:cs="Arial"/>
              <w:sz w:val="20"/>
              <w:szCs w:val="20"/>
            </w:rPr>
          </w:rPrChange>
        </w:rPr>
        <w:t>e</w:t>
      </w:r>
      <w:r w:rsidR="00BF6B83" w:rsidRPr="00045DE7">
        <w:rPr>
          <w:rStyle w:val="tgc"/>
          <w:rFonts w:eastAsia="Times New Roman" w:cs="Arial"/>
          <w:rPrChange w:id="795" w:author="10073817" w:date="2016-10-27T12:20:00Z">
            <w:rPr>
              <w:rStyle w:val="tgc"/>
              <w:rFonts w:eastAsia="Times New Roman" w:cs="Arial"/>
              <w:sz w:val="20"/>
              <w:szCs w:val="20"/>
            </w:rPr>
          </w:rPrChange>
        </w:rPr>
        <w:t>n</w:t>
      </w:r>
      <w:r w:rsidRPr="00045DE7">
        <w:rPr>
          <w:rStyle w:val="tgc"/>
          <w:rFonts w:eastAsia="Times New Roman" w:cs="Arial"/>
          <w:rPrChange w:id="796" w:author="10073817" w:date="2016-10-27T12:20:00Z">
            <w:rPr>
              <w:rStyle w:val="tgc"/>
              <w:rFonts w:eastAsia="Times New Roman" w:cs="Arial"/>
              <w:sz w:val="20"/>
              <w:szCs w:val="20"/>
            </w:rPr>
          </w:rPrChange>
        </w:rPr>
        <w:t>s</w:t>
      </w:r>
      <w:ins w:id="797" w:author="10073817" w:date="2016-10-26T15:25:00Z">
        <w:r w:rsidR="00006A82" w:rsidRPr="00045DE7">
          <w:rPr>
            <w:rStyle w:val="tgc"/>
            <w:rFonts w:eastAsia="Times New Roman" w:cs="Arial"/>
          </w:rPr>
          <w:t>e</w:t>
        </w:r>
      </w:ins>
      <w:del w:id="798" w:author="10073817" w:date="2016-10-26T15:25:00Z">
        <w:r w:rsidRPr="00045DE7" w:rsidDel="00006A82">
          <w:rPr>
            <w:rStyle w:val="tgc"/>
            <w:rFonts w:eastAsia="Times New Roman" w:cs="Arial"/>
            <w:rPrChange w:id="799" w:author="10073817" w:date="2016-10-27T12:20:00Z">
              <w:rPr>
                <w:rStyle w:val="tgc"/>
                <w:rFonts w:eastAsia="Times New Roman" w:cs="Arial"/>
                <w:sz w:val="20"/>
                <w:szCs w:val="20"/>
              </w:rPr>
            </w:rPrChange>
          </w:rPr>
          <w:delText>a</w:delText>
        </w:r>
      </w:del>
      <w:r w:rsidR="00BF6B83" w:rsidRPr="00045DE7">
        <w:rPr>
          <w:rStyle w:val="tgc"/>
          <w:rFonts w:eastAsia="Times New Roman" w:cs="Arial"/>
          <w:rPrChange w:id="800" w:author="10073817" w:date="2016-10-27T12:20:00Z">
            <w:rPr>
              <w:rStyle w:val="tgc"/>
              <w:rFonts w:eastAsia="Times New Roman" w:cs="Arial"/>
              <w:sz w:val="20"/>
              <w:szCs w:val="20"/>
            </w:rPr>
          </w:rPrChange>
        </w:rPr>
        <w:t>m</w:t>
      </w:r>
      <w:r w:rsidRPr="00045DE7">
        <w:rPr>
          <w:rStyle w:val="tgc"/>
          <w:rFonts w:eastAsia="Times New Roman" w:cs="Arial"/>
          <w:rPrChange w:id="801" w:author="10073817" w:date="2016-10-27T12:20:00Z">
            <w:rPr>
              <w:rStyle w:val="tgc"/>
              <w:rFonts w:eastAsia="Times New Roman" w:cs="Arial"/>
              <w:sz w:val="20"/>
              <w:szCs w:val="20"/>
            </w:rPr>
          </w:rPrChange>
        </w:rPr>
        <w:t xml:space="preserve">ble. </w:t>
      </w:r>
      <w:del w:id="802" w:author="10073817" w:date="2016-10-26T15:25:00Z">
        <w:r w:rsidRPr="00045DE7" w:rsidDel="00006A82">
          <w:rPr>
            <w:rStyle w:val="tgc"/>
            <w:rFonts w:eastAsia="Times New Roman" w:cs="Arial"/>
            <w:rPrChange w:id="803"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804" w:author="10073817" w:date="2016-10-27T12:20:00Z">
            <w:rPr>
              <w:rStyle w:val="tgc"/>
              <w:rFonts w:eastAsia="Times New Roman" w:cs="Arial"/>
              <w:sz w:val="20"/>
              <w:szCs w:val="20"/>
            </w:rPr>
          </w:rPrChange>
        </w:rPr>
        <w:t xml:space="preserve">The heating </w:t>
      </w:r>
      <w:del w:id="805" w:author="10073817" w:date="2016-10-27T20:07:00Z">
        <w:r w:rsidRPr="00045DE7" w:rsidDel="006314B1">
          <w:rPr>
            <w:rStyle w:val="tgc"/>
            <w:rFonts w:eastAsia="Times New Roman" w:cs="Arial"/>
            <w:rPrChange w:id="806" w:author="10073817" w:date="2016-10-27T12:20:00Z">
              <w:rPr>
                <w:rStyle w:val="tgc"/>
                <w:rFonts w:eastAsia="Times New Roman" w:cs="Arial"/>
                <w:sz w:val="20"/>
                <w:szCs w:val="20"/>
              </w:rPr>
            </w:rPrChange>
          </w:rPr>
          <w:delText>w</w:delText>
        </w:r>
        <w:r w:rsidR="008C0A9C" w:rsidRPr="00045DE7" w:rsidDel="006314B1">
          <w:rPr>
            <w:rStyle w:val="tgc"/>
            <w:rFonts w:eastAsia="Times New Roman" w:cs="Arial"/>
            <w:rPrChange w:id="807" w:author="10073817" w:date="2016-10-27T12:20:00Z">
              <w:rPr>
                <w:rStyle w:val="tgc"/>
                <w:rFonts w:eastAsia="Times New Roman" w:cs="Arial"/>
                <w:sz w:val="20"/>
                <w:szCs w:val="20"/>
              </w:rPr>
            </w:rPrChange>
          </w:rPr>
          <w:delText>ill be</w:delText>
        </w:r>
      </w:del>
      <w:ins w:id="808" w:author="10073817" w:date="2016-10-27T20:07:00Z">
        <w:r w:rsidR="006314B1">
          <w:rPr>
            <w:rStyle w:val="tgc"/>
            <w:rFonts w:eastAsia="Times New Roman" w:cs="Arial"/>
          </w:rPr>
          <w:t>was</w:t>
        </w:r>
      </w:ins>
      <w:r w:rsidR="008C0A9C" w:rsidRPr="00045DE7">
        <w:rPr>
          <w:rStyle w:val="tgc"/>
          <w:rFonts w:eastAsia="Times New Roman" w:cs="Arial"/>
          <w:rPrChange w:id="809" w:author="10073817" w:date="2016-10-27T12:20:00Z">
            <w:rPr>
              <w:rStyle w:val="tgc"/>
              <w:rFonts w:eastAsia="Times New Roman" w:cs="Arial"/>
              <w:sz w:val="20"/>
              <w:szCs w:val="20"/>
            </w:rPr>
          </w:rPrChange>
        </w:rPr>
        <w:t xml:space="preserve"> </w:t>
      </w:r>
      <w:r w:rsidRPr="00045DE7">
        <w:rPr>
          <w:rStyle w:val="tgc"/>
          <w:rFonts w:eastAsia="Times New Roman" w:cs="Arial"/>
          <w:rPrChange w:id="810" w:author="10073817" w:date="2016-10-27T12:20:00Z">
            <w:rPr>
              <w:rStyle w:val="tgc"/>
              <w:rFonts w:eastAsia="Times New Roman" w:cs="Arial"/>
              <w:sz w:val="20"/>
              <w:szCs w:val="20"/>
            </w:rPr>
          </w:rPrChange>
        </w:rPr>
        <w:t xml:space="preserve">done </w:t>
      </w:r>
      <w:r w:rsidR="00A4694E" w:rsidRPr="00045DE7">
        <w:rPr>
          <w:rStyle w:val="tgc"/>
          <w:rFonts w:eastAsia="Times New Roman" w:cs="Arial"/>
          <w:rPrChange w:id="811" w:author="10073817" w:date="2016-10-27T12:20:00Z">
            <w:rPr>
              <w:rStyle w:val="tgc"/>
              <w:rFonts w:eastAsia="Times New Roman" w:cs="Arial"/>
              <w:sz w:val="20"/>
              <w:szCs w:val="20"/>
            </w:rPr>
          </w:rPrChange>
        </w:rPr>
        <w:t>in 50, 100 an</w:t>
      </w:r>
      <w:r w:rsidR="00ED6CC7" w:rsidRPr="00045DE7">
        <w:rPr>
          <w:rStyle w:val="tgc"/>
          <w:rFonts w:eastAsia="Times New Roman" w:cs="Arial"/>
          <w:rPrChange w:id="812" w:author="10073817" w:date="2016-10-27T12:20:00Z">
            <w:rPr>
              <w:rStyle w:val="tgc"/>
              <w:rFonts w:eastAsia="Times New Roman" w:cs="Arial"/>
              <w:sz w:val="20"/>
              <w:szCs w:val="20"/>
            </w:rPr>
          </w:rPrChange>
        </w:rPr>
        <w:t>d</w:t>
      </w:r>
      <w:r w:rsidR="00A4694E" w:rsidRPr="00045DE7">
        <w:rPr>
          <w:rStyle w:val="tgc"/>
          <w:rFonts w:eastAsia="Times New Roman" w:cs="Arial"/>
          <w:rPrChange w:id="813" w:author="10073817" w:date="2016-10-27T12:20:00Z">
            <w:rPr>
              <w:rStyle w:val="tgc"/>
              <w:rFonts w:eastAsia="Times New Roman" w:cs="Arial"/>
              <w:sz w:val="20"/>
              <w:szCs w:val="20"/>
            </w:rPr>
          </w:rPrChange>
        </w:rPr>
        <w:t xml:space="preserve"> 150 steps with a constant time step of 1 </w:t>
      </w:r>
      <w:proofErr w:type="spellStart"/>
      <w:r w:rsidR="00A4694E" w:rsidRPr="00045DE7">
        <w:rPr>
          <w:rStyle w:val="tgc"/>
          <w:rFonts w:eastAsia="Times New Roman" w:cs="Arial"/>
          <w:rPrChange w:id="814" w:author="10073817" w:date="2016-10-27T12:20:00Z">
            <w:rPr>
              <w:rStyle w:val="tgc"/>
              <w:rFonts w:eastAsia="Times New Roman" w:cs="Arial"/>
              <w:sz w:val="20"/>
              <w:szCs w:val="20"/>
            </w:rPr>
          </w:rPrChange>
        </w:rPr>
        <w:t>fs</w:t>
      </w:r>
      <w:proofErr w:type="spellEnd"/>
      <w:r w:rsidR="00A67724" w:rsidRPr="00045DE7">
        <w:rPr>
          <w:rStyle w:val="tgc"/>
          <w:rFonts w:eastAsia="Times New Roman" w:cs="Arial"/>
          <w:rPrChange w:id="815" w:author="10073817" w:date="2016-10-27T12:20:00Z">
            <w:rPr>
              <w:rStyle w:val="tgc"/>
              <w:rFonts w:eastAsia="Times New Roman" w:cs="Arial"/>
              <w:sz w:val="20"/>
              <w:szCs w:val="20"/>
            </w:rPr>
          </w:rPrChange>
        </w:rPr>
        <w:t xml:space="preserve"> using a Nose </w:t>
      </w:r>
      <w:r w:rsidR="00A67724" w:rsidRPr="00045DE7">
        <w:rPr>
          <w:rStyle w:val="tgc"/>
          <w:rFonts w:eastAsia="Times New Roman" w:cs="Arial"/>
          <w:rPrChange w:id="816" w:author="10073817" w:date="2016-10-27T12:20:00Z">
            <w:rPr>
              <w:rStyle w:val="tgc"/>
              <w:rFonts w:eastAsia="Times New Roman" w:cs="Arial"/>
              <w:sz w:val="20"/>
              <w:szCs w:val="20"/>
            </w:rPr>
          </w:rPrChange>
        </w:rPr>
        <w:lastRenderedPageBreak/>
        <w:t>thermostat.</w:t>
      </w:r>
      <w:del w:id="817" w:author="10073817" w:date="2016-10-26T15:24:00Z">
        <w:r w:rsidR="00A67724" w:rsidRPr="00045DE7" w:rsidDel="009A69A6">
          <w:rPr>
            <w:rStyle w:val="tgc"/>
            <w:rFonts w:eastAsia="Times New Roman" w:cs="Arial"/>
            <w:rPrChange w:id="818"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819" w:author="10073817" w:date="2016-10-27T12:20:00Z">
            <w:rPr>
              <w:rStyle w:val="tgc"/>
              <w:rFonts w:eastAsia="Times New Roman" w:cs="Arial"/>
              <w:sz w:val="20"/>
              <w:szCs w:val="20"/>
            </w:rPr>
          </w:rPrChange>
        </w:rPr>
        <w:t xml:space="preserve"> The structure obtained at each temperature </w:t>
      </w:r>
      <w:del w:id="820" w:author="10073817" w:date="2016-10-26T15:25:00Z">
        <w:r w:rsidRPr="00045DE7" w:rsidDel="00006A82">
          <w:rPr>
            <w:rStyle w:val="tgc"/>
            <w:rFonts w:eastAsia="Times New Roman" w:cs="Arial"/>
            <w:rPrChange w:id="821" w:author="10073817" w:date="2016-10-27T12:20:00Z">
              <w:rPr>
                <w:rStyle w:val="tgc"/>
                <w:rFonts w:eastAsia="Times New Roman" w:cs="Arial"/>
                <w:sz w:val="20"/>
                <w:szCs w:val="20"/>
              </w:rPr>
            </w:rPrChange>
          </w:rPr>
          <w:delText>will</w:delText>
        </w:r>
      </w:del>
      <w:ins w:id="822" w:author="10073817" w:date="2016-10-26T15:25:00Z">
        <w:r w:rsidR="00006A82" w:rsidRPr="00045DE7">
          <w:rPr>
            <w:rStyle w:val="tgc"/>
            <w:rFonts w:eastAsia="Times New Roman" w:cs="Arial"/>
          </w:rPr>
          <w:t>was</w:t>
        </w:r>
      </w:ins>
      <w:r w:rsidRPr="00045DE7">
        <w:rPr>
          <w:rStyle w:val="tgc"/>
          <w:rFonts w:eastAsia="Times New Roman" w:cs="Arial"/>
          <w:rPrChange w:id="823" w:author="10073817" w:date="2016-10-27T12:20:00Z">
            <w:rPr>
              <w:rStyle w:val="tgc"/>
              <w:rFonts w:eastAsia="Times New Roman" w:cs="Arial"/>
              <w:sz w:val="20"/>
              <w:szCs w:val="20"/>
            </w:rPr>
          </w:rPrChange>
        </w:rPr>
        <w:t xml:space="preserve"> then </w:t>
      </w:r>
      <w:del w:id="824" w:author="10073817" w:date="2016-10-26T15:25:00Z">
        <w:r w:rsidRPr="00045DE7" w:rsidDel="00006A82">
          <w:rPr>
            <w:rStyle w:val="tgc"/>
            <w:rFonts w:eastAsia="Times New Roman" w:cs="Arial"/>
            <w:rPrChange w:id="825" w:author="10073817" w:date="2016-10-27T12:20:00Z">
              <w:rPr>
                <w:rStyle w:val="tgc"/>
                <w:rFonts w:eastAsia="Times New Roman" w:cs="Arial"/>
                <w:sz w:val="20"/>
                <w:szCs w:val="20"/>
              </w:rPr>
            </w:rPrChange>
          </w:rPr>
          <w:delText xml:space="preserve">be </w:delText>
        </w:r>
      </w:del>
      <w:r w:rsidRPr="00045DE7">
        <w:rPr>
          <w:rStyle w:val="tgc"/>
          <w:rFonts w:eastAsia="Times New Roman" w:cs="Arial"/>
          <w:rPrChange w:id="826" w:author="10073817" w:date="2016-10-27T12:20:00Z">
            <w:rPr>
              <w:rStyle w:val="tgc"/>
              <w:rFonts w:eastAsia="Times New Roman" w:cs="Arial"/>
              <w:sz w:val="20"/>
              <w:szCs w:val="20"/>
            </w:rPr>
          </w:rPrChange>
        </w:rPr>
        <w:t>quenched to 1K in 2 steps with a constant time</w:t>
      </w:r>
      <w:r w:rsidR="00ED6CC7" w:rsidRPr="00045DE7">
        <w:rPr>
          <w:rStyle w:val="tgc"/>
          <w:rFonts w:eastAsia="Times New Roman" w:cs="Arial"/>
          <w:rPrChange w:id="827" w:author="10073817" w:date="2016-10-27T12:20:00Z">
            <w:rPr>
              <w:rStyle w:val="tgc"/>
              <w:rFonts w:eastAsia="Times New Roman" w:cs="Arial"/>
              <w:sz w:val="20"/>
              <w:szCs w:val="20"/>
            </w:rPr>
          </w:rPrChange>
        </w:rPr>
        <w:t xml:space="preserve"> </w:t>
      </w:r>
      <w:r w:rsidRPr="00045DE7">
        <w:rPr>
          <w:rStyle w:val="tgc"/>
          <w:rFonts w:eastAsia="Times New Roman" w:cs="Arial"/>
          <w:rPrChange w:id="828" w:author="10073817" w:date="2016-10-27T12:20:00Z">
            <w:rPr>
              <w:rStyle w:val="tgc"/>
              <w:rFonts w:eastAsia="Times New Roman" w:cs="Arial"/>
              <w:sz w:val="20"/>
              <w:szCs w:val="20"/>
            </w:rPr>
          </w:rPrChange>
        </w:rPr>
        <w:t xml:space="preserve">step of 1 </w:t>
      </w:r>
      <w:proofErr w:type="spellStart"/>
      <w:r w:rsidRPr="00045DE7">
        <w:rPr>
          <w:rStyle w:val="tgc"/>
          <w:rFonts w:eastAsia="Times New Roman" w:cs="Arial"/>
          <w:rPrChange w:id="829" w:author="10073817" w:date="2016-10-27T12:20:00Z">
            <w:rPr>
              <w:rStyle w:val="tgc"/>
              <w:rFonts w:eastAsia="Times New Roman" w:cs="Arial"/>
              <w:sz w:val="20"/>
              <w:szCs w:val="20"/>
            </w:rPr>
          </w:rPrChange>
        </w:rPr>
        <w:t>fs</w:t>
      </w:r>
      <w:proofErr w:type="spellEnd"/>
      <w:r w:rsidRPr="00045DE7">
        <w:rPr>
          <w:rStyle w:val="tgc"/>
          <w:rFonts w:eastAsia="Times New Roman" w:cs="Arial"/>
          <w:rPrChange w:id="830" w:author="10073817" w:date="2016-10-27T12:20:00Z">
            <w:rPr>
              <w:rStyle w:val="tgc"/>
              <w:rFonts w:eastAsia="Times New Roman" w:cs="Arial"/>
              <w:sz w:val="20"/>
              <w:szCs w:val="20"/>
            </w:rPr>
          </w:rPrChange>
        </w:rPr>
        <w:t xml:space="preserve"> using a Nose thermostat. </w:t>
      </w:r>
      <w:del w:id="831" w:author="10073817" w:date="2016-10-26T15:24:00Z">
        <w:r w:rsidRPr="00045DE7" w:rsidDel="009A69A6">
          <w:rPr>
            <w:rStyle w:val="tgc"/>
            <w:rFonts w:eastAsia="Times New Roman" w:cs="Arial"/>
            <w:rPrChange w:id="832" w:author="10073817" w:date="2016-10-27T12:20:00Z">
              <w:rPr>
                <w:rStyle w:val="tgc"/>
                <w:rFonts w:eastAsia="Times New Roman" w:cs="Arial"/>
                <w:sz w:val="20"/>
                <w:szCs w:val="20"/>
              </w:rPr>
            </w:rPrChange>
          </w:rPr>
          <w:delText xml:space="preserve"> </w:delText>
        </w:r>
      </w:del>
      <w:r w:rsidRPr="00045DE7">
        <w:rPr>
          <w:rStyle w:val="tgc"/>
          <w:rFonts w:eastAsia="Times New Roman" w:cs="Arial"/>
          <w:rPrChange w:id="833" w:author="10073817" w:date="2016-10-27T12:20:00Z">
            <w:rPr>
              <w:rStyle w:val="tgc"/>
              <w:rFonts w:eastAsia="Times New Roman" w:cs="Arial"/>
              <w:sz w:val="20"/>
              <w:szCs w:val="20"/>
            </w:rPr>
          </w:rPrChange>
        </w:rPr>
        <w:t>The resulting structures w</w:t>
      </w:r>
      <w:del w:id="834" w:author="10073817" w:date="2016-10-26T15:25:00Z">
        <w:r w:rsidRPr="00045DE7" w:rsidDel="00006A82">
          <w:rPr>
            <w:rStyle w:val="tgc"/>
            <w:rFonts w:eastAsia="Times New Roman" w:cs="Arial"/>
            <w:rPrChange w:id="835" w:author="10073817" w:date="2016-10-27T12:20:00Z">
              <w:rPr>
                <w:rStyle w:val="tgc"/>
                <w:rFonts w:eastAsia="Times New Roman" w:cs="Arial"/>
                <w:sz w:val="20"/>
                <w:szCs w:val="20"/>
              </w:rPr>
            </w:rPrChange>
          </w:rPr>
          <w:delText>il</w:delText>
        </w:r>
      </w:del>
      <w:del w:id="836" w:author="10073817" w:date="2016-10-26T15:26:00Z">
        <w:r w:rsidRPr="00045DE7" w:rsidDel="00006A82">
          <w:rPr>
            <w:rStyle w:val="tgc"/>
            <w:rFonts w:eastAsia="Times New Roman" w:cs="Arial"/>
            <w:rPrChange w:id="837" w:author="10073817" w:date="2016-10-27T12:20:00Z">
              <w:rPr>
                <w:rStyle w:val="tgc"/>
                <w:rFonts w:eastAsia="Times New Roman" w:cs="Arial"/>
                <w:sz w:val="20"/>
                <w:szCs w:val="20"/>
              </w:rPr>
            </w:rPrChange>
          </w:rPr>
          <w:delText>l</w:delText>
        </w:r>
      </w:del>
      <w:ins w:id="838" w:author="10073817" w:date="2016-10-26T15:26:00Z">
        <w:r w:rsidR="00006A82" w:rsidRPr="00045DE7">
          <w:rPr>
            <w:rStyle w:val="tgc"/>
            <w:rFonts w:eastAsia="Times New Roman" w:cs="Arial"/>
          </w:rPr>
          <w:t>as</w:t>
        </w:r>
      </w:ins>
      <w:del w:id="839" w:author="10073817" w:date="2016-10-26T15:26:00Z">
        <w:r w:rsidRPr="00045DE7" w:rsidDel="00006A82">
          <w:rPr>
            <w:rStyle w:val="tgc"/>
            <w:rFonts w:eastAsia="Times New Roman" w:cs="Arial"/>
            <w:rPrChange w:id="840" w:author="10073817" w:date="2016-10-27T12:20:00Z">
              <w:rPr>
                <w:rStyle w:val="tgc"/>
                <w:rFonts w:eastAsia="Times New Roman" w:cs="Arial"/>
                <w:sz w:val="20"/>
                <w:szCs w:val="20"/>
              </w:rPr>
            </w:rPrChange>
          </w:rPr>
          <w:delText xml:space="preserve"> be</w:delText>
        </w:r>
      </w:del>
      <w:r w:rsidRPr="00045DE7">
        <w:rPr>
          <w:rStyle w:val="tgc"/>
          <w:rFonts w:eastAsia="Times New Roman" w:cs="Arial"/>
          <w:rPrChange w:id="841" w:author="10073817" w:date="2016-10-27T12:20:00Z">
            <w:rPr>
              <w:rStyle w:val="tgc"/>
              <w:rFonts w:eastAsia="Times New Roman" w:cs="Arial"/>
              <w:sz w:val="20"/>
              <w:szCs w:val="20"/>
            </w:rPr>
          </w:rPrChange>
        </w:rPr>
        <w:t xml:space="preserve"> annealed by heating the resulting structures to 1000</w:t>
      </w:r>
      <w:r w:rsidR="00BF6B83" w:rsidRPr="00045DE7">
        <w:rPr>
          <w:rFonts w:cs="Arial"/>
        </w:rPr>
        <w:t> </w:t>
      </w:r>
      <w:r w:rsidRPr="00045DE7">
        <w:rPr>
          <w:rStyle w:val="tgc"/>
          <w:rFonts w:eastAsia="Times New Roman" w:cs="Arial"/>
          <w:rPrChange w:id="842" w:author="10073817" w:date="2016-10-27T12:20:00Z">
            <w:rPr>
              <w:rStyle w:val="tgc"/>
              <w:rFonts w:eastAsia="Times New Roman" w:cs="Arial"/>
              <w:sz w:val="20"/>
              <w:szCs w:val="20"/>
            </w:rPr>
          </w:rPrChange>
        </w:rPr>
        <w:t xml:space="preserve">K </w:t>
      </w:r>
      <w:r w:rsidR="00ED6CC7" w:rsidRPr="00045DE7">
        <w:rPr>
          <w:rStyle w:val="tgc"/>
          <w:rFonts w:eastAsia="Times New Roman" w:cs="Arial"/>
          <w:rPrChange w:id="843" w:author="10073817" w:date="2016-10-27T12:20:00Z">
            <w:rPr>
              <w:rStyle w:val="tgc"/>
              <w:rFonts w:eastAsia="Times New Roman" w:cs="Arial"/>
              <w:sz w:val="20"/>
              <w:szCs w:val="20"/>
            </w:rPr>
          </w:rPrChange>
        </w:rPr>
        <w:t xml:space="preserve">using the same settings for each structure as that used in the initial heating. </w:t>
      </w:r>
      <w:del w:id="844" w:author="10073817" w:date="2016-10-26T15:26:00Z">
        <w:r w:rsidR="00ED6CC7" w:rsidRPr="00045DE7" w:rsidDel="00006A82">
          <w:rPr>
            <w:rStyle w:val="tgc"/>
            <w:rFonts w:eastAsia="Times New Roman" w:cs="Arial"/>
            <w:rPrChange w:id="845" w:author="10073817" w:date="2016-10-27T12:20:00Z">
              <w:rPr>
                <w:rStyle w:val="tgc"/>
                <w:rFonts w:eastAsia="Times New Roman" w:cs="Arial"/>
                <w:sz w:val="20"/>
                <w:szCs w:val="20"/>
              </w:rPr>
            </w:rPrChange>
          </w:rPr>
          <w:delText xml:space="preserve"> </w:delText>
        </w:r>
      </w:del>
      <w:r w:rsidR="00ED6CC7" w:rsidRPr="00045DE7">
        <w:rPr>
          <w:rStyle w:val="tgc"/>
          <w:rFonts w:eastAsia="Times New Roman" w:cs="Arial"/>
          <w:rPrChange w:id="846" w:author="10073817" w:date="2016-10-27T12:20:00Z">
            <w:rPr>
              <w:rStyle w:val="tgc"/>
              <w:rFonts w:eastAsia="Times New Roman" w:cs="Arial"/>
              <w:sz w:val="20"/>
              <w:szCs w:val="20"/>
            </w:rPr>
          </w:rPrChange>
        </w:rPr>
        <w:t xml:space="preserve">The resulting structures </w:t>
      </w:r>
      <w:del w:id="847" w:author="10073817" w:date="2016-10-26T15:26:00Z">
        <w:r w:rsidR="00ED6CC7" w:rsidRPr="00045DE7" w:rsidDel="00006A82">
          <w:rPr>
            <w:rStyle w:val="tgc"/>
            <w:rFonts w:eastAsia="Times New Roman" w:cs="Arial"/>
            <w:rPrChange w:id="848" w:author="10073817" w:date="2016-10-27T12:20:00Z">
              <w:rPr>
                <w:rStyle w:val="tgc"/>
                <w:rFonts w:eastAsia="Times New Roman" w:cs="Arial"/>
                <w:sz w:val="20"/>
                <w:szCs w:val="20"/>
              </w:rPr>
            </w:rPrChange>
          </w:rPr>
          <w:delText>will</w:delText>
        </w:r>
      </w:del>
      <w:ins w:id="849" w:author="10073817" w:date="2016-10-26T15:26:00Z">
        <w:r w:rsidR="00006A82" w:rsidRPr="00045DE7">
          <w:rPr>
            <w:rStyle w:val="tgc"/>
            <w:rFonts w:eastAsia="Times New Roman" w:cs="Arial"/>
          </w:rPr>
          <w:t>was</w:t>
        </w:r>
      </w:ins>
      <w:r w:rsidR="00ED6CC7" w:rsidRPr="00045DE7">
        <w:rPr>
          <w:rStyle w:val="tgc"/>
          <w:rFonts w:eastAsia="Times New Roman" w:cs="Arial"/>
          <w:rPrChange w:id="850" w:author="10073817" w:date="2016-10-27T12:20:00Z">
            <w:rPr>
              <w:rStyle w:val="tgc"/>
              <w:rFonts w:eastAsia="Times New Roman" w:cs="Arial"/>
              <w:sz w:val="20"/>
              <w:szCs w:val="20"/>
            </w:rPr>
          </w:rPrChange>
        </w:rPr>
        <w:t xml:space="preserve"> then </w:t>
      </w:r>
      <w:del w:id="851" w:author="10073817" w:date="2016-10-26T15:26:00Z">
        <w:r w:rsidR="00ED6CC7" w:rsidRPr="00045DE7" w:rsidDel="00006A82">
          <w:rPr>
            <w:rStyle w:val="tgc"/>
            <w:rFonts w:eastAsia="Times New Roman" w:cs="Arial"/>
            <w:rPrChange w:id="852" w:author="10073817" w:date="2016-10-27T12:20:00Z">
              <w:rPr>
                <w:rStyle w:val="tgc"/>
                <w:rFonts w:eastAsia="Times New Roman" w:cs="Arial"/>
                <w:sz w:val="20"/>
                <w:szCs w:val="20"/>
              </w:rPr>
            </w:rPrChange>
          </w:rPr>
          <w:delText xml:space="preserve">be </w:delText>
        </w:r>
      </w:del>
      <w:r w:rsidR="00ED6CC7" w:rsidRPr="00045DE7">
        <w:rPr>
          <w:rStyle w:val="tgc"/>
          <w:rFonts w:eastAsia="Times New Roman" w:cs="Arial"/>
          <w:rPrChange w:id="853" w:author="10073817" w:date="2016-10-27T12:20:00Z">
            <w:rPr>
              <w:rStyle w:val="tgc"/>
              <w:rFonts w:eastAsia="Times New Roman" w:cs="Arial"/>
              <w:sz w:val="20"/>
              <w:szCs w:val="20"/>
            </w:rPr>
          </w:rPrChange>
        </w:rPr>
        <w:t xml:space="preserve">cooled down to 300 K using the same </w:t>
      </w:r>
      <w:ins w:id="854" w:author="10073817" w:date="2016-10-26T15:26:00Z">
        <w:r w:rsidR="00006A82" w:rsidRPr="00045DE7">
          <w:rPr>
            <w:rStyle w:val="tgc"/>
            <w:rFonts w:eastAsia="Times New Roman" w:cs="Arial"/>
          </w:rPr>
          <w:t xml:space="preserve">time step </w:t>
        </w:r>
      </w:ins>
      <w:r w:rsidR="00ED6CC7" w:rsidRPr="00045DE7">
        <w:rPr>
          <w:rStyle w:val="tgc"/>
          <w:rFonts w:eastAsia="Times New Roman" w:cs="Arial"/>
          <w:rPrChange w:id="855" w:author="10073817" w:date="2016-10-27T12:20:00Z">
            <w:rPr>
              <w:rStyle w:val="tgc"/>
              <w:rFonts w:eastAsia="Times New Roman" w:cs="Arial"/>
              <w:sz w:val="20"/>
              <w:szCs w:val="20"/>
            </w:rPr>
          </w:rPrChange>
        </w:rPr>
        <w:t xml:space="preserve">setting as </w:t>
      </w:r>
      <w:ins w:id="856" w:author="10073817" w:date="2016-10-26T15:26:00Z">
        <w:r w:rsidR="00006A82" w:rsidRPr="00045DE7">
          <w:rPr>
            <w:rStyle w:val="tgc"/>
            <w:rFonts w:eastAsia="Times New Roman" w:cs="Arial"/>
          </w:rPr>
          <w:t xml:space="preserve">used during </w:t>
        </w:r>
      </w:ins>
      <w:r w:rsidR="00ED6CC7" w:rsidRPr="00045DE7">
        <w:rPr>
          <w:rStyle w:val="tgc"/>
          <w:rFonts w:eastAsia="Times New Roman" w:cs="Arial"/>
          <w:rPrChange w:id="857" w:author="10073817" w:date="2016-10-27T12:20:00Z">
            <w:rPr>
              <w:rStyle w:val="tgc"/>
              <w:rFonts w:eastAsia="Times New Roman" w:cs="Arial"/>
              <w:sz w:val="20"/>
              <w:szCs w:val="20"/>
            </w:rPr>
          </w:rPrChange>
        </w:rPr>
        <w:t xml:space="preserve">the </w:t>
      </w:r>
      <w:del w:id="858" w:author="10073817" w:date="2016-10-26T15:26:00Z">
        <w:r w:rsidR="00ED6CC7" w:rsidRPr="00045DE7" w:rsidDel="00006A82">
          <w:rPr>
            <w:rStyle w:val="tgc"/>
            <w:rFonts w:eastAsia="Times New Roman" w:cs="Arial"/>
            <w:rPrChange w:id="859" w:author="10073817" w:date="2016-10-27T12:20:00Z">
              <w:rPr>
                <w:rStyle w:val="tgc"/>
                <w:rFonts w:eastAsia="Times New Roman" w:cs="Arial"/>
                <w:sz w:val="20"/>
                <w:szCs w:val="20"/>
              </w:rPr>
            </w:rPrChange>
          </w:rPr>
          <w:delText>heating</w:delText>
        </w:r>
      </w:del>
      <w:ins w:id="860" w:author="10073817" w:date="2016-10-26T15:26:00Z">
        <w:r w:rsidR="00006A82" w:rsidRPr="00045DE7">
          <w:rPr>
            <w:rStyle w:val="tgc"/>
            <w:rFonts w:eastAsia="Times New Roman" w:cs="Arial"/>
          </w:rPr>
          <w:t>melting step for each structure</w:t>
        </w:r>
      </w:ins>
      <w:r w:rsidR="00ED6CC7" w:rsidRPr="00045DE7">
        <w:rPr>
          <w:rStyle w:val="tgc"/>
          <w:rFonts w:eastAsia="Times New Roman" w:cs="Arial"/>
          <w:rPrChange w:id="861" w:author="10073817" w:date="2016-10-27T12:20:00Z">
            <w:rPr>
              <w:rStyle w:val="tgc"/>
              <w:rFonts w:eastAsia="Times New Roman" w:cs="Arial"/>
              <w:sz w:val="20"/>
              <w:szCs w:val="20"/>
            </w:rPr>
          </w:rPrChange>
        </w:rPr>
        <w:t>.</w:t>
      </w:r>
      <w:ins w:id="862" w:author="10073817" w:date="2016-10-27T16:15:00Z">
        <w:r w:rsidR="007003FF">
          <w:rPr>
            <w:rStyle w:val="tgc"/>
            <w:rFonts w:eastAsia="Times New Roman" w:cs="Arial"/>
          </w:rPr>
          <w:t xml:space="preserve"> This work procedure is outlined in </w:t>
        </w:r>
        <w:r w:rsidR="007003FF" w:rsidRPr="007003FF">
          <w:rPr>
            <w:rStyle w:val="tgc"/>
            <w:rFonts w:eastAsia="Times New Roman" w:cs="Arial"/>
            <w:color w:val="7030A0"/>
            <w:rPrChange w:id="863" w:author="10073817" w:date="2016-10-27T16:15:00Z">
              <w:rPr>
                <w:rStyle w:val="tgc"/>
                <w:rFonts w:eastAsia="Times New Roman" w:cs="Arial"/>
              </w:rPr>
            </w:rPrChange>
          </w:rPr>
          <w:t>Table 1</w:t>
        </w:r>
      </w:ins>
    </w:p>
    <w:tbl>
      <w:tblPr>
        <w:tblW w:w="7740" w:type="dxa"/>
        <w:tblInd w:w="93" w:type="dxa"/>
        <w:tblLook w:val="04A0" w:firstRow="1" w:lastRow="0" w:firstColumn="1" w:lastColumn="0" w:noHBand="0" w:noVBand="1"/>
      </w:tblPr>
      <w:tblGrid>
        <w:gridCol w:w="1340"/>
        <w:gridCol w:w="1640"/>
        <w:gridCol w:w="1120"/>
        <w:gridCol w:w="1340"/>
        <w:gridCol w:w="1309"/>
        <w:gridCol w:w="991"/>
        <w:tblGridChange w:id="864">
          <w:tblGrid>
            <w:gridCol w:w="1340"/>
            <w:gridCol w:w="1640"/>
            <w:gridCol w:w="1120"/>
            <w:gridCol w:w="1340"/>
            <w:gridCol w:w="1309"/>
            <w:gridCol w:w="991"/>
          </w:tblGrid>
        </w:tblGridChange>
      </w:tblGrid>
      <w:tr w:rsidR="002E33BA" w:rsidRPr="002E33BA" w14:paraId="40C0B841" w14:textId="77777777" w:rsidTr="002E33BA">
        <w:trPr>
          <w:trHeight w:val="300"/>
          <w:ins w:id="865" w:author="10073817" w:date="2016-10-27T16:26:00Z"/>
        </w:trPr>
        <w:tc>
          <w:tcPr>
            <w:tcW w:w="1340" w:type="dxa"/>
            <w:vMerge w:val="restart"/>
            <w:tcBorders>
              <w:top w:val="single" w:sz="8" w:space="0" w:color="auto"/>
              <w:left w:val="single" w:sz="8" w:space="0" w:color="auto"/>
              <w:bottom w:val="single" w:sz="8" w:space="0" w:color="000000"/>
              <w:right w:val="single" w:sz="4" w:space="0" w:color="auto"/>
            </w:tcBorders>
            <w:shd w:val="clear" w:color="000000" w:fill="DCE6F1"/>
            <w:noWrap/>
            <w:vAlign w:val="center"/>
            <w:hideMark/>
          </w:tcPr>
          <w:p w14:paraId="574AA055" w14:textId="77777777" w:rsidR="002E33BA" w:rsidRPr="002E33BA" w:rsidRDefault="002E33BA" w:rsidP="002E33BA">
            <w:pPr>
              <w:spacing w:after="0" w:line="240" w:lineRule="auto"/>
              <w:jc w:val="center"/>
              <w:rPr>
                <w:ins w:id="866" w:author="10073817" w:date="2016-10-27T16:26:00Z"/>
                <w:rFonts w:eastAsia="Times New Roman" w:cs="Arial"/>
                <w:color w:val="000000"/>
                <w:lang w:eastAsia="en-ZA"/>
                <w:rPrChange w:id="867" w:author="10073817" w:date="2016-10-27T16:26:00Z">
                  <w:rPr>
                    <w:ins w:id="868" w:author="10073817" w:date="2016-10-27T16:26:00Z"/>
                    <w:rFonts w:ascii="Calibri" w:eastAsia="Times New Roman" w:hAnsi="Calibri" w:cs="Calibri"/>
                    <w:color w:val="000000"/>
                    <w:lang w:eastAsia="en-ZA"/>
                  </w:rPr>
                </w:rPrChange>
              </w:rPr>
            </w:pPr>
            <w:ins w:id="869" w:author="10073817" w:date="2016-10-27T16:26:00Z">
              <w:r w:rsidRPr="002E33BA">
                <w:rPr>
                  <w:rFonts w:eastAsia="Times New Roman" w:cs="Arial"/>
                  <w:color w:val="000000"/>
                  <w:lang w:eastAsia="en-ZA"/>
                  <w:rPrChange w:id="870" w:author="10073817" w:date="2016-10-27T16:26:00Z">
                    <w:rPr>
                      <w:rFonts w:ascii="Calibri" w:eastAsia="Times New Roman" w:hAnsi="Calibri" w:cs="Calibri"/>
                      <w:color w:val="000000"/>
                      <w:lang w:eastAsia="en-ZA"/>
                    </w:rPr>
                  </w:rPrChange>
                </w:rPr>
                <w:t>Calculation 1</w:t>
              </w:r>
            </w:ins>
          </w:p>
        </w:tc>
        <w:tc>
          <w:tcPr>
            <w:tcW w:w="1640" w:type="dxa"/>
            <w:tcBorders>
              <w:top w:val="single" w:sz="8" w:space="0" w:color="auto"/>
              <w:left w:val="nil"/>
              <w:bottom w:val="single" w:sz="4" w:space="0" w:color="auto"/>
              <w:right w:val="single" w:sz="4" w:space="0" w:color="auto"/>
            </w:tcBorders>
            <w:shd w:val="clear" w:color="000000" w:fill="DCE6F1"/>
            <w:noWrap/>
            <w:vAlign w:val="bottom"/>
            <w:hideMark/>
          </w:tcPr>
          <w:p w14:paraId="64F5C088" w14:textId="77777777" w:rsidR="002E33BA" w:rsidRPr="002E33BA" w:rsidRDefault="002E33BA" w:rsidP="002E33BA">
            <w:pPr>
              <w:spacing w:after="0" w:line="240" w:lineRule="auto"/>
              <w:rPr>
                <w:ins w:id="871" w:author="10073817" w:date="2016-10-27T16:26:00Z"/>
                <w:rFonts w:eastAsia="Times New Roman" w:cs="Arial"/>
                <w:color w:val="000000"/>
                <w:lang w:eastAsia="en-ZA"/>
                <w:rPrChange w:id="872" w:author="10073817" w:date="2016-10-27T16:26:00Z">
                  <w:rPr>
                    <w:ins w:id="873" w:author="10073817" w:date="2016-10-27T16:26:00Z"/>
                    <w:rFonts w:ascii="Calibri" w:eastAsia="Times New Roman" w:hAnsi="Calibri" w:cs="Calibri"/>
                    <w:color w:val="000000"/>
                    <w:lang w:eastAsia="en-ZA"/>
                  </w:rPr>
                </w:rPrChange>
              </w:rPr>
            </w:pPr>
            <w:ins w:id="874" w:author="10073817" w:date="2016-10-27T16:26:00Z">
              <w:r w:rsidRPr="002E33BA">
                <w:rPr>
                  <w:rFonts w:eastAsia="Times New Roman" w:cs="Arial"/>
                  <w:color w:val="000000"/>
                  <w:lang w:eastAsia="en-ZA"/>
                  <w:rPrChange w:id="875" w:author="10073817" w:date="2016-10-27T16:26:00Z">
                    <w:rPr>
                      <w:rFonts w:ascii="Calibri" w:eastAsia="Times New Roman" w:hAnsi="Calibri" w:cs="Calibri"/>
                      <w:color w:val="000000"/>
                      <w:lang w:eastAsia="en-ZA"/>
                    </w:rPr>
                  </w:rPrChange>
                </w:rPr>
                <w:t> </w:t>
              </w:r>
            </w:ins>
          </w:p>
        </w:tc>
        <w:tc>
          <w:tcPr>
            <w:tcW w:w="1120" w:type="dxa"/>
            <w:tcBorders>
              <w:top w:val="single" w:sz="8" w:space="0" w:color="auto"/>
              <w:left w:val="nil"/>
              <w:bottom w:val="single" w:sz="4" w:space="0" w:color="auto"/>
              <w:right w:val="single" w:sz="4" w:space="0" w:color="auto"/>
            </w:tcBorders>
            <w:shd w:val="clear" w:color="000000" w:fill="DCE6F1"/>
            <w:noWrap/>
            <w:vAlign w:val="bottom"/>
            <w:hideMark/>
          </w:tcPr>
          <w:p w14:paraId="42E81193" w14:textId="77777777" w:rsidR="002E33BA" w:rsidRPr="002E33BA" w:rsidRDefault="002E33BA" w:rsidP="002E33BA">
            <w:pPr>
              <w:spacing w:after="0" w:line="240" w:lineRule="auto"/>
              <w:rPr>
                <w:ins w:id="876" w:author="10073817" w:date="2016-10-27T16:26:00Z"/>
                <w:rFonts w:eastAsia="Times New Roman" w:cs="Arial"/>
                <w:color w:val="000000"/>
                <w:lang w:eastAsia="en-ZA"/>
                <w:rPrChange w:id="877" w:author="10073817" w:date="2016-10-27T16:26:00Z">
                  <w:rPr>
                    <w:ins w:id="878" w:author="10073817" w:date="2016-10-27T16:26:00Z"/>
                    <w:rFonts w:ascii="Calibri" w:eastAsia="Times New Roman" w:hAnsi="Calibri" w:cs="Calibri"/>
                    <w:color w:val="000000"/>
                    <w:lang w:eastAsia="en-ZA"/>
                  </w:rPr>
                </w:rPrChange>
              </w:rPr>
            </w:pPr>
            <w:ins w:id="879" w:author="10073817" w:date="2016-10-27T16:26:00Z">
              <w:r w:rsidRPr="002E33BA">
                <w:rPr>
                  <w:rFonts w:eastAsia="Times New Roman" w:cs="Arial"/>
                  <w:color w:val="000000"/>
                  <w:lang w:eastAsia="en-ZA"/>
                  <w:rPrChange w:id="880" w:author="10073817" w:date="2016-10-27T16:26:00Z">
                    <w:rPr>
                      <w:rFonts w:ascii="Calibri" w:eastAsia="Times New Roman" w:hAnsi="Calibri" w:cs="Calibri"/>
                      <w:color w:val="000000"/>
                      <w:lang w:eastAsia="en-ZA"/>
                    </w:rPr>
                  </w:rPrChange>
                </w:rPr>
                <w:t> </w:t>
              </w:r>
            </w:ins>
          </w:p>
        </w:tc>
        <w:tc>
          <w:tcPr>
            <w:tcW w:w="1340" w:type="dxa"/>
            <w:tcBorders>
              <w:top w:val="single" w:sz="8" w:space="0" w:color="auto"/>
              <w:left w:val="nil"/>
              <w:bottom w:val="single" w:sz="4" w:space="0" w:color="auto"/>
              <w:right w:val="single" w:sz="4" w:space="0" w:color="auto"/>
            </w:tcBorders>
            <w:shd w:val="clear" w:color="000000" w:fill="DCE6F1"/>
            <w:noWrap/>
            <w:vAlign w:val="bottom"/>
            <w:hideMark/>
          </w:tcPr>
          <w:p w14:paraId="5BF70B05" w14:textId="77777777" w:rsidR="002E33BA" w:rsidRPr="002E33BA" w:rsidRDefault="002E33BA" w:rsidP="002E33BA">
            <w:pPr>
              <w:spacing w:after="0" w:line="240" w:lineRule="auto"/>
              <w:rPr>
                <w:ins w:id="881" w:author="10073817" w:date="2016-10-27T16:26:00Z"/>
                <w:rFonts w:eastAsia="Times New Roman" w:cs="Arial"/>
                <w:color w:val="000000"/>
                <w:lang w:eastAsia="en-ZA"/>
                <w:rPrChange w:id="882" w:author="10073817" w:date="2016-10-27T16:26:00Z">
                  <w:rPr>
                    <w:ins w:id="883" w:author="10073817" w:date="2016-10-27T16:26:00Z"/>
                    <w:rFonts w:ascii="Calibri" w:eastAsia="Times New Roman" w:hAnsi="Calibri" w:cs="Calibri"/>
                    <w:color w:val="000000"/>
                    <w:lang w:eastAsia="en-ZA"/>
                  </w:rPr>
                </w:rPrChange>
              </w:rPr>
            </w:pPr>
            <w:ins w:id="884" w:author="10073817" w:date="2016-10-27T16:26:00Z">
              <w:r w:rsidRPr="002E33BA">
                <w:rPr>
                  <w:rFonts w:eastAsia="Times New Roman" w:cs="Arial"/>
                  <w:color w:val="000000"/>
                  <w:lang w:eastAsia="en-ZA"/>
                  <w:rPrChange w:id="885"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2F6E97C2" w14:textId="77777777" w:rsidR="002E33BA" w:rsidRPr="002E33BA" w:rsidRDefault="002E33BA" w:rsidP="002E33BA">
            <w:pPr>
              <w:spacing w:after="0" w:line="240" w:lineRule="auto"/>
              <w:jc w:val="center"/>
              <w:rPr>
                <w:ins w:id="886" w:author="10073817" w:date="2016-10-27T16:26:00Z"/>
                <w:rFonts w:eastAsia="Times New Roman" w:cs="Arial"/>
                <w:color w:val="000000"/>
                <w:lang w:eastAsia="en-ZA"/>
                <w:rPrChange w:id="887" w:author="10073817" w:date="2016-10-27T16:26:00Z">
                  <w:rPr>
                    <w:ins w:id="888" w:author="10073817" w:date="2016-10-27T16:26:00Z"/>
                    <w:rFonts w:ascii="Calibri" w:eastAsia="Times New Roman" w:hAnsi="Calibri" w:cs="Calibri"/>
                    <w:color w:val="000000"/>
                    <w:lang w:eastAsia="en-ZA"/>
                  </w:rPr>
                </w:rPrChange>
              </w:rPr>
            </w:pPr>
            <w:ins w:id="889" w:author="10073817" w:date="2016-10-27T16:26:00Z">
              <w:r w:rsidRPr="002E33BA">
                <w:rPr>
                  <w:rFonts w:eastAsia="Times New Roman" w:cs="Arial"/>
                  <w:color w:val="000000"/>
                  <w:lang w:eastAsia="en-ZA"/>
                  <w:rPrChange w:id="890" w:author="10073817" w:date="2016-10-27T16:26:00Z">
                    <w:rPr>
                      <w:rFonts w:ascii="Calibri" w:eastAsia="Times New Roman" w:hAnsi="Calibri" w:cs="Calibri"/>
                      <w:color w:val="000000"/>
                      <w:lang w:eastAsia="en-ZA"/>
                    </w:rPr>
                  </w:rPrChange>
                </w:rPr>
                <w:t>Annealing</w:t>
              </w:r>
            </w:ins>
          </w:p>
        </w:tc>
      </w:tr>
      <w:tr w:rsidR="002E33BA" w:rsidRPr="002E33BA" w14:paraId="5973C081" w14:textId="77777777" w:rsidTr="002E33BA">
        <w:trPr>
          <w:trHeight w:val="300"/>
          <w:ins w:id="891"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3C697A18" w14:textId="77777777" w:rsidR="002E33BA" w:rsidRPr="002E33BA" w:rsidRDefault="002E33BA" w:rsidP="002E33BA">
            <w:pPr>
              <w:spacing w:after="0" w:line="240" w:lineRule="auto"/>
              <w:rPr>
                <w:ins w:id="892" w:author="10073817" w:date="2016-10-27T16:26:00Z"/>
                <w:rFonts w:eastAsia="Times New Roman" w:cs="Arial"/>
                <w:color w:val="000000"/>
                <w:lang w:eastAsia="en-ZA"/>
                <w:rPrChange w:id="893" w:author="10073817" w:date="2016-10-27T16:26:00Z">
                  <w:rPr>
                    <w:ins w:id="894"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357DB473" w14:textId="77777777" w:rsidR="002E33BA" w:rsidRPr="002E33BA" w:rsidRDefault="002E33BA" w:rsidP="002E33BA">
            <w:pPr>
              <w:spacing w:after="0" w:line="240" w:lineRule="auto"/>
              <w:rPr>
                <w:ins w:id="895" w:author="10073817" w:date="2016-10-27T16:26:00Z"/>
                <w:rFonts w:eastAsia="Times New Roman" w:cs="Arial"/>
                <w:color w:val="000000"/>
                <w:lang w:eastAsia="en-ZA"/>
                <w:rPrChange w:id="896" w:author="10073817" w:date="2016-10-27T16:26:00Z">
                  <w:rPr>
                    <w:ins w:id="897" w:author="10073817" w:date="2016-10-27T16:26:00Z"/>
                    <w:rFonts w:ascii="Calibri" w:eastAsia="Times New Roman" w:hAnsi="Calibri" w:cs="Calibri"/>
                    <w:color w:val="000000"/>
                    <w:lang w:eastAsia="en-ZA"/>
                  </w:rPr>
                </w:rPrChange>
              </w:rPr>
            </w:pPr>
            <w:ins w:id="898" w:author="10073817" w:date="2016-10-27T16:26:00Z">
              <w:r w:rsidRPr="002E33BA">
                <w:rPr>
                  <w:rFonts w:eastAsia="Times New Roman" w:cs="Arial"/>
                  <w:color w:val="000000"/>
                  <w:lang w:eastAsia="en-ZA"/>
                  <w:rPrChange w:id="899"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32806F6D" w14:textId="77777777" w:rsidR="002E33BA" w:rsidRPr="002E33BA" w:rsidRDefault="002E33BA" w:rsidP="002E33BA">
            <w:pPr>
              <w:spacing w:after="0" w:line="240" w:lineRule="auto"/>
              <w:rPr>
                <w:ins w:id="900" w:author="10073817" w:date="2016-10-27T16:26:00Z"/>
                <w:rFonts w:eastAsia="Times New Roman" w:cs="Arial"/>
                <w:color w:val="000000"/>
                <w:lang w:eastAsia="en-ZA"/>
                <w:rPrChange w:id="901" w:author="10073817" w:date="2016-10-27T16:26:00Z">
                  <w:rPr>
                    <w:ins w:id="902" w:author="10073817" w:date="2016-10-27T16:26:00Z"/>
                    <w:rFonts w:ascii="Calibri" w:eastAsia="Times New Roman" w:hAnsi="Calibri" w:cs="Calibri"/>
                    <w:color w:val="000000"/>
                    <w:lang w:eastAsia="en-ZA"/>
                  </w:rPr>
                </w:rPrChange>
              </w:rPr>
            </w:pPr>
            <w:ins w:id="903" w:author="10073817" w:date="2016-10-27T16:26:00Z">
              <w:r w:rsidRPr="002E33BA">
                <w:rPr>
                  <w:rFonts w:eastAsia="Times New Roman" w:cs="Arial"/>
                  <w:color w:val="000000"/>
                  <w:lang w:eastAsia="en-ZA"/>
                  <w:rPrChange w:id="904"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043F85AA" w14:textId="77777777" w:rsidR="002E33BA" w:rsidRPr="002E33BA" w:rsidRDefault="002E33BA" w:rsidP="002E33BA">
            <w:pPr>
              <w:spacing w:after="0" w:line="240" w:lineRule="auto"/>
              <w:rPr>
                <w:ins w:id="905" w:author="10073817" w:date="2016-10-27T16:26:00Z"/>
                <w:rFonts w:eastAsia="Times New Roman" w:cs="Arial"/>
                <w:color w:val="000000"/>
                <w:lang w:eastAsia="en-ZA"/>
                <w:rPrChange w:id="906" w:author="10073817" w:date="2016-10-27T16:26:00Z">
                  <w:rPr>
                    <w:ins w:id="907" w:author="10073817" w:date="2016-10-27T16:26:00Z"/>
                    <w:rFonts w:ascii="Calibri" w:eastAsia="Times New Roman" w:hAnsi="Calibri" w:cs="Calibri"/>
                    <w:color w:val="000000"/>
                    <w:lang w:eastAsia="en-ZA"/>
                  </w:rPr>
                </w:rPrChange>
              </w:rPr>
            </w:pPr>
            <w:ins w:id="908" w:author="10073817" w:date="2016-10-27T16:26:00Z">
              <w:r w:rsidRPr="002E33BA">
                <w:rPr>
                  <w:rFonts w:eastAsia="Times New Roman" w:cs="Arial"/>
                  <w:color w:val="000000"/>
                  <w:lang w:eastAsia="en-ZA"/>
                  <w:rPrChange w:id="909"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13F76ECD" w14:textId="77777777" w:rsidR="002E33BA" w:rsidRPr="002E33BA" w:rsidRDefault="002E33BA" w:rsidP="002E33BA">
            <w:pPr>
              <w:spacing w:after="0" w:line="240" w:lineRule="auto"/>
              <w:rPr>
                <w:ins w:id="910" w:author="10073817" w:date="2016-10-27T16:26:00Z"/>
                <w:rFonts w:eastAsia="Times New Roman" w:cs="Arial"/>
                <w:color w:val="000000"/>
                <w:lang w:eastAsia="en-ZA"/>
                <w:rPrChange w:id="911" w:author="10073817" w:date="2016-10-27T16:26:00Z">
                  <w:rPr>
                    <w:ins w:id="912" w:author="10073817" w:date="2016-10-27T16:26:00Z"/>
                    <w:rFonts w:ascii="Calibri" w:eastAsia="Times New Roman" w:hAnsi="Calibri" w:cs="Calibri"/>
                    <w:color w:val="000000"/>
                    <w:lang w:eastAsia="en-ZA"/>
                  </w:rPr>
                </w:rPrChange>
              </w:rPr>
            </w:pPr>
            <w:ins w:id="913" w:author="10073817" w:date="2016-10-27T16:26:00Z">
              <w:r w:rsidRPr="002E33BA">
                <w:rPr>
                  <w:rFonts w:eastAsia="Times New Roman" w:cs="Arial"/>
                  <w:color w:val="000000"/>
                  <w:lang w:eastAsia="en-ZA"/>
                  <w:rPrChange w:id="914"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662701D" w14:textId="77777777" w:rsidR="002E33BA" w:rsidRPr="002E33BA" w:rsidRDefault="002E33BA" w:rsidP="002E33BA">
            <w:pPr>
              <w:spacing w:after="0" w:line="240" w:lineRule="auto"/>
              <w:rPr>
                <w:ins w:id="915" w:author="10073817" w:date="2016-10-27T16:26:00Z"/>
                <w:rFonts w:eastAsia="Times New Roman" w:cs="Arial"/>
                <w:color w:val="000000"/>
                <w:lang w:eastAsia="en-ZA"/>
                <w:rPrChange w:id="916" w:author="10073817" w:date="2016-10-27T16:26:00Z">
                  <w:rPr>
                    <w:ins w:id="917" w:author="10073817" w:date="2016-10-27T16:26:00Z"/>
                    <w:rFonts w:ascii="Calibri" w:eastAsia="Times New Roman" w:hAnsi="Calibri" w:cs="Calibri"/>
                    <w:color w:val="000000"/>
                    <w:lang w:eastAsia="en-ZA"/>
                  </w:rPr>
                </w:rPrChange>
              </w:rPr>
            </w:pPr>
            <w:ins w:id="918" w:author="10073817" w:date="2016-10-27T16:26:00Z">
              <w:r w:rsidRPr="002E33BA">
                <w:rPr>
                  <w:rFonts w:eastAsia="Times New Roman" w:cs="Arial"/>
                  <w:color w:val="000000"/>
                  <w:lang w:eastAsia="en-ZA"/>
                  <w:rPrChange w:id="919" w:author="10073817" w:date="2016-10-27T16:26:00Z">
                    <w:rPr>
                      <w:rFonts w:ascii="Calibri" w:eastAsia="Times New Roman" w:hAnsi="Calibri" w:cs="Calibri"/>
                      <w:color w:val="000000"/>
                      <w:lang w:eastAsia="en-ZA"/>
                    </w:rPr>
                  </w:rPrChange>
                </w:rPr>
                <w:t>Cooling</w:t>
              </w:r>
            </w:ins>
          </w:p>
        </w:tc>
      </w:tr>
      <w:tr w:rsidR="002E33BA" w:rsidRPr="002E33BA" w14:paraId="7BA00E09" w14:textId="77777777" w:rsidTr="002E33BA">
        <w:trPr>
          <w:trHeight w:val="300"/>
          <w:ins w:id="920"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48AD0900" w14:textId="77777777" w:rsidR="002E33BA" w:rsidRPr="002E33BA" w:rsidRDefault="002E33BA" w:rsidP="002E33BA">
            <w:pPr>
              <w:spacing w:after="0" w:line="240" w:lineRule="auto"/>
              <w:rPr>
                <w:ins w:id="921" w:author="10073817" w:date="2016-10-27T16:26:00Z"/>
                <w:rFonts w:eastAsia="Times New Roman" w:cs="Arial"/>
                <w:color w:val="000000"/>
                <w:lang w:eastAsia="en-ZA"/>
                <w:rPrChange w:id="922" w:author="10073817" w:date="2016-10-27T16:26:00Z">
                  <w:rPr>
                    <w:ins w:id="923"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313F33AC" w14:textId="77777777" w:rsidR="002E33BA" w:rsidRPr="002E33BA" w:rsidRDefault="002E33BA" w:rsidP="002E33BA">
            <w:pPr>
              <w:spacing w:after="0" w:line="240" w:lineRule="auto"/>
              <w:rPr>
                <w:ins w:id="924" w:author="10073817" w:date="2016-10-27T16:26:00Z"/>
                <w:rFonts w:eastAsia="Times New Roman" w:cs="Arial"/>
                <w:color w:val="000000"/>
                <w:lang w:eastAsia="en-ZA"/>
                <w:rPrChange w:id="925" w:author="10073817" w:date="2016-10-27T16:26:00Z">
                  <w:rPr>
                    <w:ins w:id="926" w:author="10073817" w:date="2016-10-27T16:26:00Z"/>
                    <w:rFonts w:ascii="Calibri" w:eastAsia="Times New Roman" w:hAnsi="Calibri" w:cs="Calibri"/>
                    <w:color w:val="000000"/>
                    <w:lang w:eastAsia="en-ZA"/>
                  </w:rPr>
                </w:rPrChange>
              </w:rPr>
            </w:pPr>
            <w:ins w:id="927" w:author="10073817" w:date="2016-10-27T16:26:00Z">
              <w:r w:rsidRPr="002E33BA">
                <w:rPr>
                  <w:rFonts w:eastAsia="Times New Roman" w:cs="Arial"/>
                  <w:color w:val="000000"/>
                  <w:lang w:eastAsia="en-ZA"/>
                  <w:rPrChange w:id="928"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60AE0BD3" w14:textId="77777777" w:rsidR="002E33BA" w:rsidRPr="002E33BA" w:rsidRDefault="002E33BA" w:rsidP="002E33BA">
            <w:pPr>
              <w:spacing w:after="0" w:line="240" w:lineRule="auto"/>
              <w:jc w:val="right"/>
              <w:rPr>
                <w:ins w:id="929" w:author="10073817" w:date="2016-10-27T16:26:00Z"/>
                <w:rFonts w:eastAsia="Times New Roman" w:cs="Arial"/>
                <w:color w:val="000000"/>
                <w:lang w:eastAsia="en-ZA"/>
                <w:rPrChange w:id="930" w:author="10073817" w:date="2016-10-27T16:26:00Z">
                  <w:rPr>
                    <w:ins w:id="931" w:author="10073817" w:date="2016-10-27T16:26:00Z"/>
                    <w:rFonts w:ascii="Calibri" w:eastAsia="Times New Roman" w:hAnsi="Calibri" w:cs="Calibri"/>
                    <w:color w:val="000000"/>
                    <w:lang w:eastAsia="en-ZA"/>
                  </w:rPr>
                </w:rPrChange>
              </w:rPr>
            </w:pPr>
            <w:ins w:id="932" w:author="10073817" w:date="2016-10-27T16:26:00Z">
              <w:r w:rsidRPr="002E33BA">
                <w:rPr>
                  <w:rFonts w:eastAsia="Times New Roman" w:cs="Arial"/>
                  <w:color w:val="000000"/>
                  <w:lang w:eastAsia="en-ZA"/>
                  <w:rPrChange w:id="933"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10087C4A" w14:textId="77777777" w:rsidR="002E33BA" w:rsidRPr="002E33BA" w:rsidRDefault="002E33BA" w:rsidP="002E33BA">
            <w:pPr>
              <w:spacing w:after="0" w:line="240" w:lineRule="auto"/>
              <w:jc w:val="right"/>
              <w:rPr>
                <w:ins w:id="934" w:author="10073817" w:date="2016-10-27T16:26:00Z"/>
                <w:rFonts w:eastAsia="Times New Roman" w:cs="Arial"/>
                <w:color w:val="000000"/>
                <w:lang w:eastAsia="en-ZA"/>
                <w:rPrChange w:id="935" w:author="10073817" w:date="2016-10-27T16:26:00Z">
                  <w:rPr>
                    <w:ins w:id="936" w:author="10073817" w:date="2016-10-27T16:26:00Z"/>
                    <w:rFonts w:ascii="Calibri" w:eastAsia="Times New Roman" w:hAnsi="Calibri" w:cs="Calibri"/>
                    <w:color w:val="000000"/>
                    <w:lang w:eastAsia="en-ZA"/>
                  </w:rPr>
                </w:rPrChange>
              </w:rPr>
            </w:pPr>
            <w:ins w:id="937" w:author="10073817" w:date="2016-10-27T16:26:00Z">
              <w:r w:rsidRPr="002E33BA">
                <w:rPr>
                  <w:rFonts w:eastAsia="Times New Roman" w:cs="Arial"/>
                  <w:color w:val="000000"/>
                  <w:lang w:eastAsia="en-ZA"/>
                  <w:rPrChange w:id="938"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3094E62B" w14:textId="77777777" w:rsidR="002E33BA" w:rsidRPr="002E33BA" w:rsidRDefault="002E33BA" w:rsidP="002E33BA">
            <w:pPr>
              <w:spacing w:after="0" w:line="240" w:lineRule="auto"/>
              <w:jc w:val="right"/>
              <w:rPr>
                <w:ins w:id="939" w:author="10073817" w:date="2016-10-27T16:26:00Z"/>
                <w:rFonts w:eastAsia="Times New Roman" w:cs="Arial"/>
                <w:color w:val="000000"/>
                <w:lang w:eastAsia="en-ZA"/>
                <w:rPrChange w:id="940" w:author="10073817" w:date="2016-10-27T16:26:00Z">
                  <w:rPr>
                    <w:ins w:id="941" w:author="10073817" w:date="2016-10-27T16:26:00Z"/>
                    <w:rFonts w:ascii="Calibri" w:eastAsia="Times New Roman" w:hAnsi="Calibri" w:cs="Calibri"/>
                    <w:color w:val="000000"/>
                    <w:lang w:eastAsia="en-ZA"/>
                  </w:rPr>
                </w:rPrChange>
              </w:rPr>
            </w:pPr>
            <w:ins w:id="942" w:author="10073817" w:date="2016-10-27T16:26:00Z">
              <w:r w:rsidRPr="002E33BA">
                <w:rPr>
                  <w:rFonts w:eastAsia="Times New Roman" w:cs="Arial"/>
                  <w:color w:val="000000"/>
                  <w:lang w:eastAsia="en-ZA"/>
                  <w:rPrChange w:id="943"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5B4EDDCE" w14:textId="77777777" w:rsidR="002E33BA" w:rsidRPr="002E33BA" w:rsidRDefault="002E33BA" w:rsidP="002E33BA">
            <w:pPr>
              <w:spacing w:after="0" w:line="240" w:lineRule="auto"/>
              <w:jc w:val="right"/>
              <w:rPr>
                <w:ins w:id="944" w:author="10073817" w:date="2016-10-27T16:26:00Z"/>
                <w:rFonts w:eastAsia="Times New Roman" w:cs="Arial"/>
                <w:color w:val="000000"/>
                <w:lang w:eastAsia="en-ZA"/>
                <w:rPrChange w:id="945" w:author="10073817" w:date="2016-10-27T16:26:00Z">
                  <w:rPr>
                    <w:ins w:id="946" w:author="10073817" w:date="2016-10-27T16:26:00Z"/>
                    <w:rFonts w:ascii="Calibri" w:eastAsia="Times New Roman" w:hAnsi="Calibri" w:cs="Calibri"/>
                    <w:color w:val="000000"/>
                    <w:lang w:eastAsia="en-ZA"/>
                  </w:rPr>
                </w:rPrChange>
              </w:rPr>
            </w:pPr>
            <w:ins w:id="947" w:author="10073817" w:date="2016-10-27T16:26:00Z">
              <w:r w:rsidRPr="002E33BA">
                <w:rPr>
                  <w:rFonts w:eastAsia="Times New Roman" w:cs="Arial"/>
                  <w:color w:val="000000"/>
                  <w:lang w:eastAsia="en-ZA"/>
                  <w:rPrChange w:id="948" w:author="10073817" w:date="2016-10-27T16:26:00Z">
                    <w:rPr>
                      <w:rFonts w:ascii="Calibri" w:eastAsia="Times New Roman" w:hAnsi="Calibri" w:cs="Calibri"/>
                      <w:color w:val="000000"/>
                      <w:lang w:eastAsia="en-ZA"/>
                    </w:rPr>
                  </w:rPrChange>
                </w:rPr>
                <w:t>300</w:t>
              </w:r>
            </w:ins>
          </w:p>
        </w:tc>
      </w:tr>
      <w:tr w:rsidR="002E33BA" w:rsidRPr="002E33BA" w14:paraId="13956AD2" w14:textId="77777777" w:rsidTr="002E33BA">
        <w:trPr>
          <w:trHeight w:val="315"/>
          <w:ins w:id="949" w:author="10073817" w:date="2016-10-27T16:26:00Z"/>
        </w:trPr>
        <w:tc>
          <w:tcPr>
            <w:tcW w:w="1340" w:type="dxa"/>
            <w:vMerge/>
            <w:tcBorders>
              <w:top w:val="single" w:sz="8" w:space="0" w:color="auto"/>
              <w:left w:val="single" w:sz="8" w:space="0" w:color="auto"/>
              <w:bottom w:val="single" w:sz="8" w:space="0" w:color="000000"/>
              <w:right w:val="single" w:sz="4" w:space="0" w:color="auto"/>
            </w:tcBorders>
            <w:vAlign w:val="center"/>
            <w:hideMark/>
          </w:tcPr>
          <w:p w14:paraId="4647662E" w14:textId="77777777" w:rsidR="002E33BA" w:rsidRPr="002E33BA" w:rsidRDefault="002E33BA" w:rsidP="002E33BA">
            <w:pPr>
              <w:spacing w:after="0" w:line="240" w:lineRule="auto"/>
              <w:rPr>
                <w:ins w:id="950" w:author="10073817" w:date="2016-10-27T16:26:00Z"/>
                <w:rFonts w:eastAsia="Times New Roman" w:cs="Arial"/>
                <w:color w:val="000000"/>
                <w:lang w:eastAsia="en-ZA"/>
                <w:rPrChange w:id="951" w:author="10073817" w:date="2016-10-27T16:26:00Z">
                  <w:rPr>
                    <w:ins w:id="952"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3C27D6BE" w14:textId="77777777" w:rsidR="002E33BA" w:rsidRPr="002E33BA" w:rsidRDefault="002E33BA" w:rsidP="002E33BA">
            <w:pPr>
              <w:spacing w:after="0" w:line="240" w:lineRule="auto"/>
              <w:rPr>
                <w:ins w:id="953" w:author="10073817" w:date="2016-10-27T16:26:00Z"/>
                <w:rFonts w:eastAsia="Times New Roman" w:cs="Arial"/>
                <w:color w:val="000000"/>
                <w:lang w:eastAsia="en-ZA"/>
                <w:rPrChange w:id="954" w:author="10073817" w:date="2016-10-27T16:26:00Z">
                  <w:rPr>
                    <w:ins w:id="955" w:author="10073817" w:date="2016-10-27T16:26:00Z"/>
                    <w:rFonts w:ascii="Calibri" w:eastAsia="Times New Roman" w:hAnsi="Calibri" w:cs="Calibri"/>
                    <w:color w:val="000000"/>
                    <w:lang w:eastAsia="en-ZA"/>
                  </w:rPr>
                </w:rPrChange>
              </w:rPr>
            </w:pPr>
            <w:ins w:id="956" w:author="10073817" w:date="2016-10-27T16:26:00Z">
              <w:r w:rsidRPr="002E33BA">
                <w:rPr>
                  <w:rFonts w:eastAsia="Times New Roman" w:cs="Arial"/>
                  <w:color w:val="000000"/>
                  <w:lang w:eastAsia="en-ZA"/>
                  <w:rPrChange w:id="957"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5F65FD4E" w14:textId="77777777" w:rsidR="002E33BA" w:rsidRPr="002E33BA" w:rsidRDefault="002E33BA" w:rsidP="002E33BA">
            <w:pPr>
              <w:spacing w:after="0" w:line="240" w:lineRule="auto"/>
              <w:jc w:val="right"/>
              <w:rPr>
                <w:ins w:id="958" w:author="10073817" w:date="2016-10-27T16:26:00Z"/>
                <w:rFonts w:eastAsia="Times New Roman" w:cs="Arial"/>
                <w:color w:val="000000"/>
                <w:lang w:eastAsia="en-ZA"/>
                <w:rPrChange w:id="959" w:author="10073817" w:date="2016-10-27T16:26:00Z">
                  <w:rPr>
                    <w:ins w:id="960" w:author="10073817" w:date="2016-10-27T16:26:00Z"/>
                    <w:rFonts w:ascii="Calibri" w:eastAsia="Times New Roman" w:hAnsi="Calibri" w:cs="Calibri"/>
                    <w:color w:val="000000"/>
                    <w:lang w:eastAsia="en-ZA"/>
                  </w:rPr>
                </w:rPrChange>
              </w:rPr>
            </w:pPr>
            <w:ins w:id="961" w:author="10073817" w:date="2016-10-27T16:26:00Z">
              <w:r w:rsidRPr="002E33BA">
                <w:rPr>
                  <w:rFonts w:eastAsia="Times New Roman" w:cs="Arial"/>
                  <w:color w:val="000000"/>
                  <w:lang w:eastAsia="en-ZA"/>
                  <w:rPrChange w:id="962"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66B381B6" w14:textId="77777777" w:rsidR="002E33BA" w:rsidRPr="002E33BA" w:rsidRDefault="002E33BA" w:rsidP="002E33BA">
            <w:pPr>
              <w:spacing w:after="0" w:line="240" w:lineRule="auto"/>
              <w:jc w:val="right"/>
              <w:rPr>
                <w:ins w:id="963" w:author="10073817" w:date="2016-10-27T16:26:00Z"/>
                <w:rFonts w:eastAsia="Times New Roman" w:cs="Arial"/>
                <w:color w:val="000000"/>
                <w:lang w:eastAsia="en-ZA"/>
                <w:rPrChange w:id="964" w:author="10073817" w:date="2016-10-27T16:26:00Z">
                  <w:rPr>
                    <w:ins w:id="965" w:author="10073817" w:date="2016-10-27T16:26:00Z"/>
                    <w:rFonts w:ascii="Calibri" w:eastAsia="Times New Roman" w:hAnsi="Calibri" w:cs="Calibri"/>
                    <w:color w:val="000000"/>
                    <w:lang w:eastAsia="en-ZA"/>
                  </w:rPr>
                </w:rPrChange>
              </w:rPr>
            </w:pPr>
            <w:ins w:id="966" w:author="10073817" w:date="2016-10-27T16:26:00Z">
              <w:r w:rsidRPr="002E33BA">
                <w:rPr>
                  <w:rFonts w:eastAsia="Times New Roman" w:cs="Arial"/>
                  <w:color w:val="000000"/>
                  <w:lang w:eastAsia="en-ZA"/>
                  <w:rPrChange w:id="967"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0F83FDEF" w14:textId="77777777" w:rsidR="002E33BA" w:rsidRPr="002E33BA" w:rsidRDefault="002E33BA" w:rsidP="002E33BA">
            <w:pPr>
              <w:spacing w:after="0" w:line="240" w:lineRule="auto"/>
              <w:jc w:val="right"/>
              <w:rPr>
                <w:ins w:id="968" w:author="10073817" w:date="2016-10-27T16:26:00Z"/>
                <w:rFonts w:eastAsia="Times New Roman" w:cs="Arial"/>
                <w:color w:val="000000"/>
                <w:lang w:eastAsia="en-ZA"/>
                <w:rPrChange w:id="969" w:author="10073817" w:date="2016-10-27T16:26:00Z">
                  <w:rPr>
                    <w:ins w:id="970" w:author="10073817" w:date="2016-10-27T16:26:00Z"/>
                    <w:rFonts w:ascii="Calibri" w:eastAsia="Times New Roman" w:hAnsi="Calibri" w:cs="Calibri"/>
                    <w:color w:val="000000"/>
                    <w:lang w:eastAsia="en-ZA"/>
                  </w:rPr>
                </w:rPrChange>
              </w:rPr>
            </w:pPr>
            <w:ins w:id="971" w:author="10073817" w:date="2016-10-27T16:26:00Z">
              <w:r w:rsidRPr="002E33BA">
                <w:rPr>
                  <w:rFonts w:eastAsia="Times New Roman" w:cs="Arial"/>
                  <w:color w:val="000000"/>
                  <w:lang w:eastAsia="en-ZA"/>
                  <w:rPrChange w:id="972"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000000" w:fill="DCE6F1"/>
            <w:noWrap/>
            <w:vAlign w:val="bottom"/>
            <w:hideMark/>
          </w:tcPr>
          <w:p w14:paraId="55B172FE" w14:textId="77777777" w:rsidR="002E33BA" w:rsidRPr="002E33BA" w:rsidRDefault="002E33BA" w:rsidP="002E33BA">
            <w:pPr>
              <w:spacing w:after="0" w:line="240" w:lineRule="auto"/>
              <w:jc w:val="right"/>
              <w:rPr>
                <w:ins w:id="973" w:author="10073817" w:date="2016-10-27T16:26:00Z"/>
                <w:rFonts w:eastAsia="Times New Roman" w:cs="Arial"/>
                <w:color w:val="000000"/>
                <w:lang w:eastAsia="en-ZA"/>
                <w:rPrChange w:id="974" w:author="10073817" w:date="2016-10-27T16:26:00Z">
                  <w:rPr>
                    <w:ins w:id="975" w:author="10073817" w:date="2016-10-27T16:26:00Z"/>
                    <w:rFonts w:ascii="Calibri" w:eastAsia="Times New Roman" w:hAnsi="Calibri" w:cs="Calibri"/>
                    <w:color w:val="000000"/>
                    <w:lang w:eastAsia="en-ZA"/>
                  </w:rPr>
                </w:rPrChange>
              </w:rPr>
            </w:pPr>
            <w:ins w:id="976" w:author="10073817" w:date="2016-10-27T16:26:00Z">
              <w:r w:rsidRPr="002E33BA">
                <w:rPr>
                  <w:rFonts w:eastAsia="Times New Roman" w:cs="Arial"/>
                  <w:color w:val="000000"/>
                  <w:lang w:eastAsia="en-ZA"/>
                  <w:rPrChange w:id="977" w:author="10073817" w:date="2016-10-27T16:26:00Z">
                    <w:rPr>
                      <w:rFonts w:ascii="Calibri" w:eastAsia="Times New Roman" w:hAnsi="Calibri" w:cs="Calibri"/>
                      <w:color w:val="000000"/>
                      <w:lang w:eastAsia="en-ZA"/>
                    </w:rPr>
                  </w:rPrChange>
                </w:rPr>
                <w:t>50</w:t>
              </w:r>
            </w:ins>
          </w:p>
        </w:tc>
      </w:tr>
      <w:tr w:rsidR="002E33BA" w:rsidRPr="002E33BA" w14:paraId="66603DE0" w14:textId="77777777" w:rsidTr="002E33BA">
        <w:trPr>
          <w:trHeight w:val="300"/>
          <w:ins w:id="978"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62FA705" w14:textId="77777777" w:rsidR="002E33BA" w:rsidRPr="002E33BA" w:rsidRDefault="002E33BA" w:rsidP="002E33BA">
            <w:pPr>
              <w:spacing w:after="0" w:line="240" w:lineRule="auto"/>
              <w:jc w:val="center"/>
              <w:rPr>
                <w:ins w:id="979" w:author="10073817" w:date="2016-10-27T16:26:00Z"/>
                <w:rFonts w:eastAsia="Times New Roman" w:cs="Arial"/>
                <w:color w:val="000000"/>
                <w:lang w:eastAsia="en-ZA"/>
                <w:rPrChange w:id="980" w:author="10073817" w:date="2016-10-27T16:26:00Z">
                  <w:rPr>
                    <w:ins w:id="981" w:author="10073817" w:date="2016-10-27T16:26:00Z"/>
                    <w:rFonts w:ascii="Calibri" w:eastAsia="Times New Roman" w:hAnsi="Calibri" w:cs="Calibri"/>
                    <w:color w:val="000000"/>
                    <w:lang w:eastAsia="en-ZA"/>
                  </w:rPr>
                </w:rPrChange>
              </w:rPr>
            </w:pPr>
            <w:ins w:id="982" w:author="10073817" w:date="2016-10-27T16:26:00Z">
              <w:r w:rsidRPr="002E33BA">
                <w:rPr>
                  <w:rFonts w:eastAsia="Times New Roman" w:cs="Arial"/>
                  <w:color w:val="000000"/>
                  <w:lang w:eastAsia="en-ZA"/>
                  <w:rPrChange w:id="983" w:author="10073817" w:date="2016-10-27T16:26:00Z">
                    <w:rPr>
                      <w:rFonts w:ascii="Calibri" w:eastAsia="Times New Roman" w:hAnsi="Calibri" w:cs="Calibri"/>
                      <w:color w:val="000000"/>
                      <w:lang w:eastAsia="en-ZA"/>
                    </w:rPr>
                  </w:rPrChange>
                </w:rPr>
                <w:t>Calculation 2</w:t>
              </w:r>
            </w:ins>
          </w:p>
        </w:tc>
        <w:tc>
          <w:tcPr>
            <w:tcW w:w="1640" w:type="dxa"/>
            <w:tcBorders>
              <w:top w:val="nil"/>
              <w:left w:val="nil"/>
              <w:bottom w:val="single" w:sz="4" w:space="0" w:color="auto"/>
              <w:right w:val="single" w:sz="4" w:space="0" w:color="auto"/>
            </w:tcBorders>
            <w:shd w:val="clear" w:color="auto" w:fill="auto"/>
            <w:noWrap/>
            <w:vAlign w:val="bottom"/>
            <w:hideMark/>
          </w:tcPr>
          <w:p w14:paraId="4D275584" w14:textId="77777777" w:rsidR="002E33BA" w:rsidRPr="002E33BA" w:rsidRDefault="002E33BA" w:rsidP="002E33BA">
            <w:pPr>
              <w:spacing w:after="0" w:line="240" w:lineRule="auto"/>
              <w:rPr>
                <w:ins w:id="984" w:author="10073817" w:date="2016-10-27T16:26:00Z"/>
                <w:rFonts w:eastAsia="Times New Roman" w:cs="Arial"/>
                <w:color w:val="000000"/>
                <w:lang w:eastAsia="en-ZA"/>
                <w:rPrChange w:id="985" w:author="10073817" w:date="2016-10-27T16:26:00Z">
                  <w:rPr>
                    <w:ins w:id="986" w:author="10073817" w:date="2016-10-27T16:26:00Z"/>
                    <w:rFonts w:ascii="Calibri" w:eastAsia="Times New Roman" w:hAnsi="Calibri" w:cs="Calibri"/>
                    <w:color w:val="000000"/>
                    <w:lang w:eastAsia="en-ZA"/>
                  </w:rPr>
                </w:rPrChange>
              </w:rPr>
            </w:pPr>
            <w:ins w:id="987" w:author="10073817" w:date="2016-10-27T16:26:00Z">
              <w:r w:rsidRPr="002E33BA">
                <w:rPr>
                  <w:rFonts w:eastAsia="Times New Roman" w:cs="Arial"/>
                  <w:color w:val="000000"/>
                  <w:lang w:eastAsia="en-ZA"/>
                  <w:rPrChange w:id="988"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7908759A" w14:textId="77777777" w:rsidR="002E33BA" w:rsidRPr="002E33BA" w:rsidRDefault="002E33BA" w:rsidP="002E33BA">
            <w:pPr>
              <w:spacing w:after="0" w:line="240" w:lineRule="auto"/>
              <w:rPr>
                <w:ins w:id="989" w:author="10073817" w:date="2016-10-27T16:26:00Z"/>
                <w:rFonts w:eastAsia="Times New Roman" w:cs="Arial"/>
                <w:color w:val="000000"/>
                <w:lang w:eastAsia="en-ZA"/>
                <w:rPrChange w:id="990" w:author="10073817" w:date="2016-10-27T16:26:00Z">
                  <w:rPr>
                    <w:ins w:id="991" w:author="10073817" w:date="2016-10-27T16:26:00Z"/>
                    <w:rFonts w:ascii="Calibri" w:eastAsia="Times New Roman" w:hAnsi="Calibri" w:cs="Calibri"/>
                    <w:color w:val="000000"/>
                    <w:lang w:eastAsia="en-ZA"/>
                  </w:rPr>
                </w:rPrChange>
              </w:rPr>
            </w:pPr>
            <w:ins w:id="992" w:author="10073817" w:date="2016-10-27T16:26:00Z">
              <w:r w:rsidRPr="002E33BA">
                <w:rPr>
                  <w:rFonts w:eastAsia="Times New Roman" w:cs="Arial"/>
                  <w:color w:val="000000"/>
                  <w:lang w:eastAsia="en-ZA"/>
                  <w:rPrChange w:id="993"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54948E2E" w14:textId="77777777" w:rsidR="002E33BA" w:rsidRPr="002E33BA" w:rsidRDefault="002E33BA" w:rsidP="002E33BA">
            <w:pPr>
              <w:spacing w:after="0" w:line="240" w:lineRule="auto"/>
              <w:rPr>
                <w:ins w:id="994" w:author="10073817" w:date="2016-10-27T16:26:00Z"/>
                <w:rFonts w:eastAsia="Times New Roman" w:cs="Arial"/>
                <w:color w:val="000000"/>
                <w:lang w:eastAsia="en-ZA"/>
                <w:rPrChange w:id="995" w:author="10073817" w:date="2016-10-27T16:26:00Z">
                  <w:rPr>
                    <w:ins w:id="996" w:author="10073817" w:date="2016-10-27T16:26:00Z"/>
                    <w:rFonts w:ascii="Calibri" w:eastAsia="Times New Roman" w:hAnsi="Calibri" w:cs="Calibri"/>
                    <w:color w:val="000000"/>
                    <w:lang w:eastAsia="en-ZA"/>
                  </w:rPr>
                </w:rPrChange>
              </w:rPr>
            </w:pPr>
            <w:ins w:id="997" w:author="10073817" w:date="2016-10-27T16:26:00Z">
              <w:r w:rsidRPr="002E33BA">
                <w:rPr>
                  <w:rFonts w:eastAsia="Times New Roman" w:cs="Arial"/>
                  <w:color w:val="000000"/>
                  <w:lang w:eastAsia="en-ZA"/>
                  <w:rPrChange w:id="998"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21F5081" w14:textId="77777777" w:rsidR="002E33BA" w:rsidRPr="002E33BA" w:rsidRDefault="002E33BA" w:rsidP="002E33BA">
            <w:pPr>
              <w:spacing w:after="0" w:line="240" w:lineRule="auto"/>
              <w:jc w:val="center"/>
              <w:rPr>
                <w:ins w:id="999" w:author="10073817" w:date="2016-10-27T16:26:00Z"/>
                <w:rFonts w:eastAsia="Times New Roman" w:cs="Arial"/>
                <w:color w:val="000000"/>
                <w:lang w:eastAsia="en-ZA"/>
                <w:rPrChange w:id="1000" w:author="10073817" w:date="2016-10-27T16:26:00Z">
                  <w:rPr>
                    <w:ins w:id="1001" w:author="10073817" w:date="2016-10-27T16:26:00Z"/>
                    <w:rFonts w:ascii="Calibri" w:eastAsia="Times New Roman" w:hAnsi="Calibri" w:cs="Calibri"/>
                    <w:color w:val="000000"/>
                    <w:lang w:eastAsia="en-ZA"/>
                  </w:rPr>
                </w:rPrChange>
              </w:rPr>
            </w:pPr>
            <w:ins w:id="1002" w:author="10073817" w:date="2016-10-27T16:26:00Z">
              <w:r w:rsidRPr="002E33BA">
                <w:rPr>
                  <w:rFonts w:eastAsia="Times New Roman" w:cs="Arial"/>
                  <w:color w:val="000000"/>
                  <w:lang w:eastAsia="en-ZA"/>
                  <w:rPrChange w:id="1003" w:author="10073817" w:date="2016-10-27T16:26:00Z">
                    <w:rPr>
                      <w:rFonts w:ascii="Calibri" w:eastAsia="Times New Roman" w:hAnsi="Calibri" w:cs="Calibri"/>
                      <w:color w:val="000000"/>
                      <w:lang w:eastAsia="en-ZA"/>
                    </w:rPr>
                  </w:rPrChange>
                </w:rPr>
                <w:t>Annealing</w:t>
              </w:r>
            </w:ins>
          </w:p>
        </w:tc>
      </w:tr>
      <w:tr w:rsidR="002E33BA" w:rsidRPr="002E33BA" w14:paraId="693A3C3A" w14:textId="77777777" w:rsidTr="002E33BA">
        <w:trPr>
          <w:trHeight w:val="300"/>
          <w:ins w:id="1004"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532B27D" w14:textId="77777777" w:rsidR="002E33BA" w:rsidRPr="002E33BA" w:rsidRDefault="002E33BA" w:rsidP="002E33BA">
            <w:pPr>
              <w:spacing w:after="0" w:line="240" w:lineRule="auto"/>
              <w:rPr>
                <w:ins w:id="1005" w:author="10073817" w:date="2016-10-27T16:26:00Z"/>
                <w:rFonts w:eastAsia="Times New Roman" w:cs="Arial"/>
                <w:color w:val="000000"/>
                <w:lang w:eastAsia="en-ZA"/>
                <w:rPrChange w:id="1006" w:author="10073817" w:date="2016-10-27T16:26:00Z">
                  <w:rPr>
                    <w:ins w:id="1007"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54F61F67" w14:textId="77777777" w:rsidR="002E33BA" w:rsidRPr="002E33BA" w:rsidRDefault="002E33BA" w:rsidP="002E33BA">
            <w:pPr>
              <w:spacing w:after="0" w:line="240" w:lineRule="auto"/>
              <w:rPr>
                <w:ins w:id="1008" w:author="10073817" w:date="2016-10-27T16:26:00Z"/>
                <w:rFonts w:eastAsia="Times New Roman" w:cs="Arial"/>
                <w:color w:val="000000"/>
                <w:lang w:eastAsia="en-ZA"/>
                <w:rPrChange w:id="1009" w:author="10073817" w:date="2016-10-27T16:26:00Z">
                  <w:rPr>
                    <w:ins w:id="1010" w:author="10073817" w:date="2016-10-27T16:26:00Z"/>
                    <w:rFonts w:ascii="Calibri" w:eastAsia="Times New Roman" w:hAnsi="Calibri" w:cs="Calibri"/>
                    <w:color w:val="000000"/>
                    <w:lang w:eastAsia="en-ZA"/>
                  </w:rPr>
                </w:rPrChange>
              </w:rPr>
            </w:pPr>
            <w:ins w:id="1011" w:author="10073817" w:date="2016-10-27T16:26:00Z">
              <w:r w:rsidRPr="002E33BA">
                <w:rPr>
                  <w:rFonts w:eastAsia="Times New Roman" w:cs="Arial"/>
                  <w:color w:val="000000"/>
                  <w:lang w:eastAsia="en-ZA"/>
                  <w:rPrChange w:id="1012"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011FA2E4" w14:textId="77777777" w:rsidR="002E33BA" w:rsidRPr="002E33BA" w:rsidRDefault="002E33BA" w:rsidP="002E33BA">
            <w:pPr>
              <w:spacing w:after="0" w:line="240" w:lineRule="auto"/>
              <w:rPr>
                <w:ins w:id="1013" w:author="10073817" w:date="2016-10-27T16:26:00Z"/>
                <w:rFonts w:eastAsia="Times New Roman" w:cs="Arial"/>
                <w:color w:val="000000"/>
                <w:lang w:eastAsia="en-ZA"/>
                <w:rPrChange w:id="1014" w:author="10073817" w:date="2016-10-27T16:26:00Z">
                  <w:rPr>
                    <w:ins w:id="1015" w:author="10073817" w:date="2016-10-27T16:26:00Z"/>
                    <w:rFonts w:ascii="Calibri" w:eastAsia="Times New Roman" w:hAnsi="Calibri" w:cs="Calibri"/>
                    <w:color w:val="000000"/>
                    <w:lang w:eastAsia="en-ZA"/>
                  </w:rPr>
                </w:rPrChange>
              </w:rPr>
            </w:pPr>
            <w:ins w:id="1016" w:author="10073817" w:date="2016-10-27T16:26:00Z">
              <w:r w:rsidRPr="002E33BA">
                <w:rPr>
                  <w:rFonts w:eastAsia="Times New Roman" w:cs="Arial"/>
                  <w:color w:val="000000"/>
                  <w:lang w:eastAsia="en-ZA"/>
                  <w:rPrChange w:id="1017"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35B8AA98" w14:textId="77777777" w:rsidR="002E33BA" w:rsidRPr="002E33BA" w:rsidRDefault="002E33BA" w:rsidP="002E33BA">
            <w:pPr>
              <w:spacing w:after="0" w:line="240" w:lineRule="auto"/>
              <w:rPr>
                <w:ins w:id="1018" w:author="10073817" w:date="2016-10-27T16:26:00Z"/>
                <w:rFonts w:eastAsia="Times New Roman" w:cs="Arial"/>
                <w:color w:val="000000"/>
                <w:lang w:eastAsia="en-ZA"/>
                <w:rPrChange w:id="1019" w:author="10073817" w:date="2016-10-27T16:26:00Z">
                  <w:rPr>
                    <w:ins w:id="1020" w:author="10073817" w:date="2016-10-27T16:26:00Z"/>
                    <w:rFonts w:ascii="Calibri" w:eastAsia="Times New Roman" w:hAnsi="Calibri" w:cs="Calibri"/>
                    <w:color w:val="000000"/>
                    <w:lang w:eastAsia="en-ZA"/>
                  </w:rPr>
                </w:rPrChange>
              </w:rPr>
            </w:pPr>
            <w:ins w:id="1021" w:author="10073817" w:date="2016-10-27T16:26:00Z">
              <w:r w:rsidRPr="002E33BA">
                <w:rPr>
                  <w:rFonts w:eastAsia="Times New Roman" w:cs="Arial"/>
                  <w:color w:val="000000"/>
                  <w:lang w:eastAsia="en-ZA"/>
                  <w:rPrChange w:id="1022"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087551AE" w14:textId="77777777" w:rsidR="002E33BA" w:rsidRPr="002E33BA" w:rsidRDefault="002E33BA" w:rsidP="002E33BA">
            <w:pPr>
              <w:spacing w:after="0" w:line="240" w:lineRule="auto"/>
              <w:rPr>
                <w:ins w:id="1023" w:author="10073817" w:date="2016-10-27T16:26:00Z"/>
                <w:rFonts w:eastAsia="Times New Roman" w:cs="Arial"/>
                <w:color w:val="000000"/>
                <w:lang w:eastAsia="en-ZA"/>
                <w:rPrChange w:id="1024" w:author="10073817" w:date="2016-10-27T16:26:00Z">
                  <w:rPr>
                    <w:ins w:id="1025" w:author="10073817" w:date="2016-10-27T16:26:00Z"/>
                    <w:rFonts w:ascii="Calibri" w:eastAsia="Times New Roman" w:hAnsi="Calibri" w:cs="Calibri"/>
                    <w:color w:val="000000"/>
                    <w:lang w:eastAsia="en-ZA"/>
                  </w:rPr>
                </w:rPrChange>
              </w:rPr>
            </w:pPr>
            <w:ins w:id="1026" w:author="10073817" w:date="2016-10-27T16:26:00Z">
              <w:r w:rsidRPr="002E33BA">
                <w:rPr>
                  <w:rFonts w:eastAsia="Times New Roman" w:cs="Arial"/>
                  <w:color w:val="000000"/>
                  <w:lang w:eastAsia="en-ZA"/>
                  <w:rPrChange w:id="1027"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17CB3197" w14:textId="77777777" w:rsidR="002E33BA" w:rsidRPr="002E33BA" w:rsidRDefault="002E33BA" w:rsidP="002E33BA">
            <w:pPr>
              <w:spacing w:after="0" w:line="240" w:lineRule="auto"/>
              <w:rPr>
                <w:ins w:id="1028" w:author="10073817" w:date="2016-10-27T16:26:00Z"/>
                <w:rFonts w:eastAsia="Times New Roman" w:cs="Arial"/>
                <w:color w:val="000000"/>
                <w:lang w:eastAsia="en-ZA"/>
                <w:rPrChange w:id="1029" w:author="10073817" w:date="2016-10-27T16:26:00Z">
                  <w:rPr>
                    <w:ins w:id="1030" w:author="10073817" w:date="2016-10-27T16:26:00Z"/>
                    <w:rFonts w:ascii="Calibri" w:eastAsia="Times New Roman" w:hAnsi="Calibri" w:cs="Calibri"/>
                    <w:color w:val="000000"/>
                    <w:lang w:eastAsia="en-ZA"/>
                  </w:rPr>
                </w:rPrChange>
              </w:rPr>
            </w:pPr>
            <w:ins w:id="1031" w:author="10073817" w:date="2016-10-27T16:26:00Z">
              <w:r w:rsidRPr="002E33BA">
                <w:rPr>
                  <w:rFonts w:eastAsia="Times New Roman" w:cs="Arial"/>
                  <w:color w:val="000000"/>
                  <w:lang w:eastAsia="en-ZA"/>
                  <w:rPrChange w:id="1032" w:author="10073817" w:date="2016-10-27T16:26:00Z">
                    <w:rPr>
                      <w:rFonts w:ascii="Calibri" w:eastAsia="Times New Roman" w:hAnsi="Calibri" w:cs="Calibri"/>
                      <w:color w:val="000000"/>
                      <w:lang w:eastAsia="en-ZA"/>
                    </w:rPr>
                  </w:rPrChange>
                </w:rPr>
                <w:t>Cooling</w:t>
              </w:r>
            </w:ins>
          </w:p>
        </w:tc>
      </w:tr>
      <w:tr w:rsidR="002E33BA" w:rsidRPr="002E33BA" w14:paraId="7679A3C5" w14:textId="77777777" w:rsidTr="002E33BA">
        <w:trPr>
          <w:trHeight w:val="300"/>
          <w:ins w:id="103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7A257D1F" w14:textId="77777777" w:rsidR="002E33BA" w:rsidRPr="002E33BA" w:rsidRDefault="002E33BA" w:rsidP="002E33BA">
            <w:pPr>
              <w:spacing w:after="0" w:line="240" w:lineRule="auto"/>
              <w:rPr>
                <w:ins w:id="1034" w:author="10073817" w:date="2016-10-27T16:26:00Z"/>
                <w:rFonts w:eastAsia="Times New Roman" w:cs="Arial"/>
                <w:color w:val="000000"/>
                <w:lang w:eastAsia="en-ZA"/>
                <w:rPrChange w:id="1035" w:author="10073817" w:date="2016-10-27T16:26:00Z">
                  <w:rPr>
                    <w:ins w:id="1036"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0B3DF85D" w14:textId="77777777" w:rsidR="002E33BA" w:rsidRPr="002E33BA" w:rsidRDefault="002E33BA" w:rsidP="002E33BA">
            <w:pPr>
              <w:spacing w:after="0" w:line="240" w:lineRule="auto"/>
              <w:rPr>
                <w:ins w:id="1037" w:author="10073817" w:date="2016-10-27T16:26:00Z"/>
                <w:rFonts w:eastAsia="Times New Roman" w:cs="Arial"/>
                <w:color w:val="000000"/>
                <w:lang w:eastAsia="en-ZA"/>
                <w:rPrChange w:id="1038" w:author="10073817" w:date="2016-10-27T16:26:00Z">
                  <w:rPr>
                    <w:ins w:id="1039" w:author="10073817" w:date="2016-10-27T16:26:00Z"/>
                    <w:rFonts w:ascii="Calibri" w:eastAsia="Times New Roman" w:hAnsi="Calibri" w:cs="Calibri"/>
                    <w:color w:val="000000"/>
                    <w:lang w:eastAsia="en-ZA"/>
                  </w:rPr>
                </w:rPrChange>
              </w:rPr>
            </w:pPr>
            <w:ins w:id="1040" w:author="10073817" w:date="2016-10-27T16:26:00Z">
              <w:r w:rsidRPr="002E33BA">
                <w:rPr>
                  <w:rFonts w:eastAsia="Times New Roman" w:cs="Arial"/>
                  <w:color w:val="000000"/>
                  <w:lang w:eastAsia="en-ZA"/>
                  <w:rPrChange w:id="1041"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636DC30D" w14:textId="77777777" w:rsidR="002E33BA" w:rsidRPr="002E33BA" w:rsidRDefault="002E33BA" w:rsidP="002E33BA">
            <w:pPr>
              <w:spacing w:after="0" w:line="240" w:lineRule="auto"/>
              <w:jc w:val="right"/>
              <w:rPr>
                <w:ins w:id="1042" w:author="10073817" w:date="2016-10-27T16:26:00Z"/>
                <w:rFonts w:eastAsia="Times New Roman" w:cs="Arial"/>
                <w:color w:val="000000"/>
                <w:lang w:eastAsia="en-ZA"/>
                <w:rPrChange w:id="1043" w:author="10073817" w:date="2016-10-27T16:26:00Z">
                  <w:rPr>
                    <w:ins w:id="1044" w:author="10073817" w:date="2016-10-27T16:26:00Z"/>
                    <w:rFonts w:ascii="Calibri" w:eastAsia="Times New Roman" w:hAnsi="Calibri" w:cs="Calibri"/>
                    <w:color w:val="000000"/>
                    <w:lang w:eastAsia="en-ZA"/>
                  </w:rPr>
                </w:rPrChange>
              </w:rPr>
            </w:pPr>
            <w:ins w:id="1045" w:author="10073817" w:date="2016-10-27T16:26:00Z">
              <w:r w:rsidRPr="002E33BA">
                <w:rPr>
                  <w:rFonts w:eastAsia="Times New Roman" w:cs="Arial"/>
                  <w:color w:val="000000"/>
                  <w:lang w:eastAsia="en-ZA"/>
                  <w:rPrChange w:id="1046"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auto" w:fill="auto"/>
            <w:noWrap/>
            <w:vAlign w:val="bottom"/>
            <w:hideMark/>
          </w:tcPr>
          <w:p w14:paraId="04E0BD91" w14:textId="77777777" w:rsidR="002E33BA" w:rsidRPr="002E33BA" w:rsidRDefault="002E33BA" w:rsidP="002E33BA">
            <w:pPr>
              <w:spacing w:after="0" w:line="240" w:lineRule="auto"/>
              <w:jc w:val="right"/>
              <w:rPr>
                <w:ins w:id="1047" w:author="10073817" w:date="2016-10-27T16:26:00Z"/>
                <w:rFonts w:eastAsia="Times New Roman" w:cs="Arial"/>
                <w:color w:val="000000"/>
                <w:lang w:eastAsia="en-ZA"/>
                <w:rPrChange w:id="1048" w:author="10073817" w:date="2016-10-27T16:26:00Z">
                  <w:rPr>
                    <w:ins w:id="1049" w:author="10073817" w:date="2016-10-27T16:26:00Z"/>
                    <w:rFonts w:ascii="Calibri" w:eastAsia="Times New Roman" w:hAnsi="Calibri" w:cs="Calibri"/>
                    <w:color w:val="000000"/>
                    <w:lang w:eastAsia="en-ZA"/>
                  </w:rPr>
                </w:rPrChange>
              </w:rPr>
            </w:pPr>
            <w:ins w:id="1050" w:author="10073817" w:date="2016-10-27T16:26:00Z">
              <w:r w:rsidRPr="002E33BA">
                <w:rPr>
                  <w:rFonts w:eastAsia="Times New Roman" w:cs="Arial"/>
                  <w:color w:val="000000"/>
                  <w:lang w:eastAsia="en-ZA"/>
                  <w:rPrChange w:id="1051"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3CD5101C" w14:textId="77777777" w:rsidR="002E33BA" w:rsidRPr="002E33BA" w:rsidRDefault="002E33BA" w:rsidP="002E33BA">
            <w:pPr>
              <w:spacing w:after="0" w:line="240" w:lineRule="auto"/>
              <w:jc w:val="right"/>
              <w:rPr>
                <w:ins w:id="1052" w:author="10073817" w:date="2016-10-27T16:26:00Z"/>
                <w:rFonts w:eastAsia="Times New Roman" w:cs="Arial"/>
                <w:color w:val="000000"/>
                <w:lang w:eastAsia="en-ZA"/>
                <w:rPrChange w:id="1053" w:author="10073817" w:date="2016-10-27T16:26:00Z">
                  <w:rPr>
                    <w:ins w:id="1054" w:author="10073817" w:date="2016-10-27T16:26:00Z"/>
                    <w:rFonts w:ascii="Calibri" w:eastAsia="Times New Roman" w:hAnsi="Calibri" w:cs="Calibri"/>
                    <w:color w:val="000000"/>
                    <w:lang w:eastAsia="en-ZA"/>
                  </w:rPr>
                </w:rPrChange>
              </w:rPr>
            </w:pPr>
            <w:ins w:id="1055" w:author="10073817" w:date="2016-10-27T16:26:00Z">
              <w:r w:rsidRPr="002E33BA">
                <w:rPr>
                  <w:rFonts w:eastAsia="Times New Roman" w:cs="Arial"/>
                  <w:color w:val="000000"/>
                  <w:lang w:eastAsia="en-ZA"/>
                  <w:rPrChange w:id="1056"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54D7D0FF" w14:textId="77777777" w:rsidR="002E33BA" w:rsidRPr="002E33BA" w:rsidRDefault="002E33BA" w:rsidP="002E33BA">
            <w:pPr>
              <w:spacing w:after="0" w:line="240" w:lineRule="auto"/>
              <w:jc w:val="right"/>
              <w:rPr>
                <w:ins w:id="1057" w:author="10073817" w:date="2016-10-27T16:26:00Z"/>
                <w:rFonts w:eastAsia="Times New Roman" w:cs="Arial"/>
                <w:color w:val="000000"/>
                <w:lang w:eastAsia="en-ZA"/>
                <w:rPrChange w:id="1058" w:author="10073817" w:date="2016-10-27T16:26:00Z">
                  <w:rPr>
                    <w:ins w:id="1059" w:author="10073817" w:date="2016-10-27T16:26:00Z"/>
                    <w:rFonts w:ascii="Calibri" w:eastAsia="Times New Roman" w:hAnsi="Calibri" w:cs="Calibri"/>
                    <w:color w:val="000000"/>
                    <w:lang w:eastAsia="en-ZA"/>
                  </w:rPr>
                </w:rPrChange>
              </w:rPr>
            </w:pPr>
            <w:ins w:id="1060" w:author="10073817" w:date="2016-10-27T16:26:00Z">
              <w:r w:rsidRPr="002E33BA">
                <w:rPr>
                  <w:rFonts w:eastAsia="Times New Roman" w:cs="Arial"/>
                  <w:color w:val="000000"/>
                  <w:lang w:eastAsia="en-ZA"/>
                  <w:rPrChange w:id="1061" w:author="10073817" w:date="2016-10-27T16:26:00Z">
                    <w:rPr>
                      <w:rFonts w:ascii="Calibri" w:eastAsia="Times New Roman" w:hAnsi="Calibri" w:cs="Calibri"/>
                      <w:color w:val="000000"/>
                      <w:lang w:eastAsia="en-ZA"/>
                    </w:rPr>
                  </w:rPrChange>
                </w:rPr>
                <w:t>300</w:t>
              </w:r>
            </w:ins>
          </w:p>
        </w:tc>
      </w:tr>
      <w:tr w:rsidR="002E33BA" w:rsidRPr="002E33BA" w14:paraId="4821B608" w14:textId="77777777" w:rsidTr="002E33BA">
        <w:trPr>
          <w:trHeight w:val="315"/>
          <w:ins w:id="106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38CB44E" w14:textId="77777777" w:rsidR="002E33BA" w:rsidRPr="002E33BA" w:rsidRDefault="002E33BA" w:rsidP="002E33BA">
            <w:pPr>
              <w:spacing w:after="0" w:line="240" w:lineRule="auto"/>
              <w:rPr>
                <w:ins w:id="1063" w:author="10073817" w:date="2016-10-27T16:26:00Z"/>
                <w:rFonts w:eastAsia="Times New Roman" w:cs="Arial"/>
                <w:color w:val="000000"/>
                <w:lang w:eastAsia="en-ZA"/>
                <w:rPrChange w:id="1064" w:author="10073817" w:date="2016-10-27T16:26:00Z">
                  <w:rPr>
                    <w:ins w:id="1065"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37EDD1DA" w14:textId="77777777" w:rsidR="002E33BA" w:rsidRPr="002E33BA" w:rsidRDefault="002E33BA" w:rsidP="002E33BA">
            <w:pPr>
              <w:spacing w:after="0" w:line="240" w:lineRule="auto"/>
              <w:rPr>
                <w:ins w:id="1066" w:author="10073817" w:date="2016-10-27T16:26:00Z"/>
                <w:rFonts w:eastAsia="Times New Roman" w:cs="Arial"/>
                <w:color w:val="000000"/>
                <w:lang w:eastAsia="en-ZA"/>
                <w:rPrChange w:id="1067" w:author="10073817" w:date="2016-10-27T16:26:00Z">
                  <w:rPr>
                    <w:ins w:id="1068" w:author="10073817" w:date="2016-10-27T16:26:00Z"/>
                    <w:rFonts w:ascii="Calibri" w:eastAsia="Times New Roman" w:hAnsi="Calibri" w:cs="Calibri"/>
                    <w:color w:val="000000"/>
                    <w:lang w:eastAsia="en-ZA"/>
                  </w:rPr>
                </w:rPrChange>
              </w:rPr>
            </w:pPr>
            <w:ins w:id="1069" w:author="10073817" w:date="2016-10-27T16:26:00Z">
              <w:r w:rsidRPr="002E33BA">
                <w:rPr>
                  <w:rFonts w:eastAsia="Times New Roman" w:cs="Arial"/>
                  <w:color w:val="000000"/>
                  <w:lang w:eastAsia="en-ZA"/>
                  <w:rPrChange w:id="1070"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99876E8" w14:textId="77777777" w:rsidR="002E33BA" w:rsidRPr="002E33BA" w:rsidRDefault="002E33BA" w:rsidP="002E33BA">
            <w:pPr>
              <w:spacing w:after="0" w:line="240" w:lineRule="auto"/>
              <w:jc w:val="right"/>
              <w:rPr>
                <w:ins w:id="1071" w:author="10073817" w:date="2016-10-27T16:26:00Z"/>
                <w:rFonts w:eastAsia="Times New Roman" w:cs="Arial"/>
                <w:color w:val="000000"/>
                <w:lang w:eastAsia="en-ZA"/>
                <w:rPrChange w:id="1072" w:author="10073817" w:date="2016-10-27T16:26:00Z">
                  <w:rPr>
                    <w:ins w:id="1073" w:author="10073817" w:date="2016-10-27T16:26:00Z"/>
                    <w:rFonts w:ascii="Calibri" w:eastAsia="Times New Roman" w:hAnsi="Calibri" w:cs="Calibri"/>
                    <w:color w:val="000000"/>
                    <w:lang w:eastAsia="en-ZA"/>
                  </w:rPr>
                </w:rPrChange>
              </w:rPr>
            </w:pPr>
            <w:ins w:id="1074" w:author="10073817" w:date="2016-10-27T16:26:00Z">
              <w:r w:rsidRPr="002E33BA">
                <w:rPr>
                  <w:rFonts w:eastAsia="Times New Roman" w:cs="Arial"/>
                  <w:color w:val="000000"/>
                  <w:lang w:eastAsia="en-ZA"/>
                  <w:rPrChange w:id="1075"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auto" w:fill="auto"/>
            <w:noWrap/>
            <w:vAlign w:val="bottom"/>
            <w:hideMark/>
          </w:tcPr>
          <w:p w14:paraId="29166C89" w14:textId="77777777" w:rsidR="002E33BA" w:rsidRPr="002E33BA" w:rsidRDefault="002E33BA" w:rsidP="002E33BA">
            <w:pPr>
              <w:spacing w:after="0" w:line="240" w:lineRule="auto"/>
              <w:jc w:val="right"/>
              <w:rPr>
                <w:ins w:id="1076" w:author="10073817" w:date="2016-10-27T16:26:00Z"/>
                <w:rFonts w:eastAsia="Times New Roman" w:cs="Arial"/>
                <w:color w:val="000000"/>
                <w:lang w:eastAsia="en-ZA"/>
                <w:rPrChange w:id="1077" w:author="10073817" w:date="2016-10-27T16:26:00Z">
                  <w:rPr>
                    <w:ins w:id="1078" w:author="10073817" w:date="2016-10-27T16:26:00Z"/>
                    <w:rFonts w:ascii="Calibri" w:eastAsia="Times New Roman" w:hAnsi="Calibri" w:cs="Calibri"/>
                    <w:color w:val="000000"/>
                    <w:lang w:eastAsia="en-ZA"/>
                  </w:rPr>
                </w:rPrChange>
              </w:rPr>
            </w:pPr>
            <w:ins w:id="1079" w:author="10073817" w:date="2016-10-27T16:26:00Z">
              <w:r w:rsidRPr="002E33BA">
                <w:rPr>
                  <w:rFonts w:eastAsia="Times New Roman" w:cs="Arial"/>
                  <w:color w:val="000000"/>
                  <w:lang w:eastAsia="en-ZA"/>
                  <w:rPrChange w:id="1080"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5C4E9DD5" w14:textId="77777777" w:rsidR="002E33BA" w:rsidRPr="002E33BA" w:rsidRDefault="002E33BA" w:rsidP="002E33BA">
            <w:pPr>
              <w:spacing w:after="0" w:line="240" w:lineRule="auto"/>
              <w:jc w:val="right"/>
              <w:rPr>
                <w:ins w:id="1081" w:author="10073817" w:date="2016-10-27T16:26:00Z"/>
                <w:rFonts w:eastAsia="Times New Roman" w:cs="Arial"/>
                <w:color w:val="000000"/>
                <w:lang w:eastAsia="en-ZA"/>
                <w:rPrChange w:id="1082" w:author="10073817" w:date="2016-10-27T16:26:00Z">
                  <w:rPr>
                    <w:ins w:id="1083" w:author="10073817" w:date="2016-10-27T16:26:00Z"/>
                    <w:rFonts w:ascii="Calibri" w:eastAsia="Times New Roman" w:hAnsi="Calibri" w:cs="Calibri"/>
                    <w:color w:val="000000"/>
                    <w:lang w:eastAsia="en-ZA"/>
                  </w:rPr>
                </w:rPrChange>
              </w:rPr>
            </w:pPr>
            <w:ins w:id="1084" w:author="10073817" w:date="2016-10-27T16:26:00Z">
              <w:r w:rsidRPr="002E33BA">
                <w:rPr>
                  <w:rFonts w:eastAsia="Times New Roman" w:cs="Arial"/>
                  <w:color w:val="000000"/>
                  <w:lang w:eastAsia="en-ZA"/>
                  <w:rPrChange w:id="1085"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auto" w:fill="auto"/>
            <w:noWrap/>
            <w:vAlign w:val="bottom"/>
            <w:hideMark/>
          </w:tcPr>
          <w:p w14:paraId="4F09DAF5" w14:textId="77777777" w:rsidR="002E33BA" w:rsidRPr="002E33BA" w:rsidRDefault="002E33BA" w:rsidP="002E33BA">
            <w:pPr>
              <w:spacing w:after="0" w:line="240" w:lineRule="auto"/>
              <w:jc w:val="right"/>
              <w:rPr>
                <w:ins w:id="1086" w:author="10073817" w:date="2016-10-27T16:26:00Z"/>
                <w:rFonts w:eastAsia="Times New Roman" w:cs="Arial"/>
                <w:color w:val="000000"/>
                <w:lang w:eastAsia="en-ZA"/>
                <w:rPrChange w:id="1087" w:author="10073817" w:date="2016-10-27T16:26:00Z">
                  <w:rPr>
                    <w:ins w:id="1088" w:author="10073817" w:date="2016-10-27T16:26:00Z"/>
                    <w:rFonts w:ascii="Calibri" w:eastAsia="Times New Roman" w:hAnsi="Calibri" w:cs="Calibri"/>
                    <w:color w:val="000000"/>
                    <w:lang w:eastAsia="en-ZA"/>
                  </w:rPr>
                </w:rPrChange>
              </w:rPr>
            </w:pPr>
            <w:ins w:id="1089" w:author="10073817" w:date="2016-10-27T16:26:00Z">
              <w:r w:rsidRPr="002E33BA">
                <w:rPr>
                  <w:rFonts w:eastAsia="Times New Roman" w:cs="Arial"/>
                  <w:color w:val="000000"/>
                  <w:lang w:eastAsia="en-ZA"/>
                  <w:rPrChange w:id="1090" w:author="10073817" w:date="2016-10-27T16:26:00Z">
                    <w:rPr>
                      <w:rFonts w:ascii="Calibri" w:eastAsia="Times New Roman" w:hAnsi="Calibri" w:cs="Calibri"/>
                      <w:color w:val="000000"/>
                      <w:lang w:eastAsia="en-ZA"/>
                    </w:rPr>
                  </w:rPrChange>
                </w:rPr>
                <w:t>100</w:t>
              </w:r>
            </w:ins>
          </w:p>
        </w:tc>
      </w:tr>
      <w:tr w:rsidR="002E33BA" w:rsidRPr="002E33BA" w14:paraId="48CA34ED" w14:textId="77777777" w:rsidTr="002E33BA">
        <w:trPr>
          <w:trHeight w:val="300"/>
          <w:ins w:id="1091"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50512041" w14:textId="77777777" w:rsidR="002E33BA" w:rsidRPr="002E33BA" w:rsidRDefault="002E33BA" w:rsidP="002E33BA">
            <w:pPr>
              <w:spacing w:after="0" w:line="240" w:lineRule="auto"/>
              <w:jc w:val="center"/>
              <w:rPr>
                <w:ins w:id="1092" w:author="10073817" w:date="2016-10-27T16:26:00Z"/>
                <w:rFonts w:eastAsia="Times New Roman" w:cs="Arial"/>
                <w:color w:val="000000"/>
                <w:lang w:eastAsia="en-ZA"/>
                <w:rPrChange w:id="1093" w:author="10073817" w:date="2016-10-27T16:26:00Z">
                  <w:rPr>
                    <w:ins w:id="1094" w:author="10073817" w:date="2016-10-27T16:26:00Z"/>
                    <w:rFonts w:ascii="Calibri" w:eastAsia="Times New Roman" w:hAnsi="Calibri" w:cs="Calibri"/>
                    <w:color w:val="000000"/>
                    <w:lang w:eastAsia="en-ZA"/>
                  </w:rPr>
                </w:rPrChange>
              </w:rPr>
            </w:pPr>
            <w:ins w:id="1095" w:author="10073817" w:date="2016-10-27T16:26:00Z">
              <w:r w:rsidRPr="002E33BA">
                <w:rPr>
                  <w:rFonts w:eastAsia="Times New Roman" w:cs="Arial"/>
                  <w:color w:val="000000"/>
                  <w:lang w:eastAsia="en-ZA"/>
                  <w:rPrChange w:id="1096" w:author="10073817" w:date="2016-10-27T16:26:00Z">
                    <w:rPr>
                      <w:rFonts w:ascii="Calibri" w:eastAsia="Times New Roman" w:hAnsi="Calibri" w:cs="Calibri"/>
                      <w:color w:val="000000"/>
                      <w:lang w:eastAsia="en-ZA"/>
                    </w:rPr>
                  </w:rPrChange>
                </w:rPr>
                <w:t>Calculation 3</w:t>
              </w:r>
            </w:ins>
          </w:p>
        </w:tc>
        <w:tc>
          <w:tcPr>
            <w:tcW w:w="1640" w:type="dxa"/>
            <w:tcBorders>
              <w:top w:val="nil"/>
              <w:left w:val="nil"/>
              <w:bottom w:val="single" w:sz="4" w:space="0" w:color="auto"/>
              <w:right w:val="single" w:sz="4" w:space="0" w:color="auto"/>
            </w:tcBorders>
            <w:shd w:val="clear" w:color="000000" w:fill="DCE6F1"/>
            <w:noWrap/>
            <w:vAlign w:val="bottom"/>
            <w:hideMark/>
          </w:tcPr>
          <w:p w14:paraId="534F452A" w14:textId="77777777" w:rsidR="002E33BA" w:rsidRPr="002E33BA" w:rsidRDefault="002E33BA" w:rsidP="002E33BA">
            <w:pPr>
              <w:spacing w:after="0" w:line="240" w:lineRule="auto"/>
              <w:rPr>
                <w:ins w:id="1097" w:author="10073817" w:date="2016-10-27T16:26:00Z"/>
                <w:rFonts w:eastAsia="Times New Roman" w:cs="Arial"/>
                <w:color w:val="000000"/>
                <w:lang w:eastAsia="en-ZA"/>
                <w:rPrChange w:id="1098" w:author="10073817" w:date="2016-10-27T16:26:00Z">
                  <w:rPr>
                    <w:ins w:id="1099" w:author="10073817" w:date="2016-10-27T16:26:00Z"/>
                    <w:rFonts w:ascii="Calibri" w:eastAsia="Times New Roman" w:hAnsi="Calibri" w:cs="Calibri"/>
                    <w:color w:val="000000"/>
                    <w:lang w:eastAsia="en-ZA"/>
                  </w:rPr>
                </w:rPrChange>
              </w:rPr>
            </w:pPr>
            <w:ins w:id="1100" w:author="10073817" w:date="2016-10-27T16:26:00Z">
              <w:r w:rsidRPr="002E33BA">
                <w:rPr>
                  <w:rFonts w:eastAsia="Times New Roman" w:cs="Arial"/>
                  <w:color w:val="000000"/>
                  <w:lang w:eastAsia="en-ZA"/>
                  <w:rPrChange w:id="1101"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231D3726" w14:textId="77777777" w:rsidR="002E33BA" w:rsidRPr="002E33BA" w:rsidRDefault="002E33BA" w:rsidP="002E33BA">
            <w:pPr>
              <w:spacing w:after="0" w:line="240" w:lineRule="auto"/>
              <w:rPr>
                <w:ins w:id="1102" w:author="10073817" w:date="2016-10-27T16:26:00Z"/>
                <w:rFonts w:eastAsia="Times New Roman" w:cs="Arial"/>
                <w:color w:val="000000"/>
                <w:lang w:eastAsia="en-ZA"/>
                <w:rPrChange w:id="1103" w:author="10073817" w:date="2016-10-27T16:26:00Z">
                  <w:rPr>
                    <w:ins w:id="1104" w:author="10073817" w:date="2016-10-27T16:26:00Z"/>
                    <w:rFonts w:ascii="Calibri" w:eastAsia="Times New Roman" w:hAnsi="Calibri" w:cs="Calibri"/>
                    <w:color w:val="000000"/>
                    <w:lang w:eastAsia="en-ZA"/>
                  </w:rPr>
                </w:rPrChange>
              </w:rPr>
            </w:pPr>
            <w:ins w:id="1105" w:author="10073817" w:date="2016-10-27T16:26:00Z">
              <w:r w:rsidRPr="002E33BA">
                <w:rPr>
                  <w:rFonts w:eastAsia="Times New Roman" w:cs="Arial"/>
                  <w:color w:val="000000"/>
                  <w:lang w:eastAsia="en-ZA"/>
                  <w:rPrChange w:id="1106"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2D96CF2" w14:textId="77777777" w:rsidR="002E33BA" w:rsidRPr="002E33BA" w:rsidRDefault="002E33BA" w:rsidP="002E33BA">
            <w:pPr>
              <w:spacing w:after="0" w:line="240" w:lineRule="auto"/>
              <w:rPr>
                <w:ins w:id="1107" w:author="10073817" w:date="2016-10-27T16:26:00Z"/>
                <w:rFonts w:eastAsia="Times New Roman" w:cs="Arial"/>
                <w:color w:val="000000"/>
                <w:lang w:eastAsia="en-ZA"/>
                <w:rPrChange w:id="1108" w:author="10073817" w:date="2016-10-27T16:26:00Z">
                  <w:rPr>
                    <w:ins w:id="1109" w:author="10073817" w:date="2016-10-27T16:26:00Z"/>
                    <w:rFonts w:ascii="Calibri" w:eastAsia="Times New Roman" w:hAnsi="Calibri" w:cs="Calibri"/>
                    <w:color w:val="000000"/>
                    <w:lang w:eastAsia="en-ZA"/>
                  </w:rPr>
                </w:rPrChange>
              </w:rPr>
            </w:pPr>
            <w:ins w:id="1110" w:author="10073817" w:date="2016-10-27T16:26:00Z">
              <w:r w:rsidRPr="002E33BA">
                <w:rPr>
                  <w:rFonts w:eastAsia="Times New Roman" w:cs="Arial"/>
                  <w:color w:val="000000"/>
                  <w:lang w:eastAsia="en-ZA"/>
                  <w:rPrChange w:id="1111"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5A3545F9" w14:textId="77777777" w:rsidR="002E33BA" w:rsidRPr="002E33BA" w:rsidRDefault="002E33BA" w:rsidP="002E33BA">
            <w:pPr>
              <w:spacing w:after="0" w:line="240" w:lineRule="auto"/>
              <w:jc w:val="center"/>
              <w:rPr>
                <w:ins w:id="1112" w:author="10073817" w:date="2016-10-27T16:26:00Z"/>
                <w:rFonts w:eastAsia="Times New Roman" w:cs="Arial"/>
                <w:color w:val="000000"/>
                <w:lang w:eastAsia="en-ZA"/>
                <w:rPrChange w:id="1113" w:author="10073817" w:date="2016-10-27T16:26:00Z">
                  <w:rPr>
                    <w:ins w:id="1114" w:author="10073817" w:date="2016-10-27T16:26:00Z"/>
                    <w:rFonts w:ascii="Calibri" w:eastAsia="Times New Roman" w:hAnsi="Calibri" w:cs="Calibri"/>
                    <w:color w:val="000000"/>
                    <w:lang w:eastAsia="en-ZA"/>
                  </w:rPr>
                </w:rPrChange>
              </w:rPr>
            </w:pPr>
            <w:ins w:id="1115" w:author="10073817" w:date="2016-10-27T16:26:00Z">
              <w:r w:rsidRPr="002E33BA">
                <w:rPr>
                  <w:rFonts w:eastAsia="Times New Roman" w:cs="Arial"/>
                  <w:color w:val="000000"/>
                  <w:lang w:eastAsia="en-ZA"/>
                  <w:rPrChange w:id="1116" w:author="10073817" w:date="2016-10-27T16:26:00Z">
                    <w:rPr>
                      <w:rFonts w:ascii="Calibri" w:eastAsia="Times New Roman" w:hAnsi="Calibri" w:cs="Calibri"/>
                      <w:color w:val="000000"/>
                      <w:lang w:eastAsia="en-ZA"/>
                    </w:rPr>
                  </w:rPrChange>
                </w:rPr>
                <w:t>Annealing</w:t>
              </w:r>
            </w:ins>
          </w:p>
        </w:tc>
      </w:tr>
      <w:tr w:rsidR="002E33BA" w:rsidRPr="002E33BA" w14:paraId="209F142E" w14:textId="77777777" w:rsidTr="002E33BA">
        <w:trPr>
          <w:trHeight w:val="300"/>
          <w:ins w:id="1117"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05D4F47" w14:textId="77777777" w:rsidR="002E33BA" w:rsidRPr="002E33BA" w:rsidRDefault="002E33BA" w:rsidP="002E33BA">
            <w:pPr>
              <w:spacing w:after="0" w:line="240" w:lineRule="auto"/>
              <w:rPr>
                <w:ins w:id="1118" w:author="10073817" w:date="2016-10-27T16:26:00Z"/>
                <w:rFonts w:eastAsia="Times New Roman" w:cs="Arial"/>
                <w:color w:val="000000"/>
                <w:lang w:eastAsia="en-ZA"/>
                <w:rPrChange w:id="1119" w:author="10073817" w:date="2016-10-27T16:26:00Z">
                  <w:rPr>
                    <w:ins w:id="1120"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6B70ED6" w14:textId="77777777" w:rsidR="002E33BA" w:rsidRPr="002E33BA" w:rsidRDefault="002E33BA" w:rsidP="002E33BA">
            <w:pPr>
              <w:spacing w:after="0" w:line="240" w:lineRule="auto"/>
              <w:rPr>
                <w:ins w:id="1121" w:author="10073817" w:date="2016-10-27T16:26:00Z"/>
                <w:rFonts w:eastAsia="Times New Roman" w:cs="Arial"/>
                <w:color w:val="000000"/>
                <w:lang w:eastAsia="en-ZA"/>
                <w:rPrChange w:id="1122" w:author="10073817" w:date="2016-10-27T16:26:00Z">
                  <w:rPr>
                    <w:ins w:id="1123" w:author="10073817" w:date="2016-10-27T16:26:00Z"/>
                    <w:rFonts w:ascii="Calibri" w:eastAsia="Times New Roman" w:hAnsi="Calibri" w:cs="Calibri"/>
                    <w:color w:val="000000"/>
                    <w:lang w:eastAsia="en-ZA"/>
                  </w:rPr>
                </w:rPrChange>
              </w:rPr>
            </w:pPr>
            <w:ins w:id="1124" w:author="10073817" w:date="2016-10-27T16:26:00Z">
              <w:r w:rsidRPr="002E33BA">
                <w:rPr>
                  <w:rFonts w:eastAsia="Times New Roman" w:cs="Arial"/>
                  <w:color w:val="000000"/>
                  <w:lang w:eastAsia="en-ZA"/>
                  <w:rPrChange w:id="1125"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7C122DA" w14:textId="77777777" w:rsidR="002E33BA" w:rsidRPr="002E33BA" w:rsidRDefault="002E33BA" w:rsidP="002E33BA">
            <w:pPr>
              <w:spacing w:after="0" w:line="240" w:lineRule="auto"/>
              <w:rPr>
                <w:ins w:id="1126" w:author="10073817" w:date="2016-10-27T16:26:00Z"/>
                <w:rFonts w:eastAsia="Times New Roman" w:cs="Arial"/>
                <w:color w:val="000000"/>
                <w:lang w:eastAsia="en-ZA"/>
                <w:rPrChange w:id="1127" w:author="10073817" w:date="2016-10-27T16:26:00Z">
                  <w:rPr>
                    <w:ins w:id="1128" w:author="10073817" w:date="2016-10-27T16:26:00Z"/>
                    <w:rFonts w:ascii="Calibri" w:eastAsia="Times New Roman" w:hAnsi="Calibri" w:cs="Calibri"/>
                    <w:color w:val="000000"/>
                    <w:lang w:eastAsia="en-ZA"/>
                  </w:rPr>
                </w:rPrChange>
              </w:rPr>
            </w:pPr>
            <w:ins w:id="1129" w:author="10073817" w:date="2016-10-27T16:26:00Z">
              <w:r w:rsidRPr="002E33BA">
                <w:rPr>
                  <w:rFonts w:eastAsia="Times New Roman" w:cs="Arial"/>
                  <w:color w:val="000000"/>
                  <w:lang w:eastAsia="en-ZA"/>
                  <w:rPrChange w:id="1130"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6762C961" w14:textId="77777777" w:rsidR="002E33BA" w:rsidRPr="002E33BA" w:rsidRDefault="002E33BA" w:rsidP="002E33BA">
            <w:pPr>
              <w:spacing w:after="0" w:line="240" w:lineRule="auto"/>
              <w:rPr>
                <w:ins w:id="1131" w:author="10073817" w:date="2016-10-27T16:26:00Z"/>
                <w:rFonts w:eastAsia="Times New Roman" w:cs="Arial"/>
                <w:color w:val="000000"/>
                <w:lang w:eastAsia="en-ZA"/>
                <w:rPrChange w:id="1132" w:author="10073817" w:date="2016-10-27T16:26:00Z">
                  <w:rPr>
                    <w:ins w:id="1133" w:author="10073817" w:date="2016-10-27T16:26:00Z"/>
                    <w:rFonts w:ascii="Calibri" w:eastAsia="Times New Roman" w:hAnsi="Calibri" w:cs="Calibri"/>
                    <w:color w:val="000000"/>
                    <w:lang w:eastAsia="en-ZA"/>
                  </w:rPr>
                </w:rPrChange>
              </w:rPr>
            </w:pPr>
            <w:ins w:id="1134" w:author="10073817" w:date="2016-10-27T16:26:00Z">
              <w:r w:rsidRPr="002E33BA">
                <w:rPr>
                  <w:rFonts w:eastAsia="Times New Roman" w:cs="Arial"/>
                  <w:color w:val="000000"/>
                  <w:lang w:eastAsia="en-ZA"/>
                  <w:rPrChange w:id="1135"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53D47351" w14:textId="77777777" w:rsidR="002E33BA" w:rsidRPr="002E33BA" w:rsidRDefault="002E33BA" w:rsidP="002E33BA">
            <w:pPr>
              <w:spacing w:after="0" w:line="240" w:lineRule="auto"/>
              <w:rPr>
                <w:ins w:id="1136" w:author="10073817" w:date="2016-10-27T16:26:00Z"/>
                <w:rFonts w:eastAsia="Times New Roman" w:cs="Arial"/>
                <w:color w:val="000000"/>
                <w:lang w:eastAsia="en-ZA"/>
                <w:rPrChange w:id="1137" w:author="10073817" w:date="2016-10-27T16:26:00Z">
                  <w:rPr>
                    <w:ins w:id="1138" w:author="10073817" w:date="2016-10-27T16:26:00Z"/>
                    <w:rFonts w:ascii="Calibri" w:eastAsia="Times New Roman" w:hAnsi="Calibri" w:cs="Calibri"/>
                    <w:color w:val="000000"/>
                    <w:lang w:eastAsia="en-ZA"/>
                  </w:rPr>
                </w:rPrChange>
              </w:rPr>
            </w:pPr>
            <w:ins w:id="1139" w:author="10073817" w:date="2016-10-27T16:26:00Z">
              <w:r w:rsidRPr="002E33BA">
                <w:rPr>
                  <w:rFonts w:eastAsia="Times New Roman" w:cs="Arial"/>
                  <w:color w:val="000000"/>
                  <w:lang w:eastAsia="en-ZA"/>
                  <w:rPrChange w:id="1140"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858C58B" w14:textId="77777777" w:rsidR="002E33BA" w:rsidRPr="002E33BA" w:rsidRDefault="002E33BA" w:rsidP="002E33BA">
            <w:pPr>
              <w:spacing w:after="0" w:line="240" w:lineRule="auto"/>
              <w:rPr>
                <w:ins w:id="1141" w:author="10073817" w:date="2016-10-27T16:26:00Z"/>
                <w:rFonts w:eastAsia="Times New Roman" w:cs="Arial"/>
                <w:color w:val="000000"/>
                <w:lang w:eastAsia="en-ZA"/>
                <w:rPrChange w:id="1142" w:author="10073817" w:date="2016-10-27T16:26:00Z">
                  <w:rPr>
                    <w:ins w:id="1143" w:author="10073817" w:date="2016-10-27T16:26:00Z"/>
                    <w:rFonts w:ascii="Calibri" w:eastAsia="Times New Roman" w:hAnsi="Calibri" w:cs="Calibri"/>
                    <w:color w:val="000000"/>
                    <w:lang w:eastAsia="en-ZA"/>
                  </w:rPr>
                </w:rPrChange>
              </w:rPr>
            </w:pPr>
            <w:ins w:id="1144" w:author="10073817" w:date="2016-10-27T16:26:00Z">
              <w:r w:rsidRPr="002E33BA">
                <w:rPr>
                  <w:rFonts w:eastAsia="Times New Roman" w:cs="Arial"/>
                  <w:color w:val="000000"/>
                  <w:lang w:eastAsia="en-ZA"/>
                  <w:rPrChange w:id="1145" w:author="10073817" w:date="2016-10-27T16:26:00Z">
                    <w:rPr>
                      <w:rFonts w:ascii="Calibri" w:eastAsia="Times New Roman" w:hAnsi="Calibri" w:cs="Calibri"/>
                      <w:color w:val="000000"/>
                      <w:lang w:eastAsia="en-ZA"/>
                    </w:rPr>
                  </w:rPrChange>
                </w:rPr>
                <w:t>Cooling</w:t>
              </w:r>
            </w:ins>
          </w:p>
        </w:tc>
      </w:tr>
      <w:tr w:rsidR="002E33BA" w:rsidRPr="002E33BA" w14:paraId="3946D5D4" w14:textId="77777777" w:rsidTr="002E33BA">
        <w:trPr>
          <w:trHeight w:val="300"/>
          <w:ins w:id="1146"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1D5E269" w14:textId="77777777" w:rsidR="002E33BA" w:rsidRPr="002E33BA" w:rsidRDefault="002E33BA" w:rsidP="002E33BA">
            <w:pPr>
              <w:spacing w:after="0" w:line="240" w:lineRule="auto"/>
              <w:rPr>
                <w:ins w:id="1147" w:author="10073817" w:date="2016-10-27T16:26:00Z"/>
                <w:rFonts w:eastAsia="Times New Roman" w:cs="Arial"/>
                <w:color w:val="000000"/>
                <w:lang w:eastAsia="en-ZA"/>
                <w:rPrChange w:id="1148" w:author="10073817" w:date="2016-10-27T16:26:00Z">
                  <w:rPr>
                    <w:ins w:id="1149"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555B8460" w14:textId="77777777" w:rsidR="002E33BA" w:rsidRPr="002E33BA" w:rsidRDefault="002E33BA" w:rsidP="002E33BA">
            <w:pPr>
              <w:spacing w:after="0" w:line="240" w:lineRule="auto"/>
              <w:rPr>
                <w:ins w:id="1150" w:author="10073817" w:date="2016-10-27T16:26:00Z"/>
                <w:rFonts w:eastAsia="Times New Roman" w:cs="Arial"/>
                <w:color w:val="000000"/>
                <w:lang w:eastAsia="en-ZA"/>
                <w:rPrChange w:id="1151" w:author="10073817" w:date="2016-10-27T16:26:00Z">
                  <w:rPr>
                    <w:ins w:id="1152" w:author="10073817" w:date="2016-10-27T16:26:00Z"/>
                    <w:rFonts w:ascii="Calibri" w:eastAsia="Times New Roman" w:hAnsi="Calibri" w:cs="Calibri"/>
                    <w:color w:val="000000"/>
                    <w:lang w:eastAsia="en-ZA"/>
                  </w:rPr>
                </w:rPrChange>
              </w:rPr>
            </w:pPr>
            <w:ins w:id="1153" w:author="10073817" w:date="2016-10-27T16:26:00Z">
              <w:r w:rsidRPr="002E33BA">
                <w:rPr>
                  <w:rFonts w:eastAsia="Times New Roman" w:cs="Arial"/>
                  <w:color w:val="000000"/>
                  <w:lang w:eastAsia="en-ZA"/>
                  <w:rPrChange w:id="1154"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32F2337D" w14:textId="77777777" w:rsidR="002E33BA" w:rsidRPr="002E33BA" w:rsidRDefault="002E33BA" w:rsidP="002E33BA">
            <w:pPr>
              <w:spacing w:after="0" w:line="240" w:lineRule="auto"/>
              <w:jc w:val="right"/>
              <w:rPr>
                <w:ins w:id="1155" w:author="10073817" w:date="2016-10-27T16:26:00Z"/>
                <w:rFonts w:eastAsia="Times New Roman" w:cs="Arial"/>
                <w:color w:val="000000"/>
                <w:lang w:eastAsia="en-ZA"/>
                <w:rPrChange w:id="1156" w:author="10073817" w:date="2016-10-27T16:26:00Z">
                  <w:rPr>
                    <w:ins w:id="1157" w:author="10073817" w:date="2016-10-27T16:26:00Z"/>
                    <w:rFonts w:ascii="Calibri" w:eastAsia="Times New Roman" w:hAnsi="Calibri" w:cs="Calibri"/>
                    <w:color w:val="000000"/>
                    <w:lang w:eastAsia="en-ZA"/>
                  </w:rPr>
                </w:rPrChange>
              </w:rPr>
            </w:pPr>
            <w:ins w:id="1158" w:author="10073817" w:date="2016-10-27T16:26:00Z">
              <w:r w:rsidRPr="002E33BA">
                <w:rPr>
                  <w:rFonts w:eastAsia="Times New Roman" w:cs="Arial"/>
                  <w:color w:val="000000"/>
                  <w:lang w:eastAsia="en-ZA"/>
                  <w:rPrChange w:id="1159" w:author="10073817" w:date="2016-10-27T16:26:00Z">
                    <w:rPr>
                      <w:rFonts w:ascii="Calibri" w:eastAsia="Times New Roman" w:hAnsi="Calibri" w:cs="Calibri"/>
                      <w:color w:val="000000"/>
                      <w:lang w:eastAsia="en-ZA"/>
                    </w:rPr>
                  </w:rPrChange>
                </w:rPr>
                <w:t>4000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10AE095F" w14:textId="77777777" w:rsidR="002E33BA" w:rsidRPr="002E33BA" w:rsidRDefault="002E33BA" w:rsidP="002E33BA">
            <w:pPr>
              <w:spacing w:after="0" w:line="240" w:lineRule="auto"/>
              <w:jc w:val="right"/>
              <w:rPr>
                <w:ins w:id="1160" w:author="10073817" w:date="2016-10-27T16:26:00Z"/>
                <w:rFonts w:eastAsia="Times New Roman" w:cs="Arial"/>
                <w:color w:val="000000"/>
                <w:lang w:eastAsia="en-ZA"/>
                <w:rPrChange w:id="1161" w:author="10073817" w:date="2016-10-27T16:26:00Z">
                  <w:rPr>
                    <w:ins w:id="1162" w:author="10073817" w:date="2016-10-27T16:26:00Z"/>
                    <w:rFonts w:ascii="Calibri" w:eastAsia="Times New Roman" w:hAnsi="Calibri" w:cs="Calibri"/>
                    <w:color w:val="000000"/>
                    <w:lang w:eastAsia="en-ZA"/>
                  </w:rPr>
                </w:rPrChange>
              </w:rPr>
            </w:pPr>
            <w:ins w:id="1163" w:author="10073817" w:date="2016-10-27T16:26:00Z">
              <w:r w:rsidRPr="002E33BA">
                <w:rPr>
                  <w:rFonts w:eastAsia="Times New Roman" w:cs="Arial"/>
                  <w:color w:val="000000"/>
                  <w:lang w:eastAsia="en-ZA"/>
                  <w:rPrChange w:id="1164"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7FAA3582" w14:textId="77777777" w:rsidR="002E33BA" w:rsidRPr="002E33BA" w:rsidRDefault="002E33BA" w:rsidP="002E33BA">
            <w:pPr>
              <w:spacing w:after="0" w:line="240" w:lineRule="auto"/>
              <w:jc w:val="right"/>
              <w:rPr>
                <w:ins w:id="1165" w:author="10073817" w:date="2016-10-27T16:26:00Z"/>
                <w:rFonts w:eastAsia="Times New Roman" w:cs="Arial"/>
                <w:color w:val="000000"/>
                <w:lang w:eastAsia="en-ZA"/>
                <w:rPrChange w:id="1166" w:author="10073817" w:date="2016-10-27T16:26:00Z">
                  <w:rPr>
                    <w:ins w:id="1167" w:author="10073817" w:date="2016-10-27T16:26:00Z"/>
                    <w:rFonts w:ascii="Calibri" w:eastAsia="Times New Roman" w:hAnsi="Calibri" w:cs="Calibri"/>
                    <w:color w:val="000000"/>
                    <w:lang w:eastAsia="en-ZA"/>
                  </w:rPr>
                </w:rPrChange>
              </w:rPr>
            </w:pPr>
            <w:ins w:id="1168" w:author="10073817" w:date="2016-10-27T16:26:00Z">
              <w:r w:rsidRPr="002E33BA">
                <w:rPr>
                  <w:rFonts w:eastAsia="Times New Roman" w:cs="Arial"/>
                  <w:color w:val="000000"/>
                  <w:lang w:eastAsia="en-ZA"/>
                  <w:rPrChange w:id="1169"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3FD3BEAD" w14:textId="77777777" w:rsidR="002E33BA" w:rsidRPr="002E33BA" w:rsidRDefault="002E33BA" w:rsidP="002E33BA">
            <w:pPr>
              <w:spacing w:after="0" w:line="240" w:lineRule="auto"/>
              <w:jc w:val="right"/>
              <w:rPr>
                <w:ins w:id="1170" w:author="10073817" w:date="2016-10-27T16:26:00Z"/>
                <w:rFonts w:eastAsia="Times New Roman" w:cs="Arial"/>
                <w:color w:val="000000"/>
                <w:lang w:eastAsia="en-ZA"/>
                <w:rPrChange w:id="1171" w:author="10073817" w:date="2016-10-27T16:26:00Z">
                  <w:rPr>
                    <w:ins w:id="1172" w:author="10073817" w:date="2016-10-27T16:26:00Z"/>
                    <w:rFonts w:ascii="Calibri" w:eastAsia="Times New Roman" w:hAnsi="Calibri" w:cs="Calibri"/>
                    <w:color w:val="000000"/>
                    <w:lang w:eastAsia="en-ZA"/>
                  </w:rPr>
                </w:rPrChange>
              </w:rPr>
            </w:pPr>
            <w:ins w:id="1173" w:author="10073817" w:date="2016-10-27T16:26:00Z">
              <w:r w:rsidRPr="002E33BA">
                <w:rPr>
                  <w:rFonts w:eastAsia="Times New Roman" w:cs="Arial"/>
                  <w:color w:val="000000"/>
                  <w:lang w:eastAsia="en-ZA"/>
                  <w:rPrChange w:id="1174" w:author="10073817" w:date="2016-10-27T16:26:00Z">
                    <w:rPr>
                      <w:rFonts w:ascii="Calibri" w:eastAsia="Times New Roman" w:hAnsi="Calibri" w:cs="Calibri"/>
                      <w:color w:val="000000"/>
                      <w:lang w:eastAsia="en-ZA"/>
                    </w:rPr>
                  </w:rPrChange>
                </w:rPr>
                <w:t>300</w:t>
              </w:r>
            </w:ins>
          </w:p>
        </w:tc>
      </w:tr>
      <w:tr w:rsidR="002E33BA" w:rsidRPr="002E33BA" w14:paraId="3A0567B4" w14:textId="77777777" w:rsidTr="002E33BA">
        <w:trPr>
          <w:trHeight w:val="315"/>
          <w:ins w:id="1175"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6D85FDD4" w14:textId="77777777" w:rsidR="002E33BA" w:rsidRPr="002E33BA" w:rsidRDefault="002E33BA" w:rsidP="002E33BA">
            <w:pPr>
              <w:spacing w:after="0" w:line="240" w:lineRule="auto"/>
              <w:rPr>
                <w:ins w:id="1176" w:author="10073817" w:date="2016-10-27T16:26:00Z"/>
                <w:rFonts w:eastAsia="Times New Roman" w:cs="Arial"/>
                <w:color w:val="000000"/>
                <w:lang w:eastAsia="en-ZA"/>
                <w:rPrChange w:id="1177" w:author="10073817" w:date="2016-10-27T16:26:00Z">
                  <w:rPr>
                    <w:ins w:id="1178"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4867A9B9" w14:textId="77777777" w:rsidR="002E33BA" w:rsidRPr="002E33BA" w:rsidRDefault="002E33BA" w:rsidP="002E33BA">
            <w:pPr>
              <w:spacing w:after="0" w:line="240" w:lineRule="auto"/>
              <w:rPr>
                <w:ins w:id="1179" w:author="10073817" w:date="2016-10-27T16:26:00Z"/>
                <w:rFonts w:eastAsia="Times New Roman" w:cs="Arial"/>
                <w:color w:val="000000"/>
                <w:lang w:eastAsia="en-ZA"/>
                <w:rPrChange w:id="1180" w:author="10073817" w:date="2016-10-27T16:26:00Z">
                  <w:rPr>
                    <w:ins w:id="1181" w:author="10073817" w:date="2016-10-27T16:26:00Z"/>
                    <w:rFonts w:ascii="Calibri" w:eastAsia="Times New Roman" w:hAnsi="Calibri" w:cs="Calibri"/>
                    <w:color w:val="000000"/>
                    <w:lang w:eastAsia="en-ZA"/>
                  </w:rPr>
                </w:rPrChange>
              </w:rPr>
            </w:pPr>
            <w:ins w:id="1182" w:author="10073817" w:date="2016-10-27T16:26:00Z">
              <w:r w:rsidRPr="002E33BA">
                <w:rPr>
                  <w:rFonts w:eastAsia="Times New Roman" w:cs="Arial"/>
                  <w:color w:val="000000"/>
                  <w:lang w:eastAsia="en-ZA"/>
                  <w:rPrChange w:id="1183"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4BE6F3DA" w14:textId="77777777" w:rsidR="002E33BA" w:rsidRPr="002E33BA" w:rsidRDefault="002E33BA" w:rsidP="002E33BA">
            <w:pPr>
              <w:spacing w:after="0" w:line="240" w:lineRule="auto"/>
              <w:jc w:val="right"/>
              <w:rPr>
                <w:ins w:id="1184" w:author="10073817" w:date="2016-10-27T16:26:00Z"/>
                <w:rFonts w:eastAsia="Times New Roman" w:cs="Arial"/>
                <w:color w:val="000000"/>
                <w:lang w:eastAsia="en-ZA"/>
                <w:rPrChange w:id="1185" w:author="10073817" w:date="2016-10-27T16:26:00Z">
                  <w:rPr>
                    <w:ins w:id="1186" w:author="10073817" w:date="2016-10-27T16:26:00Z"/>
                    <w:rFonts w:ascii="Calibri" w:eastAsia="Times New Roman" w:hAnsi="Calibri" w:cs="Calibri"/>
                    <w:color w:val="000000"/>
                    <w:lang w:eastAsia="en-ZA"/>
                  </w:rPr>
                </w:rPrChange>
              </w:rPr>
            </w:pPr>
            <w:ins w:id="1187" w:author="10073817" w:date="2016-10-27T16:26:00Z">
              <w:r w:rsidRPr="002E33BA">
                <w:rPr>
                  <w:rFonts w:eastAsia="Times New Roman" w:cs="Arial"/>
                  <w:color w:val="000000"/>
                  <w:lang w:eastAsia="en-ZA"/>
                  <w:rPrChange w:id="1188"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7625BD45" w14:textId="77777777" w:rsidR="002E33BA" w:rsidRPr="002E33BA" w:rsidRDefault="002E33BA" w:rsidP="002E33BA">
            <w:pPr>
              <w:spacing w:after="0" w:line="240" w:lineRule="auto"/>
              <w:jc w:val="right"/>
              <w:rPr>
                <w:ins w:id="1189" w:author="10073817" w:date="2016-10-27T16:26:00Z"/>
                <w:rFonts w:eastAsia="Times New Roman" w:cs="Arial"/>
                <w:color w:val="000000"/>
                <w:lang w:eastAsia="en-ZA"/>
                <w:rPrChange w:id="1190" w:author="10073817" w:date="2016-10-27T16:26:00Z">
                  <w:rPr>
                    <w:ins w:id="1191" w:author="10073817" w:date="2016-10-27T16:26:00Z"/>
                    <w:rFonts w:ascii="Calibri" w:eastAsia="Times New Roman" w:hAnsi="Calibri" w:cs="Calibri"/>
                    <w:color w:val="000000"/>
                    <w:lang w:eastAsia="en-ZA"/>
                  </w:rPr>
                </w:rPrChange>
              </w:rPr>
            </w:pPr>
            <w:ins w:id="1192" w:author="10073817" w:date="2016-10-27T16:26:00Z">
              <w:r w:rsidRPr="002E33BA">
                <w:rPr>
                  <w:rFonts w:eastAsia="Times New Roman" w:cs="Arial"/>
                  <w:color w:val="000000"/>
                  <w:lang w:eastAsia="en-ZA"/>
                  <w:rPrChange w:id="1193"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20DB006C" w14:textId="77777777" w:rsidR="002E33BA" w:rsidRPr="002E33BA" w:rsidRDefault="002E33BA" w:rsidP="002E33BA">
            <w:pPr>
              <w:spacing w:after="0" w:line="240" w:lineRule="auto"/>
              <w:jc w:val="right"/>
              <w:rPr>
                <w:ins w:id="1194" w:author="10073817" w:date="2016-10-27T16:26:00Z"/>
                <w:rFonts w:eastAsia="Times New Roman" w:cs="Arial"/>
                <w:color w:val="000000"/>
                <w:lang w:eastAsia="en-ZA"/>
                <w:rPrChange w:id="1195" w:author="10073817" w:date="2016-10-27T16:26:00Z">
                  <w:rPr>
                    <w:ins w:id="1196" w:author="10073817" w:date="2016-10-27T16:26:00Z"/>
                    <w:rFonts w:ascii="Calibri" w:eastAsia="Times New Roman" w:hAnsi="Calibri" w:cs="Calibri"/>
                    <w:color w:val="000000"/>
                    <w:lang w:eastAsia="en-ZA"/>
                  </w:rPr>
                </w:rPrChange>
              </w:rPr>
            </w:pPr>
            <w:ins w:id="1197" w:author="10073817" w:date="2016-10-27T16:26:00Z">
              <w:r w:rsidRPr="002E33BA">
                <w:rPr>
                  <w:rFonts w:eastAsia="Times New Roman" w:cs="Arial"/>
                  <w:color w:val="000000"/>
                  <w:lang w:eastAsia="en-ZA"/>
                  <w:rPrChange w:id="1198" w:author="10073817" w:date="2016-10-27T16:26:00Z">
                    <w:rPr>
                      <w:rFonts w:ascii="Calibri" w:eastAsia="Times New Roman" w:hAnsi="Calibri" w:cs="Calibri"/>
                      <w:color w:val="000000"/>
                      <w:lang w:eastAsia="en-ZA"/>
                    </w:rPr>
                  </w:rPrChange>
                </w:rPr>
                <w:t>150</w:t>
              </w:r>
            </w:ins>
          </w:p>
        </w:tc>
        <w:tc>
          <w:tcPr>
            <w:tcW w:w="991" w:type="dxa"/>
            <w:tcBorders>
              <w:top w:val="nil"/>
              <w:left w:val="nil"/>
              <w:bottom w:val="single" w:sz="8" w:space="0" w:color="auto"/>
              <w:right w:val="single" w:sz="8" w:space="0" w:color="auto"/>
            </w:tcBorders>
            <w:shd w:val="clear" w:color="000000" w:fill="DCE6F1"/>
            <w:noWrap/>
            <w:vAlign w:val="bottom"/>
            <w:hideMark/>
          </w:tcPr>
          <w:p w14:paraId="0CABE88F" w14:textId="77777777" w:rsidR="002E33BA" w:rsidRPr="002E33BA" w:rsidRDefault="002E33BA" w:rsidP="002E33BA">
            <w:pPr>
              <w:spacing w:after="0" w:line="240" w:lineRule="auto"/>
              <w:jc w:val="right"/>
              <w:rPr>
                <w:ins w:id="1199" w:author="10073817" w:date="2016-10-27T16:26:00Z"/>
                <w:rFonts w:eastAsia="Times New Roman" w:cs="Arial"/>
                <w:color w:val="000000"/>
                <w:lang w:eastAsia="en-ZA"/>
                <w:rPrChange w:id="1200" w:author="10073817" w:date="2016-10-27T16:26:00Z">
                  <w:rPr>
                    <w:ins w:id="1201" w:author="10073817" w:date="2016-10-27T16:26:00Z"/>
                    <w:rFonts w:ascii="Calibri" w:eastAsia="Times New Roman" w:hAnsi="Calibri" w:cs="Calibri"/>
                    <w:color w:val="000000"/>
                    <w:lang w:eastAsia="en-ZA"/>
                  </w:rPr>
                </w:rPrChange>
              </w:rPr>
            </w:pPr>
            <w:ins w:id="1202" w:author="10073817" w:date="2016-10-27T16:26:00Z">
              <w:r w:rsidRPr="002E33BA">
                <w:rPr>
                  <w:rFonts w:eastAsia="Times New Roman" w:cs="Arial"/>
                  <w:color w:val="000000"/>
                  <w:lang w:eastAsia="en-ZA"/>
                  <w:rPrChange w:id="1203" w:author="10073817" w:date="2016-10-27T16:26:00Z">
                    <w:rPr>
                      <w:rFonts w:ascii="Calibri" w:eastAsia="Times New Roman" w:hAnsi="Calibri" w:cs="Calibri"/>
                      <w:color w:val="000000"/>
                      <w:lang w:eastAsia="en-ZA"/>
                    </w:rPr>
                  </w:rPrChange>
                </w:rPr>
                <w:t>150</w:t>
              </w:r>
            </w:ins>
          </w:p>
        </w:tc>
      </w:tr>
      <w:tr w:rsidR="002E33BA" w:rsidRPr="002E33BA" w14:paraId="4EC6A056" w14:textId="77777777" w:rsidTr="002E33BA">
        <w:trPr>
          <w:trHeight w:val="300"/>
          <w:ins w:id="1204"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C682F3E" w14:textId="77777777" w:rsidR="002E33BA" w:rsidRPr="002E33BA" w:rsidRDefault="002E33BA" w:rsidP="002E33BA">
            <w:pPr>
              <w:spacing w:after="0" w:line="240" w:lineRule="auto"/>
              <w:jc w:val="center"/>
              <w:rPr>
                <w:ins w:id="1205" w:author="10073817" w:date="2016-10-27T16:26:00Z"/>
                <w:rFonts w:eastAsia="Times New Roman" w:cs="Arial"/>
                <w:color w:val="000000"/>
                <w:lang w:eastAsia="en-ZA"/>
                <w:rPrChange w:id="1206" w:author="10073817" w:date="2016-10-27T16:26:00Z">
                  <w:rPr>
                    <w:ins w:id="1207" w:author="10073817" w:date="2016-10-27T16:26:00Z"/>
                    <w:rFonts w:ascii="Calibri" w:eastAsia="Times New Roman" w:hAnsi="Calibri" w:cs="Calibri"/>
                    <w:color w:val="000000"/>
                    <w:lang w:eastAsia="en-ZA"/>
                  </w:rPr>
                </w:rPrChange>
              </w:rPr>
            </w:pPr>
            <w:ins w:id="1208" w:author="10073817" w:date="2016-10-27T16:26:00Z">
              <w:r w:rsidRPr="002E33BA">
                <w:rPr>
                  <w:rFonts w:eastAsia="Times New Roman" w:cs="Arial"/>
                  <w:color w:val="000000"/>
                  <w:lang w:eastAsia="en-ZA"/>
                  <w:rPrChange w:id="1209" w:author="10073817" w:date="2016-10-27T16:26:00Z">
                    <w:rPr>
                      <w:rFonts w:ascii="Calibri" w:eastAsia="Times New Roman" w:hAnsi="Calibri" w:cs="Calibri"/>
                      <w:color w:val="000000"/>
                      <w:lang w:eastAsia="en-ZA"/>
                    </w:rPr>
                  </w:rPrChange>
                </w:rPr>
                <w:t>Calculation 4</w:t>
              </w:r>
            </w:ins>
          </w:p>
        </w:tc>
        <w:tc>
          <w:tcPr>
            <w:tcW w:w="1640" w:type="dxa"/>
            <w:tcBorders>
              <w:top w:val="nil"/>
              <w:left w:val="nil"/>
              <w:bottom w:val="single" w:sz="4" w:space="0" w:color="auto"/>
              <w:right w:val="single" w:sz="4" w:space="0" w:color="auto"/>
            </w:tcBorders>
            <w:shd w:val="clear" w:color="auto" w:fill="auto"/>
            <w:noWrap/>
            <w:vAlign w:val="bottom"/>
            <w:hideMark/>
          </w:tcPr>
          <w:p w14:paraId="43E948F8" w14:textId="77777777" w:rsidR="002E33BA" w:rsidRPr="002E33BA" w:rsidRDefault="002E33BA" w:rsidP="002E33BA">
            <w:pPr>
              <w:spacing w:after="0" w:line="240" w:lineRule="auto"/>
              <w:rPr>
                <w:ins w:id="1210" w:author="10073817" w:date="2016-10-27T16:26:00Z"/>
                <w:rFonts w:eastAsia="Times New Roman" w:cs="Arial"/>
                <w:color w:val="000000"/>
                <w:lang w:eastAsia="en-ZA"/>
                <w:rPrChange w:id="1211" w:author="10073817" w:date="2016-10-27T16:26:00Z">
                  <w:rPr>
                    <w:ins w:id="1212" w:author="10073817" w:date="2016-10-27T16:26:00Z"/>
                    <w:rFonts w:ascii="Calibri" w:eastAsia="Times New Roman" w:hAnsi="Calibri" w:cs="Calibri"/>
                    <w:color w:val="000000"/>
                    <w:lang w:eastAsia="en-ZA"/>
                  </w:rPr>
                </w:rPrChange>
              </w:rPr>
            </w:pPr>
            <w:ins w:id="1213" w:author="10073817" w:date="2016-10-27T16:26:00Z">
              <w:r w:rsidRPr="002E33BA">
                <w:rPr>
                  <w:rFonts w:eastAsia="Times New Roman" w:cs="Arial"/>
                  <w:color w:val="000000"/>
                  <w:lang w:eastAsia="en-ZA"/>
                  <w:rPrChange w:id="1214"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67A13E10" w14:textId="77777777" w:rsidR="002E33BA" w:rsidRPr="002E33BA" w:rsidRDefault="002E33BA" w:rsidP="002E33BA">
            <w:pPr>
              <w:spacing w:after="0" w:line="240" w:lineRule="auto"/>
              <w:rPr>
                <w:ins w:id="1215" w:author="10073817" w:date="2016-10-27T16:26:00Z"/>
                <w:rFonts w:eastAsia="Times New Roman" w:cs="Arial"/>
                <w:color w:val="000000"/>
                <w:lang w:eastAsia="en-ZA"/>
                <w:rPrChange w:id="1216" w:author="10073817" w:date="2016-10-27T16:26:00Z">
                  <w:rPr>
                    <w:ins w:id="1217" w:author="10073817" w:date="2016-10-27T16:26:00Z"/>
                    <w:rFonts w:ascii="Calibri" w:eastAsia="Times New Roman" w:hAnsi="Calibri" w:cs="Calibri"/>
                    <w:color w:val="000000"/>
                    <w:lang w:eastAsia="en-ZA"/>
                  </w:rPr>
                </w:rPrChange>
              </w:rPr>
            </w:pPr>
            <w:ins w:id="1218" w:author="10073817" w:date="2016-10-27T16:26:00Z">
              <w:r w:rsidRPr="002E33BA">
                <w:rPr>
                  <w:rFonts w:eastAsia="Times New Roman" w:cs="Arial"/>
                  <w:color w:val="000000"/>
                  <w:lang w:eastAsia="en-ZA"/>
                  <w:rPrChange w:id="1219"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2FD6E233" w14:textId="77777777" w:rsidR="002E33BA" w:rsidRPr="002E33BA" w:rsidRDefault="002E33BA" w:rsidP="002E33BA">
            <w:pPr>
              <w:spacing w:after="0" w:line="240" w:lineRule="auto"/>
              <w:rPr>
                <w:ins w:id="1220" w:author="10073817" w:date="2016-10-27T16:26:00Z"/>
                <w:rFonts w:eastAsia="Times New Roman" w:cs="Arial"/>
                <w:color w:val="000000"/>
                <w:lang w:eastAsia="en-ZA"/>
                <w:rPrChange w:id="1221" w:author="10073817" w:date="2016-10-27T16:26:00Z">
                  <w:rPr>
                    <w:ins w:id="1222" w:author="10073817" w:date="2016-10-27T16:26:00Z"/>
                    <w:rFonts w:ascii="Calibri" w:eastAsia="Times New Roman" w:hAnsi="Calibri" w:cs="Calibri"/>
                    <w:color w:val="000000"/>
                    <w:lang w:eastAsia="en-ZA"/>
                  </w:rPr>
                </w:rPrChange>
              </w:rPr>
            </w:pPr>
            <w:ins w:id="1223" w:author="10073817" w:date="2016-10-27T16:26:00Z">
              <w:r w:rsidRPr="002E33BA">
                <w:rPr>
                  <w:rFonts w:eastAsia="Times New Roman" w:cs="Arial"/>
                  <w:color w:val="000000"/>
                  <w:lang w:eastAsia="en-ZA"/>
                  <w:rPrChange w:id="1224"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1B09811" w14:textId="77777777" w:rsidR="002E33BA" w:rsidRPr="002E33BA" w:rsidRDefault="002E33BA" w:rsidP="002E33BA">
            <w:pPr>
              <w:spacing w:after="0" w:line="240" w:lineRule="auto"/>
              <w:jc w:val="center"/>
              <w:rPr>
                <w:ins w:id="1225" w:author="10073817" w:date="2016-10-27T16:26:00Z"/>
                <w:rFonts w:eastAsia="Times New Roman" w:cs="Arial"/>
                <w:color w:val="000000"/>
                <w:lang w:eastAsia="en-ZA"/>
                <w:rPrChange w:id="1226" w:author="10073817" w:date="2016-10-27T16:26:00Z">
                  <w:rPr>
                    <w:ins w:id="1227" w:author="10073817" w:date="2016-10-27T16:26:00Z"/>
                    <w:rFonts w:ascii="Calibri" w:eastAsia="Times New Roman" w:hAnsi="Calibri" w:cs="Calibri"/>
                    <w:color w:val="000000"/>
                    <w:lang w:eastAsia="en-ZA"/>
                  </w:rPr>
                </w:rPrChange>
              </w:rPr>
            </w:pPr>
            <w:ins w:id="1228" w:author="10073817" w:date="2016-10-27T16:26:00Z">
              <w:r w:rsidRPr="002E33BA">
                <w:rPr>
                  <w:rFonts w:eastAsia="Times New Roman" w:cs="Arial"/>
                  <w:color w:val="000000"/>
                  <w:lang w:eastAsia="en-ZA"/>
                  <w:rPrChange w:id="1229" w:author="10073817" w:date="2016-10-27T16:26:00Z">
                    <w:rPr>
                      <w:rFonts w:ascii="Calibri" w:eastAsia="Times New Roman" w:hAnsi="Calibri" w:cs="Calibri"/>
                      <w:color w:val="000000"/>
                      <w:lang w:eastAsia="en-ZA"/>
                    </w:rPr>
                  </w:rPrChange>
                </w:rPr>
                <w:t>Annealing</w:t>
              </w:r>
            </w:ins>
          </w:p>
        </w:tc>
      </w:tr>
      <w:tr w:rsidR="002E33BA" w:rsidRPr="002E33BA" w14:paraId="57E45059" w14:textId="77777777" w:rsidTr="002E33BA">
        <w:trPr>
          <w:trHeight w:val="300"/>
          <w:ins w:id="1230"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501ED1E" w14:textId="77777777" w:rsidR="002E33BA" w:rsidRPr="002E33BA" w:rsidRDefault="002E33BA" w:rsidP="002E33BA">
            <w:pPr>
              <w:spacing w:after="0" w:line="240" w:lineRule="auto"/>
              <w:rPr>
                <w:ins w:id="1231" w:author="10073817" w:date="2016-10-27T16:26:00Z"/>
                <w:rFonts w:eastAsia="Times New Roman" w:cs="Arial"/>
                <w:color w:val="000000"/>
                <w:lang w:eastAsia="en-ZA"/>
                <w:rPrChange w:id="1232" w:author="10073817" w:date="2016-10-27T16:26:00Z">
                  <w:rPr>
                    <w:ins w:id="1233"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25F264A0" w14:textId="77777777" w:rsidR="002E33BA" w:rsidRPr="002E33BA" w:rsidRDefault="002E33BA" w:rsidP="002E33BA">
            <w:pPr>
              <w:spacing w:after="0" w:line="240" w:lineRule="auto"/>
              <w:rPr>
                <w:ins w:id="1234" w:author="10073817" w:date="2016-10-27T16:26:00Z"/>
                <w:rFonts w:eastAsia="Times New Roman" w:cs="Arial"/>
                <w:color w:val="000000"/>
                <w:lang w:eastAsia="en-ZA"/>
                <w:rPrChange w:id="1235" w:author="10073817" w:date="2016-10-27T16:26:00Z">
                  <w:rPr>
                    <w:ins w:id="1236" w:author="10073817" w:date="2016-10-27T16:26:00Z"/>
                    <w:rFonts w:ascii="Calibri" w:eastAsia="Times New Roman" w:hAnsi="Calibri" w:cs="Calibri"/>
                    <w:color w:val="000000"/>
                    <w:lang w:eastAsia="en-ZA"/>
                  </w:rPr>
                </w:rPrChange>
              </w:rPr>
            </w:pPr>
            <w:ins w:id="1237" w:author="10073817" w:date="2016-10-27T16:26:00Z">
              <w:r w:rsidRPr="002E33BA">
                <w:rPr>
                  <w:rFonts w:eastAsia="Times New Roman" w:cs="Arial"/>
                  <w:color w:val="000000"/>
                  <w:lang w:eastAsia="en-ZA"/>
                  <w:rPrChange w:id="1238"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5F0B27F6" w14:textId="77777777" w:rsidR="002E33BA" w:rsidRPr="002E33BA" w:rsidRDefault="002E33BA" w:rsidP="002E33BA">
            <w:pPr>
              <w:spacing w:after="0" w:line="240" w:lineRule="auto"/>
              <w:rPr>
                <w:ins w:id="1239" w:author="10073817" w:date="2016-10-27T16:26:00Z"/>
                <w:rFonts w:eastAsia="Times New Roman" w:cs="Arial"/>
                <w:color w:val="000000"/>
                <w:lang w:eastAsia="en-ZA"/>
                <w:rPrChange w:id="1240" w:author="10073817" w:date="2016-10-27T16:26:00Z">
                  <w:rPr>
                    <w:ins w:id="1241" w:author="10073817" w:date="2016-10-27T16:26:00Z"/>
                    <w:rFonts w:ascii="Calibri" w:eastAsia="Times New Roman" w:hAnsi="Calibri" w:cs="Calibri"/>
                    <w:color w:val="000000"/>
                    <w:lang w:eastAsia="en-ZA"/>
                  </w:rPr>
                </w:rPrChange>
              </w:rPr>
            </w:pPr>
            <w:ins w:id="1242" w:author="10073817" w:date="2016-10-27T16:26:00Z">
              <w:r w:rsidRPr="002E33BA">
                <w:rPr>
                  <w:rFonts w:eastAsia="Times New Roman" w:cs="Arial"/>
                  <w:color w:val="000000"/>
                  <w:lang w:eastAsia="en-ZA"/>
                  <w:rPrChange w:id="1243"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4A090067" w14:textId="77777777" w:rsidR="002E33BA" w:rsidRPr="002E33BA" w:rsidRDefault="002E33BA" w:rsidP="002E33BA">
            <w:pPr>
              <w:spacing w:after="0" w:line="240" w:lineRule="auto"/>
              <w:rPr>
                <w:ins w:id="1244" w:author="10073817" w:date="2016-10-27T16:26:00Z"/>
                <w:rFonts w:eastAsia="Times New Roman" w:cs="Arial"/>
                <w:color w:val="000000"/>
                <w:lang w:eastAsia="en-ZA"/>
                <w:rPrChange w:id="1245" w:author="10073817" w:date="2016-10-27T16:26:00Z">
                  <w:rPr>
                    <w:ins w:id="1246" w:author="10073817" w:date="2016-10-27T16:26:00Z"/>
                    <w:rFonts w:ascii="Calibri" w:eastAsia="Times New Roman" w:hAnsi="Calibri" w:cs="Calibri"/>
                    <w:color w:val="000000"/>
                    <w:lang w:eastAsia="en-ZA"/>
                  </w:rPr>
                </w:rPrChange>
              </w:rPr>
            </w:pPr>
            <w:ins w:id="1247" w:author="10073817" w:date="2016-10-27T16:26:00Z">
              <w:r w:rsidRPr="002E33BA">
                <w:rPr>
                  <w:rFonts w:eastAsia="Times New Roman" w:cs="Arial"/>
                  <w:color w:val="000000"/>
                  <w:lang w:eastAsia="en-ZA"/>
                  <w:rPrChange w:id="1248"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566148CE" w14:textId="77777777" w:rsidR="002E33BA" w:rsidRPr="002E33BA" w:rsidRDefault="002E33BA" w:rsidP="002E33BA">
            <w:pPr>
              <w:spacing w:after="0" w:line="240" w:lineRule="auto"/>
              <w:rPr>
                <w:ins w:id="1249" w:author="10073817" w:date="2016-10-27T16:26:00Z"/>
                <w:rFonts w:eastAsia="Times New Roman" w:cs="Arial"/>
                <w:color w:val="000000"/>
                <w:lang w:eastAsia="en-ZA"/>
                <w:rPrChange w:id="1250" w:author="10073817" w:date="2016-10-27T16:26:00Z">
                  <w:rPr>
                    <w:ins w:id="1251" w:author="10073817" w:date="2016-10-27T16:26:00Z"/>
                    <w:rFonts w:ascii="Calibri" w:eastAsia="Times New Roman" w:hAnsi="Calibri" w:cs="Calibri"/>
                    <w:color w:val="000000"/>
                    <w:lang w:eastAsia="en-ZA"/>
                  </w:rPr>
                </w:rPrChange>
              </w:rPr>
            </w:pPr>
            <w:ins w:id="1252" w:author="10073817" w:date="2016-10-27T16:26:00Z">
              <w:r w:rsidRPr="002E33BA">
                <w:rPr>
                  <w:rFonts w:eastAsia="Times New Roman" w:cs="Arial"/>
                  <w:color w:val="000000"/>
                  <w:lang w:eastAsia="en-ZA"/>
                  <w:rPrChange w:id="1253"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6D32FB6C" w14:textId="77777777" w:rsidR="002E33BA" w:rsidRPr="002E33BA" w:rsidRDefault="002E33BA" w:rsidP="002E33BA">
            <w:pPr>
              <w:spacing w:after="0" w:line="240" w:lineRule="auto"/>
              <w:rPr>
                <w:ins w:id="1254" w:author="10073817" w:date="2016-10-27T16:26:00Z"/>
                <w:rFonts w:eastAsia="Times New Roman" w:cs="Arial"/>
                <w:color w:val="000000"/>
                <w:lang w:eastAsia="en-ZA"/>
                <w:rPrChange w:id="1255" w:author="10073817" w:date="2016-10-27T16:26:00Z">
                  <w:rPr>
                    <w:ins w:id="1256" w:author="10073817" w:date="2016-10-27T16:26:00Z"/>
                    <w:rFonts w:ascii="Calibri" w:eastAsia="Times New Roman" w:hAnsi="Calibri" w:cs="Calibri"/>
                    <w:color w:val="000000"/>
                    <w:lang w:eastAsia="en-ZA"/>
                  </w:rPr>
                </w:rPrChange>
              </w:rPr>
            </w:pPr>
            <w:ins w:id="1257" w:author="10073817" w:date="2016-10-27T16:26:00Z">
              <w:r w:rsidRPr="002E33BA">
                <w:rPr>
                  <w:rFonts w:eastAsia="Times New Roman" w:cs="Arial"/>
                  <w:color w:val="000000"/>
                  <w:lang w:eastAsia="en-ZA"/>
                  <w:rPrChange w:id="1258" w:author="10073817" w:date="2016-10-27T16:26:00Z">
                    <w:rPr>
                      <w:rFonts w:ascii="Calibri" w:eastAsia="Times New Roman" w:hAnsi="Calibri" w:cs="Calibri"/>
                      <w:color w:val="000000"/>
                      <w:lang w:eastAsia="en-ZA"/>
                    </w:rPr>
                  </w:rPrChange>
                </w:rPr>
                <w:t>Cooling</w:t>
              </w:r>
            </w:ins>
          </w:p>
        </w:tc>
      </w:tr>
      <w:tr w:rsidR="002E33BA" w:rsidRPr="002E33BA" w14:paraId="0C651F27" w14:textId="77777777" w:rsidTr="002E33BA">
        <w:trPr>
          <w:trHeight w:val="300"/>
          <w:ins w:id="125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6CEB58BF" w14:textId="77777777" w:rsidR="002E33BA" w:rsidRPr="002E33BA" w:rsidRDefault="002E33BA" w:rsidP="002E33BA">
            <w:pPr>
              <w:spacing w:after="0" w:line="240" w:lineRule="auto"/>
              <w:rPr>
                <w:ins w:id="1260" w:author="10073817" w:date="2016-10-27T16:26:00Z"/>
                <w:rFonts w:eastAsia="Times New Roman" w:cs="Arial"/>
                <w:color w:val="000000"/>
                <w:lang w:eastAsia="en-ZA"/>
                <w:rPrChange w:id="1261" w:author="10073817" w:date="2016-10-27T16:26:00Z">
                  <w:rPr>
                    <w:ins w:id="1262"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1BB87F3D" w14:textId="77777777" w:rsidR="002E33BA" w:rsidRPr="002E33BA" w:rsidRDefault="002E33BA" w:rsidP="002E33BA">
            <w:pPr>
              <w:spacing w:after="0" w:line="240" w:lineRule="auto"/>
              <w:rPr>
                <w:ins w:id="1263" w:author="10073817" w:date="2016-10-27T16:26:00Z"/>
                <w:rFonts w:eastAsia="Times New Roman" w:cs="Arial"/>
                <w:color w:val="000000"/>
                <w:lang w:eastAsia="en-ZA"/>
                <w:rPrChange w:id="1264" w:author="10073817" w:date="2016-10-27T16:26:00Z">
                  <w:rPr>
                    <w:ins w:id="1265" w:author="10073817" w:date="2016-10-27T16:26:00Z"/>
                    <w:rFonts w:ascii="Calibri" w:eastAsia="Times New Roman" w:hAnsi="Calibri" w:cs="Calibri"/>
                    <w:color w:val="000000"/>
                    <w:lang w:eastAsia="en-ZA"/>
                  </w:rPr>
                </w:rPrChange>
              </w:rPr>
            </w:pPr>
            <w:ins w:id="1266" w:author="10073817" w:date="2016-10-27T16:26:00Z">
              <w:r w:rsidRPr="002E33BA">
                <w:rPr>
                  <w:rFonts w:eastAsia="Times New Roman" w:cs="Arial"/>
                  <w:color w:val="000000"/>
                  <w:lang w:eastAsia="en-ZA"/>
                  <w:rPrChange w:id="1267"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0FF61790" w14:textId="77777777" w:rsidR="002E33BA" w:rsidRPr="002E33BA" w:rsidRDefault="002E33BA" w:rsidP="002E33BA">
            <w:pPr>
              <w:spacing w:after="0" w:line="240" w:lineRule="auto"/>
              <w:jc w:val="right"/>
              <w:rPr>
                <w:ins w:id="1268" w:author="10073817" w:date="2016-10-27T16:26:00Z"/>
                <w:rFonts w:eastAsia="Times New Roman" w:cs="Arial"/>
                <w:color w:val="000000"/>
                <w:lang w:eastAsia="en-ZA"/>
                <w:rPrChange w:id="1269" w:author="10073817" w:date="2016-10-27T16:26:00Z">
                  <w:rPr>
                    <w:ins w:id="1270" w:author="10073817" w:date="2016-10-27T16:26:00Z"/>
                    <w:rFonts w:ascii="Calibri" w:eastAsia="Times New Roman" w:hAnsi="Calibri" w:cs="Calibri"/>
                    <w:color w:val="000000"/>
                    <w:lang w:eastAsia="en-ZA"/>
                  </w:rPr>
                </w:rPrChange>
              </w:rPr>
            </w:pPr>
            <w:ins w:id="1271" w:author="10073817" w:date="2016-10-27T16:26:00Z">
              <w:r w:rsidRPr="002E33BA">
                <w:rPr>
                  <w:rFonts w:eastAsia="Times New Roman" w:cs="Arial"/>
                  <w:color w:val="000000"/>
                  <w:lang w:eastAsia="en-ZA"/>
                  <w:rPrChange w:id="1272"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auto" w:fill="auto"/>
            <w:noWrap/>
            <w:vAlign w:val="bottom"/>
            <w:hideMark/>
          </w:tcPr>
          <w:p w14:paraId="6EF29EF7" w14:textId="77777777" w:rsidR="002E33BA" w:rsidRPr="002E33BA" w:rsidRDefault="002E33BA" w:rsidP="002E33BA">
            <w:pPr>
              <w:spacing w:after="0" w:line="240" w:lineRule="auto"/>
              <w:jc w:val="right"/>
              <w:rPr>
                <w:ins w:id="1273" w:author="10073817" w:date="2016-10-27T16:26:00Z"/>
                <w:rFonts w:eastAsia="Times New Roman" w:cs="Arial"/>
                <w:color w:val="000000"/>
                <w:lang w:eastAsia="en-ZA"/>
                <w:rPrChange w:id="1274" w:author="10073817" w:date="2016-10-27T16:26:00Z">
                  <w:rPr>
                    <w:ins w:id="1275" w:author="10073817" w:date="2016-10-27T16:26:00Z"/>
                    <w:rFonts w:ascii="Calibri" w:eastAsia="Times New Roman" w:hAnsi="Calibri" w:cs="Calibri"/>
                    <w:color w:val="000000"/>
                    <w:lang w:eastAsia="en-ZA"/>
                  </w:rPr>
                </w:rPrChange>
              </w:rPr>
            </w:pPr>
            <w:ins w:id="1276" w:author="10073817" w:date="2016-10-27T16:26:00Z">
              <w:r w:rsidRPr="002E33BA">
                <w:rPr>
                  <w:rFonts w:eastAsia="Times New Roman" w:cs="Arial"/>
                  <w:color w:val="000000"/>
                  <w:lang w:eastAsia="en-ZA"/>
                  <w:rPrChange w:id="1277"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6CC957A6" w14:textId="77777777" w:rsidR="002E33BA" w:rsidRPr="002E33BA" w:rsidRDefault="002E33BA" w:rsidP="002E33BA">
            <w:pPr>
              <w:spacing w:after="0" w:line="240" w:lineRule="auto"/>
              <w:jc w:val="right"/>
              <w:rPr>
                <w:ins w:id="1278" w:author="10073817" w:date="2016-10-27T16:26:00Z"/>
                <w:rFonts w:eastAsia="Times New Roman" w:cs="Arial"/>
                <w:color w:val="000000"/>
                <w:lang w:eastAsia="en-ZA"/>
                <w:rPrChange w:id="1279" w:author="10073817" w:date="2016-10-27T16:26:00Z">
                  <w:rPr>
                    <w:ins w:id="1280" w:author="10073817" w:date="2016-10-27T16:26:00Z"/>
                    <w:rFonts w:ascii="Calibri" w:eastAsia="Times New Roman" w:hAnsi="Calibri" w:cs="Calibri"/>
                    <w:color w:val="000000"/>
                    <w:lang w:eastAsia="en-ZA"/>
                  </w:rPr>
                </w:rPrChange>
              </w:rPr>
            </w:pPr>
            <w:ins w:id="1281" w:author="10073817" w:date="2016-10-27T16:26:00Z">
              <w:r w:rsidRPr="002E33BA">
                <w:rPr>
                  <w:rFonts w:eastAsia="Times New Roman" w:cs="Arial"/>
                  <w:color w:val="000000"/>
                  <w:lang w:eastAsia="en-ZA"/>
                  <w:rPrChange w:id="1282"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03346721" w14:textId="77777777" w:rsidR="002E33BA" w:rsidRPr="002E33BA" w:rsidRDefault="002E33BA" w:rsidP="002E33BA">
            <w:pPr>
              <w:spacing w:after="0" w:line="240" w:lineRule="auto"/>
              <w:jc w:val="right"/>
              <w:rPr>
                <w:ins w:id="1283" w:author="10073817" w:date="2016-10-27T16:26:00Z"/>
                <w:rFonts w:eastAsia="Times New Roman" w:cs="Arial"/>
                <w:color w:val="000000"/>
                <w:lang w:eastAsia="en-ZA"/>
                <w:rPrChange w:id="1284" w:author="10073817" w:date="2016-10-27T16:26:00Z">
                  <w:rPr>
                    <w:ins w:id="1285" w:author="10073817" w:date="2016-10-27T16:26:00Z"/>
                    <w:rFonts w:ascii="Calibri" w:eastAsia="Times New Roman" w:hAnsi="Calibri" w:cs="Calibri"/>
                    <w:color w:val="000000"/>
                    <w:lang w:eastAsia="en-ZA"/>
                  </w:rPr>
                </w:rPrChange>
              </w:rPr>
            </w:pPr>
            <w:ins w:id="1286" w:author="10073817" w:date="2016-10-27T16:26:00Z">
              <w:r w:rsidRPr="002E33BA">
                <w:rPr>
                  <w:rFonts w:eastAsia="Times New Roman" w:cs="Arial"/>
                  <w:color w:val="000000"/>
                  <w:lang w:eastAsia="en-ZA"/>
                  <w:rPrChange w:id="1287" w:author="10073817" w:date="2016-10-27T16:26:00Z">
                    <w:rPr>
                      <w:rFonts w:ascii="Calibri" w:eastAsia="Times New Roman" w:hAnsi="Calibri" w:cs="Calibri"/>
                      <w:color w:val="000000"/>
                      <w:lang w:eastAsia="en-ZA"/>
                    </w:rPr>
                  </w:rPrChange>
                </w:rPr>
                <w:t>300</w:t>
              </w:r>
            </w:ins>
          </w:p>
        </w:tc>
      </w:tr>
      <w:tr w:rsidR="002E33BA" w:rsidRPr="002E33BA" w14:paraId="1CDF5C09" w14:textId="77777777" w:rsidTr="002E33BA">
        <w:trPr>
          <w:trHeight w:val="315"/>
          <w:ins w:id="1288"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E68DD8F" w14:textId="77777777" w:rsidR="002E33BA" w:rsidRPr="002E33BA" w:rsidRDefault="002E33BA" w:rsidP="002E33BA">
            <w:pPr>
              <w:spacing w:after="0" w:line="240" w:lineRule="auto"/>
              <w:rPr>
                <w:ins w:id="1289" w:author="10073817" w:date="2016-10-27T16:26:00Z"/>
                <w:rFonts w:eastAsia="Times New Roman" w:cs="Arial"/>
                <w:color w:val="000000"/>
                <w:lang w:eastAsia="en-ZA"/>
                <w:rPrChange w:id="1290" w:author="10073817" w:date="2016-10-27T16:26:00Z">
                  <w:rPr>
                    <w:ins w:id="1291"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38087EDF" w14:textId="77777777" w:rsidR="002E33BA" w:rsidRPr="002E33BA" w:rsidRDefault="002E33BA" w:rsidP="002E33BA">
            <w:pPr>
              <w:spacing w:after="0" w:line="240" w:lineRule="auto"/>
              <w:rPr>
                <w:ins w:id="1292" w:author="10073817" w:date="2016-10-27T16:26:00Z"/>
                <w:rFonts w:eastAsia="Times New Roman" w:cs="Arial"/>
                <w:color w:val="000000"/>
                <w:lang w:eastAsia="en-ZA"/>
                <w:rPrChange w:id="1293" w:author="10073817" w:date="2016-10-27T16:26:00Z">
                  <w:rPr>
                    <w:ins w:id="1294" w:author="10073817" w:date="2016-10-27T16:26:00Z"/>
                    <w:rFonts w:ascii="Calibri" w:eastAsia="Times New Roman" w:hAnsi="Calibri" w:cs="Calibri"/>
                    <w:color w:val="000000"/>
                    <w:lang w:eastAsia="en-ZA"/>
                  </w:rPr>
                </w:rPrChange>
              </w:rPr>
            </w:pPr>
            <w:ins w:id="1295" w:author="10073817" w:date="2016-10-27T16:26:00Z">
              <w:r w:rsidRPr="002E33BA">
                <w:rPr>
                  <w:rFonts w:eastAsia="Times New Roman" w:cs="Arial"/>
                  <w:color w:val="000000"/>
                  <w:lang w:eastAsia="en-ZA"/>
                  <w:rPrChange w:id="1296"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8F809FD" w14:textId="77777777" w:rsidR="002E33BA" w:rsidRPr="002E33BA" w:rsidRDefault="002E33BA" w:rsidP="002E33BA">
            <w:pPr>
              <w:spacing w:after="0" w:line="240" w:lineRule="auto"/>
              <w:jc w:val="right"/>
              <w:rPr>
                <w:ins w:id="1297" w:author="10073817" w:date="2016-10-27T16:26:00Z"/>
                <w:rFonts w:eastAsia="Times New Roman" w:cs="Arial"/>
                <w:color w:val="000000"/>
                <w:lang w:eastAsia="en-ZA"/>
                <w:rPrChange w:id="1298" w:author="10073817" w:date="2016-10-27T16:26:00Z">
                  <w:rPr>
                    <w:ins w:id="1299" w:author="10073817" w:date="2016-10-27T16:26:00Z"/>
                    <w:rFonts w:ascii="Calibri" w:eastAsia="Times New Roman" w:hAnsi="Calibri" w:cs="Calibri"/>
                    <w:color w:val="000000"/>
                    <w:lang w:eastAsia="en-ZA"/>
                  </w:rPr>
                </w:rPrChange>
              </w:rPr>
            </w:pPr>
            <w:ins w:id="1300" w:author="10073817" w:date="2016-10-27T16:26:00Z">
              <w:r w:rsidRPr="002E33BA">
                <w:rPr>
                  <w:rFonts w:eastAsia="Times New Roman" w:cs="Arial"/>
                  <w:color w:val="000000"/>
                  <w:lang w:eastAsia="en-ZA"/>
                  <w:rPrChange w:id="1301"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auto" w:fill="auto"/>
            <w:noWrap/>
            <w:vAlign w:val="bottom"/>
            <w:hideMark/>
          </w:tcPr>
          <w:p w14:paraId="1EA41065" w14:textId="77777777" w:rsidR="002E33BA" w:rsidRPr="002E33BA" w:rsidRDefault="002E33BA" w:rsidP="002E33BA">
            <w:pPr>
              <w:spacing w:after="0" w:line="240" w:lineRule="auto"/>
              <w:jc w:val="right"/>
              <w:rPr>
                <w:ins w:id="1302" w:author="10073817" w:date="2016-10-27T16:26:00Z"/>
                <w:rFonts w:eastAsia="Times New Roman" w:cs="Arial"/>
                <w:color w:val="000000"/>
                <w:lang w:eastAsia="en-ZA"/>
                <w:rPrChange w:id="1303" w:author="10073817" w:date="2016-10-27T16:26:00Z">
                  <w:rPr>
                    <w:ins w:id="1304" w:author="10073817" w:date="2016-10-27T16:26:00Z"/>
                    <w:rFonts w:ascii="Calibri" w:eastAsia="Times New Roman" w:hAnsi="Calibri" w:cs="Calibri"/>
                    <w:color w:val="000000"/>
                    <w:lang w:eastAsia="en-ZA"/>
                  </w:rPr>
                </w:rPrChange>
              </w:rPr>
            </w:pPr>
            <w:ins w:id="1305" w:author="10073817" w:date="2016-10-27T16:26:00Z">
              <w:r w:rsidRPr="002E33BA">
                <w:rPr>
                  <w:rFonts w:eastAsia="Times New Roman" w:cs="Arial"/>
                  <w:color w:val="000000"/>
                  <w:lang w:eastAsia="en-ZA"/>
                  <w:rPrChange w:id="1306"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1715B23C" w14:textId="77777777" w:rsidR="002E33BA" w:rsidRPr="002E33BA" w:rsidRDefault="002E33BA" w:rsidP="002E33BA">
            <w:pPr>
              <w:spacing w:after="0" w:line="240" w:lineRule="auto"/>
              <w:jc w:val="right"/>
              <w:rPr>
                <w:ins w:id="1307" w:author="10073817" w:date="2016-10-27T16:26:00Z"/>
                <w:rFonts w:eastAsia="Times New Roman" w:cs="Arial"/>
                <w:color w:val="000000"/>
                <w:lang w:eastAsia="en-ZA"/>
                <w:rPrChange w:id="1308" w:author="10073817" w:date="2016-10-27T16:26:00Z">
                  <w:rPr>
                    <w:ins w:id="1309" w:author="10073817" w:date="2016-10-27T16:26:00Z"/>
                    <w:rFonts w:ascii="Calibri" w:eastAsia="Times New Roman" w:hAnsi="Calibri" w:cs="Calibri"/>
                    <w:color w:val="000000"/>
                    <w:lang w:eastAsia="en-ZA"/>
                  </w:rPr>
                </w:rPrChange>
              </w:rPr>
            </w:pPr>
            <w:ins w:id="1310" w:author="10073817" w:date="2016-10-27T16:26:00Z">
              <w:r w:rsidRPr="002E33BA">
                <w:rPr>
                  <w:rFonts w:eastAsia="Times New Roman" w:cs="Arial"/>
                  <w:color w:val="000000"/>
                  <w:lang w:eastAsia="en-ZA"/>
                  <w:rPrChange w:id="1311"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auto" w:fill="auto"/>
            <w:noWrap/>
            <w:vAlign w:val="bottom"/>
            <w:hideMark/>
          </w:tcPr>
          <w:p w14:paraId="36635C79" w14:textId="77777777" w:rsidR="002E33BA" w:rsidRPr="002E33BA" w:rsidRDefault="002E33BA" w:rsidP="002E33BA">
            <w:pPr>
              <w:spacing w:after="0" w:line="240" w:lineRule="auto"/>
              <w:jc w:val="right"/>
              <w:rPr>
                <w:ins w:id="1312" w:author="10073817" w:date="2016-10-27T16:26:00Z"/>
                <w:rFonts w:eastAsia="Times New Roman" w:cs="Arial"/>
                <w:color w:val="000000"/>
                <w:lang w:eastAsia="en-ZA"/>
                <w:rPrChange w:id="1313" w:author="10073817" w:date="2016-10-27T16:26:00Z">
                  <w:rPr>
                    <w:ins w:id="1314" w:author="10073817" w:date="2016-10-27T16:26:00Z"/>
                    <w:rFonts w:ascii="Calibri" w:eastAsia="Times New Roman" w:hAnsi="Calibri" w:cs="Calibri"/>
                    <w:color w:val="000000"/>
                    <w:lang w:eastAsia="en-ZA"/>
                  </w:rPr>
                </w:rPrChange>
              </w:rPr>
            </w:pPr>
            <w:ins w:id="1315" w:author="10073817" w:date="2016-10-27T16:26:00Z">
              <w:r w:rsidRPr="002E33BA">
                <w:rPr>
                  <w:rFonts w:eastAsia="Times New Roman" w:cs="Arial"/>
                  <w:color w:val="000000"/>
                  <w:lang w:eastAsia="en-ZA"/>
                  <w:rPrChange w:id="1316" w:author="10073817" w:date="2016-10-27T16:26:00Z">
                    <w:rPr>
                      <w:rFonts w:ascii="Calibri" w:eastAsia="Times New Roman" w:hAnsi="Calibri" w:cs="Calibri"/>
                      <w:color w:val="000000"/>
                      <w:lang w:eastAsia="en-ZA"/>
                    </w:rPr>
                  </w:rPrChange>
                </w:rPr>
                <w:t>50</w:t>
              </w:r>
            </w:ins>
          </w:p>
        </w:tc>
      </w:tr>
      <w:tr w:rsidR="002E33BA" w:rsidRPr="002E33BA" w14:paraId="033C12EC" w14:textId="77777777" w:rsidTr="002E33BA">
        <w:trPr>
          <w:trHeight w:val="300"/>
          <w:ins w:id="1317"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3FDA8316" w14:textId="77777777" w:rsidR="002E33BA" w:rsidRPr="002E33BA" w:rsidRDefault="002E33BA" w:rsidP="002E33BA">
            <w:pPr>
              <w:spacing w:after="0" w:line="240" w:lineRule="auto"/>
              <w:jc w:val="center"/>
              <w:rPr>
                <w:ins w:id="1318" w:author="10073817" w:date="2016-10-27T16:26:00Z"/>
                <w:rFonts w:eastAsia="Times New Roman" w:cs="Arial"/>
                <w:color w:val="000000"/>
                <w:lang w:eastAsia="en-ZA"/>
                <w:rPrChange w:id="1319" w:author="10073817" w:date="2016-10-27T16:26:00Z">
                  <w:rPr>
                    <w:ins w:id="1320" w:author="10073817" w:date="2016-10-27T16:26:00Z"/>
                    <w:rFonts w:ascii="Calibri" w:eastAsia="Times New Roman" w:hAnsi="Calibri" w:cs="Calibri"/>
                    <w:color w:val="000000"/>
                    <w:lang w:eastAsia="en-ZA"/>
                  </w:rPr>
                </w:rPrChange>
              </w:rPr>
            </w:pPr>
            <w:ins w:id="1321" w:author="10073817" w:date="2016-10-27T16:26:00Z">
              <w:r w:rsidRPr="002E33BA">
                <w:rPr>
                  <w:rFonts w:eastAsia="Times New Roman" w:cs="Arial"/>
                  <w:color w:val="000000"/>
                  <w:lang w:eastAsia="en-ZA"/>
                  <w:rPrChange w:id="1322" w:author="10073817" w:date="2016-10-27T16:26:00Z">
                    <w:rPr>
                      <w:rFonts w:ascii="Calibri" w:eastAsia="Times New Roman" w:hAnsi="Calibri" w:cs="Calibri"/>
                      <w:color w:val="000000"/>
                      <w:lang w:eastAsia="en-ZA"/>
                    </w:rPr>
                  </w:rPrChange>
                </w:rPr>
                <w:t>Calculation 5</w:t>
              </w:r>
            </w:ins>
          </w:p>
        </w:tc>
        <w:tc>
          <w:tcPr>
            <w:tcW w:w="1640" w:type="dxa"/>
            <w:tcBorders>
              <w:top w:val="nil"/>
              <w:left w:val="nil"/>
              <w:bottom w:val="single" w:sz="4" w:space="0" w:color="auto"/>
              <w:right w:val="single" w:sz="4" w:space="0" w:color="auto"/>
            </w:tcBorders>
            <w:shd w:val="clear" w:color="000000" w:fill="DCE6F1"/>
            <w:noWrap/>
            <w:vAlign w:val="bottom"/>
            <w:hideMark/>
          </w:tcPr>
          <w:p w14:paraId="3CE3B736" w14:textId="77777777" w:rsidR="002E33BA" w:rsidRPr="002E33BA" w:rsidRDefault="002E33BA" w:rsidP="002E33BA">
            <w:pPr>
              <w:spacing w:after="0" w:line="240" w:lineRule="auto"/>
              <w:rPr>
                <w:ins w:id="1323" w:author="10073817" w:date="2016-10-27T16:26:00Z"/>
                <w:rFonts w:eastAsia="Times New Roman" w:cs="Arial"/>
                <w:color w:val="000000"/>
                <w:lang w:eastAsia="en-ZA"/>
                <w:rPrChange w:id="1324" w:author="10073817" w:date="2016-10-27T16:26:00Z">
                  <w:rPr>
                    <w:ins w:id="1325" w:author="10073817" w:date="2016-10-27T16:26:00Z"/>
                    <w:rFonts w:ascii="Calibri" w:eastAsia="Times New Roman" w:hAnsi="Calibri" w:cs="Calibri"/>
                    <w:color w:val="000000"/>
                    <w:lang w:eastAsia="en-ZA"/>
                  </w:rPr>
                </w:rPrChange>
              </w:rPr>
            </w:pPr>
            <w:ins w:id="1326" w:author="10073817" w:date="2016-10-27T16:26:00Z">
              <w:r w:rsidRPr="002E33BA">
                <w:rPr>
                  <w:rFonts w:eastAsia="Times New Roman" w:cs="Arial"/>
                  <w:color w:val="000000"/>
                  <w:lang w:eastAsia="en-ZA"/>
                  <w:rPrChange w:id="1327"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06F872C1" w14:textId="77777777" w:rsidR="002E33BA" w:rsidRPr="002E33BA" w:rsidRDefault="002E33BA" w:rsidP="002E33BA">
            <w:pPr>
              <w:spacing w:after="0" w:line="240" w:lineRule="auto"/>
              <w:rPr>
                <w:ins w:id="1328" w:author="10073817" w:date="2016-10-27T16:26:00Z"/>
                <w:rFonts w:eastAsia="Times New Roman" w:cs="Arial"/>
                <w:color w:val="000000"/>
                <w:lang w:eastAsia="en-ZA"/>
                <w:rPrChange w:id="1329" w:author="10073817" w:date="2016-10-27T16:26:00Z">
                  <w:rPr>
                    <w:ins w:id="1330" w:author="10073817" w:date="2016-10-27T16:26:00Z"/>
                    <w:rFonts w:ascii="Calibri" w:eastAsia="Times New Roman" w:hAnsi="Calibri" w:cs="Calibri"/>
                    <w:color w:val="000000"/>
                    <w:lang w:eastAsia="en-ZA"/>
                  </w:rPr>
                </w:rPrChange>
              </w:rPr>
            </w:pPr>
            <w:ins w:id="1331" w:author="10073817" w:date="2016-10-27T16:26:00Z">
              <w:r w:rsidRPr="002E33BA">
                <w:rPr>
                  <w:rFonts w:eastAsia="Times New Roman" w:cs="Arial"/>
                  <w:color w:val="000000"/>
                  <w:lang w:eastAsia="en-ZA"/>
                  <w:rPrChange w:id="1332"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04570B51" w14:textId="77777777" w:rsidR="002E33BA" w:rsidRPr="002E33BA" w:rsidRDefault="002E33BA" w:rsidP="002E33BA">
            <w:pPr>
              <w:spacing w:after="0" w:line="240" w:lineRule="auto"/>
              <w:rPr>
                <w:ins w:id="1333" w:author="10073817" w:date="2016-10-27T16:26:00Z"/>
                <w:rFonts w:eastAsia="Times New Roman" w:cs="Arial"/>
                <w:color w:val="000000"/>
                <w:lang w:eastAsia="en-ZA"/>
                <w:rPrChange w:id="1334" w:author="10073817" w:date="2016-10-27T16:26:00Z">
                  <w:rPr>
                    <w:ins w:id="1335" w:author="10073817" w:date="2016-10-27T16:26:00Z"/>
                    <w:rFonts w:ascii="Calibri" w:eastAsia="Times New Roman" w:hAnsi="Calibri" w:cs="Calibri"/>
                    <w:color w:val="000000"/>
                    <w:lang w:eastAsia="en-ZA"/>
                  </w:rPr>
                </w:rPrChange>
              </w:rPr>
            </w:pPr>
            <w:ins w:id="1336" w:author="10073817" w:date="2016-10-27T16:26:00Z">
              <w:r w:rsidRPr="002E33BA">
                <w:rPr>
                  <w:rFonts w:eastAsia="Times New Roman" w:cs="Arial"/>
                  <w:color w:val="000000"/>
                  <w:lang w:eastAsia="en-ZA"/>
                  <w:rPrChange w:id="1337"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1A59D48E" w14:textId="77777777" w:rsidR="002E33BA" w:rsidRPr="002E33BA" w:rsidRDefault="002E33BA" w:rsidP="002E33BA">
            <w:pPr>
              <w:spacing w:after="0" w:line="240" w:lineRule="auto"/>
              <w:jc w:val="center"/>
              <w:rPr>
                <w:ins w:id="1338" w:author="10073817" w:date="2016-10-27T16:26:00Z"/>
                <w:rFonts w:eastAsia="Times New Roman" w:cs="Arial"/>
                <w:color w:val="000000"/>
                <w:lang w:eastAsia="en-ZA"/>
                <w:rPrChange w:id="1339" w:author="10073817" w:date="2016-10-27T16:26:00Z">
                  <w:rPr>
                    <w:ins w:id="1340" w:author="10073817" w:date="2016-10-27T16:26:00Z"/>
                    <w:rFonts w:ascii="Calibri" w:eastAsia="Times New Roman" w:hAnsi="Calibri" w:cs="Calibri"/>
                    <w:color w:val="000000"/>
                    <w:lang w:eastAsia="en-ZA"/>
                  </w:rPr>
                </w:rPrChange>
              </w:rPr>
            </w:pPr>
            <w:ins w:id="1341" w:author="10073817" w:date="2016-10-27T16:26:00Z">
              <w:r w:rsidRPr="002E33BA">
                <w:rPr>
                  <w:rFonts w:eastAsia="Times New Roman" w:cs="Arial"/>
                  <w:color w:val="000000"/>
                  <w:lang w:eastAsia="en-ZA"/>
                  <w:rPrChange w:id="1342" w:author="10073817" w:date="2016-10-27T16:26:00Z">
                    <w:rPr>
                      <w:rFonts w:ascii="Calibri" w:eastAsia="Times New Roman" w:hAnsi="Calibri" w:cs="Calibri"/>
                      <w:color w:val="000000"/>
                      <w:lang w:eastAsia="en-ZA"/>
                    </w:rPr>
                  </w:rPrChange>
                </w:rPr>
                <w:t>Annealing</w:t>
              </w:r>
            </w:ins>
          </w:p>
        </w:tc>
      </w:tr>
      <w:tr w:rsidR="002E33BA" w:rsidRPr="002E33BA" w14:paraId="5FAE509F" w14:textId="77777777" w:rsidTr="002E33BA">
        <w:trPr>
          <w:trHeight w:val="300"/>
          <w:ins w:id="134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2AE9837" w14:textId="77777777" w:rsidR="002E33BA" w:rsidRPr="002E33BA" w:rsidRDefault="002E33BA" w:rsidP="002E33BA">
            <w:pPr>
              <w:spacing w:after="0" w:line="240" w:lineRule="auto"/>
              <w:rPr>
                <w:ins w:id="1344" w:author="10073817" w:date="2016-10-27T16:26:00Z"/>
                <w:rFonts w:eastAsia="Times New Roman" w:cs="Arial"/>
                <w:color w:val="000000"/>
                <w:lang w:eastAsia="en-ZA"/>
                <w:rPrChange w:id="1345" w:author="10073817" w:date="2016-10-27T16:26:00Z">
                  <w:rPr>
                    <w:ins w:id="1346"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F123D76" w14:textId="77777777" w:rsidR="002E33BA" w:rsidRPr="002E33BA" w:rsidRDefault="002E33BA" w:rsidP="002E33BA">
            <w:pPr>
              <w:spacing w:after="0" w:line="240" w:lineRule="auto"/>
              <w:rPr>
                <w:ins w:id="1347" w:author="10073817" w:date="2016-10-27T16:26:00Z"/>
                <w:rFonts w:eastAsia="Times New Roman" w:cs="Arial"/>
                <w:color w:val="000000"/>
                <w:lang w:eastAsia="en-ZA"/>
                <w:rPrChange w:id="1348" w:author="10073817" w:date="2016-10-27T16:26:00Z">
                  <w:rPr>
                    <w:ins w:id="1349" w:author="10073817" w:date="2016-10-27T16:26:00Z"/>
                    <w:rFonts w:ascii="Calibri" w:eastAsia="Times New Roman" w:hAnsi="Calibri" w:cs="Calibri"/>
                    <w:color w:val="000000"/>
                    <w:lang w:eastAsia="en-ZA"/>
                  </w:rPr>
                </w:rPrChange>
              </w:rPr>
            </w:pPr>
            <w:ins w:id="1350" w:author="10073817" w:date="2016-10-27T16:26:00Z">
              <w:r w:rsidRPr="002E33BA">
                <w:rPr>
                  <w:rFonts w:eastAsia="Times New Roman" w:cs="Arial"/>
                  <w:color w:val="000000"/>
                  <w:lang w:eastAsia="en-ZA"/>
                  <w:rPrChange w:id="1351"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29CCD3A7" w14:textId="77777777" w:rsidR="002E33BA" w:rsidRPr="002E33BA" w:rsidRDefault="002E33BA" w:rsidP="002E33BA">
            <w:pPr>
              <w:spacing w:after="0" w:line="240" w:lineRule="auto"/>
              <w:rPr>
                <w:ins w:id="1352" w:author="10073817" w:date="2016-10-27T16:26:00Z"/>
                <w:rFonts w:eastAsia="Times New Roman" w:cs="Arial"/>
                <w:color w:val="000000"/>
                <w:lang w:eastAsia="en-ZA"/>
                <w:rPrChange w:id="1353" w:author="10073817" w:date="2016-10-27T16:26:00Z">
                  <w:rPr>
                    <w:ins w:id="1354" w:author="10073817" w:date="2016-10-27T16:26:00Z"/>
                    <w:rFonts w:ascii="Calibri" w:eastAsia="Times New Roman" w:hAnsi="Calibri" w:cs="Calibri"/>
                    <w:color w:val="000000"/>
                    <w:lang w:eastAsia="en-ZA"/>
                  </w:rPr>
                </w:rPrChange>
              </w:rPr>
            </w:pPr>
            <w:ins w:id="1355" w:author="10073817" w:date="2016-10-27T16:26:00Z">
              <w:r w:rsidRPr="002E33BA">
                <w:rPr>
                  <w:rFonts w:eastAsia="Times New Roman" w:cs="Arial"/>
                  <w:color w:val="000000"/>
                  <w:lang w:eastAsia="en-ZA"/>
                  <w:rPrChange w:id="1356"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31E063D8" w14:textId="77777777" w:rsidR="002E33BA" w:rsidRPr="002E33BA" w:rsidRDefault="002E33BA" w:rsidP="002E33BA">
            <w:pPr>
              <w:spacing w:after="0" w:line="240" w:lineRule="auto"/>
              <w:rPr>
                <w:ins w:id="1357" w:author="10073817" w:date="2016-10-27T16:26:00Z"/>
                <w:rFonts w:eastAsia="Times New Roman" w:cs="Arial"/>
                <w:color w:val="000000"/>
                <w:lang w:eastAsia="en-ZA"/>
                <w:rPrChange w:id="1358" w:author="10073817" w:date="2016-10-27T16:26:00Z">
                  <w:rPr>
                    <w:ins w:id="1359" w:author="10073817" w:date="2016-10-27T16:26:00Z"/>
                    <w:rFonts w:ascii="Calibri" w:eastAsia="Times New Roman" w:hAnsi="Calibri" w:cs="Calibri"/>
                    <w:color w:val="000000"/>
                    <w:lang w:eastAsia="en-ZA"/>
                  </w:rPr>
                </w:rPrChange>
              </w:rPr>
            </w:pPr>
            <w:ins w:id="1360" w:author="10073817" w:date="2016-10-27T16:26:00Z">
              <w:r w:rsidRPr="002E33BA">
                <w:rPr>
                  <w:rFonts w:eastAsia="Times New Roman" w:cs="Arial"/>
                  <w:color w:val="000000"/>
                  <w:lang w:eastAsia="en-ZA"/>
                  <w:rPrChange w:id="1361"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08631576" w14:textId="77777777" w:rsidR="002E33BA" w:rsidRPr="002E33BA" w:rsidRDefault="002E33BA" w:rsidP="002E33BA">
            <w:pPr>
              <w:spacing w:after="0" w:line="240" w:lineRule="auto"/>
              <w:rPr>
                <w:ins w:id="1362" w:author="10073817" w:date="2016-10-27T16:26:00Z"/>
                <w:rFonts w:eastAsia="Times New Roman" w:cs="Arial"/>
                <w:color w:val="000000"/>
                <w:lang w:eastAsia="en-ZA"/>
                <w:rPrChange w:id="1363" w:author="10073817" w:date="2016-10-27T16:26:00Z">
                  <w:rPr>
                    <w:ins w:id="1364" w:author="10073817" w:date="2016-10-27T16:26:00Z"/>
                    <w:rFonts w:ascii="Calibri" w:eastAsia="Times New Roman" w:hAnsi="Calibri" w:cs="Calibri"/>
                    <w:color w:val="000000"/>
                    <w:lang w:eastAsia="en-ZA"/>
                  </w:rPr>
                </w:rPrChange>
              </w:rPr>
            </w:pPr>
            <w:ins w:id="1365" w:author="10073817" w:date="2016-10-27T16:26:00Z">
              <w:r w:rsidRPr="002E33BA">
                <w:rPr>
                  <w:rFonts w:eastAsia="Times New Roman" w:cs="Arial"/>
                  <w:color w:val="000000"/>
                  <w:lang w:eastAsia="en-ZA"/>
                  <w:rPrChange w:id="1366"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5C3B07FD" w14:textId="77777777" w:rsidR="002E33BA" w:rsidRPr="002E33BA" w:rsidRDefault="002E33BA" w:rsidP="002E33BA">
            <w:pPr>
              <w:spacing w:after="0" w:line="240" w:lineRule="auto"/>
              <w:rPr>
                <w:ins w:id="1367" w:author="10073817" w:date="2016-10-27T16:26:00Z"/>
                <w:rFonts w:eastAsia="Times New Roman" w:cs="Arial"/>
                <w:color w:val="000000"/>
                <w:lang w:eastAsia="en-ZA"/>
                <w:rPrChange w:id="1368" w:author="10073817" w:date="2016-10-27T16:26:00Z">
                  <w:rPr>
                    <w:ins w:id="1369" w:author="10073817" w:date="2016-10-27T16:26:00Z"/>
                    <w:rFonts w:ascii="Calibri" w:eastAsia="Times New Roman" w:hAnsi="Calibri" w:cs="Calibri"/>
                    <w:color w:val="000000"/>
                    <w:lang w:eastAsia="en-ZA"/>
                  </w:rPr>
                </w:rPrChange>
              </w:rPr>
            </w:pPr>
            <w:ins w:id="1370" w:author="10073817" w:date="2016-10-27T16:26:00Z">
              <w:r w:rsidRPr="002E33BA">
                <w:rPr>
                  <w:rFonts w:eastAsia="Times New Roman" w:cs="Arial"/>
                  <w:color w:val="000000"/>
                  <w:lang w:eastAsia="en-ZA"/>
                  <w:rPrChange w:id="1371" w:author="10073817" w:date="2016-10-27T16:26:00Z">
                    <w:rPr>
                      <w:rFonts w:ascii="Calibri" w:eastAsia="Times New Roman" w:hAnsi="Calibri" w:cs="Calibri"/>
                      <w:color w:val="000000"/>
                      <w:lang w:eastAsia="en-ZA"/>
                    </w:rPr>
                  </w:rPrChange>
                </w:rPr>
                <w:t>Cooling</w:t>
              </w:r>
            </w:ins>
          </w:p>
        </w:tc>
      </w:tr>
      <w:tr w:rsidR="002E33BA" w:rsidRPr="002E33BA" w14:paraId="755E166F" w14:textId="77777777" w:rsidTr="002E33BA">
        <w:trPr>
          <w:trHeight w:val="300"/>
          <w:ins w:id="137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D57CA30" w14:textId="77777777" w:rsidR="002E33BA" w:rsidRPr="002E33BA" w:rsidRDefault="002E33BA" w:rsidP="002E33BA">
            <w:pPr>
              <w:spacing w:after="0" w:line="240" w:lineRule="auto"/>
              <w:rPr>
                <w:ins w:id="1373" w:author="10073817" w:date="2016-10-27T16:26:00Z"/>
                <w:rFonts w:eastAsia="Times New Roman" w:cs="Arial"/>
                <w:color w:val="000000"/>
                <w:lang w:eastAsia="en-ZA"/>
                <w:rPrChange w:id="1374" w:author="10073817" w:date="2016-10-27T16:26:00Z">
                  <w:rPr>
                    <w:ins w:id="1375"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BF478E3" w14:textId="77777777" w:rsidR="002E33BA" w:rsidRPr="002E33BA" w:rsidRDefault="002E33BA" w:rsidP="002E33BA">
            <w:pPr>
              <w:spacing w:after="0" w:line="240" w:lineRule="auto"/>
              <w:rPr>
                <w:ins w:id="1376" w:author="10073817" w:date="2016-10-27T16:26:00Z"/>
                <w:rFonts w:eastAsia="Times New Roman" w:cs="Arial"/>
                <w:color w:val="000000"/>
                <w:lang w:eastAsia="en-ZA"/>
                <w:rPrChange w:id="1377" w:author="10073817" w:date="2016-10-27T16:26:00Z">
                  <w:rPr>
                    <w:ins w:id="1378" w:author="10073817" w:date="2016-10-27T16:26:00Z"/>
                    <w:rFonts w:ascii="Calibri" w:eastAsia="Times New Roman" w:hAnsi="Calibri" w:cs="Calibri"/>
                    <w:color w:val="000000"/>
                    <w:lang w:eastAsia="en-ZA"/>
                  </w:rPr>
                </w:rPrChange>
              </w:rPr>
            </w:pPr>
            <w:ins w:id="1379" w:author="10073817" w:date="2016-10-27T16:26:00Z">
              <w:r w:rsidRPr="002E33BA">
                <w:rPr>
                  <w:rFonts w:eastAsia="Times New Roman" w:cs="Arial"/>
                  <w:color w:val="000000"/>
                  <w:lang w:eastAsia="en-ZA"/>
                  <w:rPrChange w:id="1380"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1CCE9A6C" w14:textId="77777777" w:rsidR="002E33BA" w:rsidRPr="002E33BA" w:rsidRDefault="002E33BA" w:rsidP="002E33BA">
            <w:pPr>
              <w:spacing w:after="0" w:line="240" w:lineRule="auto"/>
              <w:jc w:val="right"/>
              <w:rPr>
                <w:ins w:id="1381" w:author="10073817" w:date="2016-10-27T16:26:00Z"/>
                <w:rFonts w:eastAsia="Times New Roman" w:cs="Arial"/>
                <w:color w:val="000000"/>
                <w:lang w:eastAsia="en-ZA"/>
                <w:rPrChange w:id="1382" w:author="10073817" w:date="2016-10-27T16:26:00Z">
                  <w:rPr>
                    <w:ins w:id="1383" w:author="10073817" w:date="2016-10-27T16:26:00Z"/>
                    <w:rFonts w:ascii="Calibri" w:eastAsia="Times New Roman" w:hAnsi="Calibri" w:cs="Calibri"/>
                    <w:color w:val="000000"/>
                    <w:lang w:eastAsia="en-ZA"/>
                  </w:rPr>
                </w:rPrChange>
              </w:rPr>
            </w:pPr>
            <w:ins w:id="1384" w:author="10073817" w:date="2016-10-27T16:26:00Z">
              <w:r w:rsidRPr="002E33BA">
                <w:rPr>
                  <w:rFonts w:eastAsia="Times New Roman" w:cs="Arial"/>
                  <w:color w:val="000000"/>
                  <w:lang w:eastAsia="en-ZA"/>
                  <w:rPrChange w:id="1385"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3D06E1C0" w14:textId="77777777" w:rsidR="002E33BA" w:rsidRPr="002E33BA" w:rsidRDefault="002E33BA" w:rsidP="002E33BA">
            <w:pPr>
              <w:spacing w:after="0" w:line="240" w:lineRule="auto"/>
              <w:jc w:val="right"/>
              <w:rPr>
                <w:ins w:id="1386" w:author="10073817" w:date="2016-10-27T16:26:00Z"/>
                <w:rFonts w:eastAsia="Times New Roman" w:cs="Arial"/>
                <w:color w:val="000000"/>
                <w:lang w:eastAsia="en-ZA"/>
                <w:rPrChange w:id="1387" w:author="10073817" w:date="2016-10-27T16:26:00Z">
                  <w:rPr>
                    <w:ins w:id="1388" w:author="10073817" w:date="2016-10-27T16:26:00Z"/>
                    <w:rFonts w:ascii="Calibri" w:eastAsia="Times New Roman" w:hAnsi="Calibri" w:cs="Calibri"/>
                    <w:color w:val="000000"/>
                    <w:lang w:eastAsia="en-ZA"/>
                  </w:rPr>
                </w:rPrChange>
              </w:rPr>
            </w:pPr>
            <w:ins w:id="1389" w:author="10073817" w:date="2016-10-27T16:26:00Z">
              <w:r w:rsidRPr="002E33BA">
                <w:rPr>
                  <w:rFonts w:eastAsia="Times New Roman" w:cs="Arial"/>
                  <w:color w:val="000000"/>
                  <w:lang w:eastAsia="en-ZA"/>
                  <w:rPrChange w:id="1390"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4C0F4549" w14:textId="77777777" w:rsidR="002E33BA" w:rsidRPr="002E33BA" w:rsidRDefault="002E33BA" w:rsidP="002E33BA">
            <w:pPr>
              <w:spacing w:after="0" w:line="240" w:lineRule="auto"/>
              <w:jc w:val="right"/>
              <w:rPr>
                <w:ins w:id="1391" w:author="10073817" w:date="2016-10-27T16:26:00Z"/>
                <w:rFonts w:eastAsia="Times New Roman" w:cs="Arial"/>
                <w:color w:val="000000"/>
                <w:lang w:eastAsia="en-ZA"/>
                <w:rPrChange w:id="1392" w:author="10073817" w:date="2016-10-27T16:26:00Z">
                  <w:rPr>
                    <w:ins w:id="1393" w:author="10073817" w:date="2016-10-27T16:26:00Z"/>
                    <w:rFonts w:ascii="Calibri" w:eastAsia="Times New Roman" w:hAnsi="Calibri" w:cs="Calibri"/>
                    <w:color w:val="000000"/>
                    <w:lang w:eastAsia="en-ZA"/>
                  </w:rPr>
                </w:rPrChange>
              </w:rPr>
            </w:pPr>
            <w:ins w:id="1394" w:author="10073817" w:date="2016-10-27T16:26:00Z">
              <w:r w:rsidRPr="002E33BA">
                <w:rPr>
                  <w:rFonts w:eastAsia="Times New Roman" w:cs="Arial"/>
                  <w:color w:val="000000"/>
                  <w:lang w:eastAsia="en-ZA"/>
                  <w:rPrChange w:id="1395"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00E1E6C0" w14:textId="77777777" w:rsidR="002E33BA" w:rsidRPr="002E33BA" w:rsidRDefault="002E33BA" w:rsidP="002E33BA">
            <w:pPr>
              <w:spacing w:after="0" w:line="240" w:lineRule="auto"/>
              <w:jc w:val="right"/>
              <w:rPr>
                <w:ins w:id="1396" w:author="10073817" w:date="2016-10-27T16:26:00Z"/>
                <w:rFonts w:eastAsia="Times New Roman" w:cs="Arial"/>
                <w:color w:val="000000"/>
                <w:lang w:eastAsia="en-ZA"/>
                <w:rPrChange w:id="1397" w:author="10073817" w:date="2016-10-27T16:26:00Z">
                  <w:rPr>
                    <w:ins w:id="1398" w:author="10073817" w:date="2016-10-27T16:26:00Z"/>
                    <w:rFonts w:ascii="Calibri" w:eastAsia="Times New Roman" w:hAnsi="Calibri" w:cs="Calibri"/>
                    <w:color w:val="000000"/>
                    <w:lang w:eastAsia="en-ZA"/>
                  </w:rPr>
                </w:rPrChange>
              </w:rPr>
            </w:pPr>
            <w:ins w:id="1399" w:author="10073817" w:date="2016-10-27T16:26:00Z">
              <w:r w:rsidRPr="002E33BA">
                <w:rPr>
                  <w:rFonts w:eastAsia="Times New Roman" w:cs="Arial"/>
                  <w:color w:val="000000"/>
                  <w:lang w:eastAsia="en-ZA"/>
                  <w:rPrChange w:id="1400" w:author="10073817" w:date="2016-10-27T16:26:00Z">
                    <w:rPr>
                      <w:rFonts w:ascii="Calibri" w:eastAsia="Times New Roman" w:hAnsi="Calibri" w:cs="Calibri"/>
                      <w:color w:val="000000"/>
                      <w:lang w:eastAsia="en-ZA"/>
                    </w:rPr>
                  </w:rPrChange>
                </w:rPr>
                <w:t>300</w:t>
              </w:r>
            </w:ins>
          </w:p>
        </w:tc>
      </w:tr>
      <w:tr w:rsidR="002E33BA" w:rsidRPr="002E33BA" w14:paraId="306DC73E" w14:textId="77777777" w:rsidTr="002E33BA">
        <w:trPr>
          <w:trHeight w:val="315"/>
          <w:ins w:id="140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358F937E" w14:textId="77777777" w:rsidR="002E33BA" w:rsidRPr="002E33BA" w:rsidRDefault="002E33BA" w:rsidP="002E33BA">
            <w:pPr>
              <w:spacing w:after="0" w:line="240" w:lineRule="auto"/>
              <w:rPr>
                <w:ins w:id="1402" w:author="10073817" w:date="2016-10-27T16:26:00Z"/>
                <w:rFonts w:eastAsia="Times New Roman" w:cs="Arial"/>
                <w:color w:val="000000"/>
                <w:lang w:eastAsia="en-ZA"/>
                <w:rPrChange w:id="1403" w:author="10073817" w:date="2016-10-27T16:26:00Z">
                  <w:rPr>
                    <w:ins w:id="1404"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601A0EAE" w14:textId="77777777" w:rsidR="002E33BA" w:rsidRPr="002E33BA" w:rsidRDefault="002E33BA" w:rsidP="002E33BA">
            <w:pPr>
              <w:spacing w:after="0" w:line="240" w:lineRule="auto"/>
              <w:rPr>
                <w:ins w:id="1405" w:author="10073817" w:date="2016-10-27T16:26:00Z"/>
                <w:rFonts w:eastAsia="Times New Roman" w:cs="Arial"/>
                <w:color w:val="000000"/>
                <w:lang w:eastAsia="en-ZA"/>
                <w:rPrChange w:id="1406" w:author="10073817" w:date="2016-10-27T16:26:00Z">
                  <w:rPr>
                    <w:ins w:id="1407" w:author="10073817" w:date="2016-10-27T16:26:00Z"/>
                    <w:rFonts w:ascii="Calibri" w:eastAsia="Times New Roman" w:hAnsi="Calibri" w:cs="Calibri"/>
                    <w:color w:val="000000"/>
                    <w:lang w:eastAsia="en-ZA"/>
                  </w:rPr>
                </w:rPrChange>
              </w:rPr>
            </w:pPr>
            <w:ins w:id="1408" w:author="10073817" w:date="2016-10-27T16:26:00Z">
              <w:r w:rsidRPr="002E33BA">
                <w:rPr>
                  <w:rFonts w:eastAsia="Times New Roman" w:cs="Arial"/>
                  <w:color w:val="000000"/>
                  <w:lang w:eastAsia="en-ZA"/>
                  <w:rPrChange w:id="1409"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62B2151B" w14:textId="77777777" w:rsidR="002E33BA" w:rsidRPr="002E33BA" w:rsidRDefault="002E33BA" w:rsidP="002E33BA">
            <w:pPr>
              <w:spacing w:after="0" w:line="240" w:lineRule="auto"/>
              <w:jc w:val="right"/>
              <w:rPr>
                <w:ins w:id="1410" w:author="10073817" w:date="2016-10-27T16:26:00Z"/>
                <w:rFonts w:eastAsia="Times New Roman" w:cs="Arial"/>
                <w:color w:val="000000"/>
                <w:lang w:eastAsia="en-ZA"/>
                <w:rPrChange w:id="1411" w:author="10073817" w:date="2016-10-27T16:26:00Z">
                  <w:rPr>
                    <w:ins w:id="1412" w:author="10073817" w:date="2016-10-27T16:26:00Z"/>
                    <w:rFonts w:ascii="Calibri" w:eastAsia="Times New Roman" w:hAnsi="Calibri" w:cs="Calibri"/>
                    <w:color w:val="000000"/>
                    <w:lang w:eastAsia="en-ZA"/>
                  </w:rPr>
                </w:rPrChange>
              </w:rPr>
            </w:pPr>
            <w:ins w:id="1413" w:author="10073817" w:date="2016-10-27T16:26:00Z">
              <w:r w:rsidRPr="002E33BA">
                <w:rPr>
                  <w:rFonts w:eastAsia="Times New Roman" w:cs="Arial"/>
                  <w:color w:val="000000"/>
                  <w:lang w:eastAsia="en-ZA"/>
                  <w:rPrChange w:id="1414"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000000" w:fill="DCE6F1"/>
            <w:noWrap/>
            <w:vAlign w:val="bottom"/>
            <w:hideMark/>
          </w:tcPr>
          <w:p w14:paraId="64E09C3A" w14:textId="77777777" w:rsidR="002E33BA" w:rsidRPr="002E33BA" w:rsidRDefault="002E33BA" w:rsidP="002E33BA">
            <w:pPr>
              <w:spacing w:after="0" w:line="240" w:lineRule="auto"/>
              <w:jc w:val="right"/>
              <w:rPr>
                <w:ins w:id="1415" w:author="10073817" w:date="2016-10-27T16:26:00Z"/>
                <w:rFonts w:eastAsia="Times New Roman" w:cs="Arial"/>
                <w:color w:val="000000"/>
                <w:lang w:eastAsia="en-ZA"/>
                <w:rPrChange w:id="1416" w:author="10073817" w:date="2016-10-27T16:26:00Z">
                  <w:rPr>
                    <w:ins w:id="1417" w:author="10073817" w:date="2016-10-27T16:26:00Z"/>
                    <w:rFonts w:ascii="Calibri" w:eastAsia="Times New Roman" w:hAnsi="Calibri" w:cs="Calibri"/>
                    <w:color w:val="000000"/>
                    <w:lang w:eastAsia="en-ZA"/>
                  </w:rPr>
                </w:rPrChange>
              </w:rPr>
            </w:pPr>
            <w:ins w:id="1418" w:author="10073817" w:date="2016-10-27T16:26:00Z">
              <w:r w:rsidRPr="002E33BA">
                <w:rPr>
                  <w:rFonts w:eastAsia="Times New Roman" w:cs="Arial"/>
                  <w:color w:val="000000"/>
                  <w:lang w:eastAsia="en-ZA"/>
                  <w:rPrChange w:id="1419"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17D63ABC" w14:textId="77777777" w:rsidR="002E33BA" w:rsidRPr="002E33BA" w:rsidRDefault="002E33BA" w:rsidP="002E33BA">
            <w:pPr>
              <w:spacing w:after="0" w:line="240" w:lineRule="auto"/>
              <w:jc w:val="right"/>
              <w:rPr>
                <w:ins w:id="1420" w:author="10073817" w:date="2016-10-27T16:26:00Z"/>
                <w:rFonts w:eastAsia="Times New Roman" w:cs="Arial"/>
                <w:color w:val="000000"/>
                <w:lang w:eastAsia="en-ZA"/>
                <w:rPrChange w:id="1421" w:author="10073817" w:date="2016-10-27T16:26:00Z">
                  <w:rPr>
                    <w:ins w:id="1422" w:author="10073817" w:date="2016-10-27T16:26:00Z"/>
                    <w:rFonts w:ascii="Calibri" w:eastAsia="Times New Roman" w:hAnsi="Calibri" w:cs="Calibri"/>
                    <w:color w:val="000000"/>
                    <w:lang w:eastAsia="en-ZA"/>
                  </w:rPr>
                </w:rPrChange>
              </w:rPr>
            </w:pPr>
            <w:ins w:id="1423" w:author="10073817" w:date="2016-10-27T16:26:00Z">
              <w:r w:rsidRPr="002E33BA">
                <w:rPr>
                  <w:rFonts w:eastAsia="Times New Roman" w:cs="Arial"/>
                  <w:color w:val="000000"/>
                  <w:lang w:eastAsia="en-ZA"/>
                  <w:rPrChange w:id="1424"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000000" w:fill="DCE6F1"/>
            <w:noWrap/>
            <w:vAlign w:val="bottom"/>
            <w:hideMark/>
          </w:tcPr>
          <w:p w14:paraId="1097F3B9" w14:textId="77777777" w:rsidR="002E33BA" w:rsidRPr="002E33BA" w:rsidRDefault="002E33BA" w:rsidP="002E33BA">
            <w:pPr>
              <w:spacing w:after="0" w:line="240" w:lineRule="auto"/>
              <w:jc w:val="right"/>
              <w:rPr>
                <w:ins w:id="1425" w:author="10073817" w:date="2016-10-27T16:26:00Z"/>
                <w:rFonts w:eastAsia="Times New Roman" w:cs="Arial"/>
                <w:color w:val="000000"/>
                <w:lang w:eastAsia="en-ZA"/>
                <w:rPrChange w:id="1426" w:author="10073817" w:date="2016-10-27T16:26:00Z">
                  <w:rPr>
                    <w:ins w:id="1427" w:author="10073817" w:date="2016-10-27T16:26:00Z"/>
                    <w:rFonts w:ascii="Calibri" w:eastAsia="Times New Roman" w:hAnsi="Calibri" w:cs="Calibri"/>
                    <w:color w:val="000000"/>
                    <w:lang w:eastAsia="en-ZA"/>
                  </w:rPr>
                </w:rPrChange>
              </w:rPr>
            </w:pPr>
            <w:ins w:id="1428" w:author="10073817" w:date="2016-10-27T16:26:00Z">
              <w:r w:rsidRPr="002E33BA">
                <w:rPr>
                  <w:rFonts w:eastAsia="Times New Roman" w:cs="Arial"/>
                  <w:color w:val="000000"/>
                  <w:lang w:eastAsia="en-ZA"/>
                  <w:rPrChange w:id="1429" w:author="10073817" w:date="2016-10-27T16:26:00Z">
                    <w:rPr>
                      <w:rFonts w:ascii="Calibri" w:eastAsia="Times New Roman" w:hAnsi="Calibri" w:cs="Calibri"/>
                      <w:color w:val="000000"/>
                      <w:lang w:eastAsia="en-ZA"/>
                    </w:rPr>
                  </w:rPrChange>
                </w:rPr>
                <w:t>100</w:t>
              </w:r>
            </w:ins>
          </w:p>
        </w:tc>
      </w:tr>
      <w:tr w:rsidR="002E33BA" w:rsidRPr="002E33BA" w14:paraId="529AACA6" w14:textId="77777777" w:rsidTr="002E33BA">
        <w:trPr>
          <w:trHeight w:val="300"/>
          <w:ins w:id="1430"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E81507D" w14:textId="77777777" w:rsidR="002E33BA" w:rsidRPr="002E33BA" w:rsidRDefault="002E33BA" w:rsidP="002E33BA">
            <w:pPr>
              <w:spacing w:after="0" w:line="240" w:lineRule="auto"/>
              <w:jc w:val="center"/>
              <w:rPr>
                <w:ins w:id="1431" w:author="10073817" w:date="2016-10-27T16:26:00Z"/>
                <w:rFonts w:eastAsia="Times New Roman" w:cs="Arial"/>
                <w:color w:val="000000"/>
                <w:lang w:eastAsia="en-ZA"/>
                <w:rPrChange w:id="1432" w:author="10073817" w:date="2016-10-27T16:26:00Z">
                  <w:rPr>
                    <w:ins w:id="1433" w:author="10073817" w:date="2016-10-27T16:26:00Z"/>
                    <w:rFonts w:ascii="Calibri" w:eastAsia="Times New Roman" w:hAnsi="Calibri" w:cs="Calibri"/>
                    <w:color w:val="000000"/>
                    <w:lang w:eastAsia="en-ZA"/>
                  </w:rPr>
                </w:rPrChange>
              </w:rPr>
            </w:pPr>
            <w:ins w:id="1434" w:author="10073817" w:date="2016-10-27T16:26:00Z">
              <w:r w:rsidRPr="002E33BA">
                <w:rPr>
                  <w:rFonts w:eastAsia="Times New Roman" w:cs="Arial"/>
                  <w:color w:val="000000"/>
                  <w:lang w:eastAsia="en-ZA"/>
                  <w:rPrChange w:id="1435" w:author="10073817" w:date="2016-10-27T16:26:00Z">
                    <w:rPr>
                      <w:rFonts w:ascii="Calibri" w:eastAsia="Times New Roman" w:hAnsi="Calibri" w:cs="Calibri"/>
                      <w:color w:val="000000"/>
                      <w:lang w:eastAsia="en-ZA"/>
                    </w:rPr>
                  </w:rPrChange>
                </w:rPr>
                <w:t>Calculation 6</w:t>
              </w:r>
            </w:ins>
          </w:p>
        </w:tc>
        <w:tc>
          <w:tcPr>
            <w:tcW w:w="1640" w:type="dxa"/>
            <w:tcBorders>
              <w:top w:val="nil"/>
              <w:left w:val="nil"/>
              <w:bottom w:val="single" w:sz="4" w:space="0" w:color="auto"/>
              <w:right w:val="single" w:sz="4" w:space="0" w:color="auto"/>
            </w:tcBorders>
            <w:shd w:val="clear" w:color="auto" w:fill="auto"/>
            <w:noWrap/>
            <w:vAlign w:val="bottom"/>
            <w:hideMark/>
          </w:tcPr>
          <w:p w14:paraId="41F9C9BD" w14:textId="77777777" w:rsidR="002E33BA" w:rsidRPr="002E33BA" w:rsidRDefault="002E33BA" w:rsidP="002E33BA">
            <w:pPr>
              <w:spacing w:after="0" w:line="240" w:lineRule="auto"/>
              <w:rPr>
                <w:ins w:id="1436" w:author="10073817" w:date="2016-10-27T16:26:00Z"/>
                <w:rFonts w:eastAsia="Times New Roman" w:cs="Arial"/>
                <w:color w:val="000000"/>
                <w:lang w:eastAsia="en-ZA"/>
                <w:rPrChange w:id="1437" w:author="10073817" w:date="2016-10-27T16:26:00Z">
                  <w:rPr>
                    <w:ins w:id="1438" w:author="10073817" w:date="2016-10-27T16:26:00Z"/>
                    <w:rFonts w:ascii="Calibri" w:eastAsia="Times New Roman" w:hAnsi="Calibri" w:cs="Calibri"/>
                    <w:color w:val="000000"/>
                    <w:lang w:eastAsia="en-ZA"/>
                  </w:rPr>
                </w:rPrChange>
              </w:rPr>
            </w:pPr>
            <w:ins w:id="1439" w:author="10073817" w:date="2016-10-27T16:26:00Z">
              <w:r w:rsidRPr="002E33BA">
                <w:rPr>
                  <w:rFonts w:eastAsia="Times New Roman" w:cs="Arial"/>
                  <w:color w:val="000000"/>
                  <w:lang w:eastAsia="en-ZA"/>
                  <w:rPrChange w:id="1440"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26BD3AF1" w14:textId="77777777" w:rsidR="002E33BA" w:rsidRPr="002E33BA" w:rsidRDefault="002E33BA" w:rsidP="002E33BA">
            <w:pPr>
              <w:spacing w:after="0" w:line="240" w:lineRule="auto"/>
              <w:rPr>
                <w:ins w:id="1441" w:author="10073817" w:date="2016-10-27T16:26:00Z"/>
                <w:rFonts w:eastAsia="Times New Roman" w:cs="Arial"/>
                <w:color w:val="000000"/>
                <w:lang w:eastAsia="en-ZA"/>
                <w:rPrChange w:id="1442" w:author="10073817" w:date="2016-10-27T16:26:00Z">
                  <w:rPr>
                    <w:ins w:id="1443" w:author="10073817" w:date="2016-10-27T16:26:00Z"/>
                    <w:rFonts w:ascii="Calibri" w:eastAsia="Times New Roman" w:hAnsi="Calibri" w:cs="Calibri"/>
                    <w:color w:val="000000"/>
                    <w:lang w:eastAsia="en-ZA"/>
                  </w:rPr>
                </w:rPrChange>
              </w:rPr>
            </w:pPr>
            <w:ins w:id="1444" w:author="10073817" w:date="2016-10-27T16:26:00Z">
              <w:r w:rsidRPr="002E33BA">
                <w:rPr>
                  <w:rFonts w:eastAsia="Times New Roman" w:cs="Arial"/>
                  <w:color w:val="000000"/>
                  <w:lang w:eastAsia="en-ZA"/>
                  <w:rPrChange w:id="1445"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448AFCE0" w14:textId="77777777" w:rsidR="002E33BA" w:rsidRPr="002E33BA" w:rsidRDefault="002E33BA" w:rsidP="002E33BA">
            <w:pPr>
              <w:spacing w:after="0" w:line="240" w:lineRule="auto"/>
              <w:rPr>
                <w:ins w:id="1446" w:author="10073817" w:date="2016-10-27T16:26:00Z"/>
                <w:rFonts w:eastAsia="Times New Roman" w:cs="Arial"/>
                <w:color w:val="000000"/>
                <w:lang w:eastAsia="en-ZA"/>
                <w:rPrChange w:id="1447" w:author="10073817" w:date="2016-10-27T16:26:00Z">
                  <w:rPr>
                    <w:ins w:id="1448" w:author="10073817" w:date="2016-10-27T16:26:00Z"/>
                    <w:rFonts w:ascii="Calibri" w:eastAsia="Times New Roman" w:hAnsi="Calibri" w:cs="Calibri"/>
                    <w:color w:val="000000"/>
                    <w:lang w:eastAsia="en-ZA"/>
                  </w:rPr>
                </w:rPrChange>
              </w:rPr>
            </w:pPr>
            <w:ins w:id="1449" w:author="10073817" w:date="2016-10-27T16:26:00Z">
              <w:r w:rsidRPr="002E33BA">
                <w:rPr>
                  <w:rFonts w:eastAsia="Times New Roman" w:cs="Arial"/>
                  <w:color w:val="000000"/>
                  <w:lang w:eastAsia="en-ZA"/>
                  <w:rPrChange w:id="1450"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23140899" w14:textId="77777777" w:rsidR="002E33BA" w:rsidRPr="002E33BA" w:rsidRDefault="002E33BA" w:rsidP="002E33BA">
            <w:pPr>
              <w:spacing w:after="0" w:line="240" w:lineRule="auto"/>
              <w:jc w:val="center"/>
              <w:rPr>
                <w:ins w:id="1451" w:author="10073817" w:date="2016-10-27T16:26:00Z"/>
                <w:rFonts w:eastAsia="Times New Roman" w:cs="Arial"/>
                <w:color w:val="000000"/>
                <w:lang w:eastAsia="en-ZA"/>
                <w:rPrChange w:id="1452" w:author="10073817" w:date="2016-10-27T16:26:00Z">
                  <w:rPr>
                    <w:ins w:id="1453" w:author="10073817" w:date="2016-10-27T16:26:00Z"/>
                    <w:rFonts w:ascii="Calibri" w:eastAsia="Times New Roman" w:hAnsi="Calibri" w:cs="Calibri"/>
                    <w:color w:val="000000"/>
                    <w:lang w:eastAsia="en-ZA"/>
                  </w:rPr>
                </w:rPrChange>
              </w:rPr>
            </w:pPr>
            <w:ins w:id="1454" w:author="10073817" w:date="2016-10-27T16:26:00Z">
              <w:r w:rsidRPr="002E33BA">
                <w:rPr>
                  <w:rFonts w:eastAsia="Times New Roman" w:cs="Arial"/>
                  <w:color w:val="000000"/>
                  <w:lang w:eastAsia="en-ZA"/>
                  <w:rPrChange w:id="1455" w:author="10073817" w:date="2016-10-27T16:26:00Z">
                    <w:rPr>
                      <w:rFonts w:ascii="Calibri" w:eastAsia="Times New Roman" w:hAnsi="Calibri" w:cs="Calibri"/>
                      <w:color w:val="000000"/>
                      <w:lang w:eastAsia="en-ZA"/>
                    </w:rPr>
                  </w:rPrChange>
                </w:rPr>
                <w:t>Annealing</w:t>
              </w:r>
            </w:ins>
          </w:p>
        </w:tc>
      </w:tr>
      <w:tr w:rsidR="002E33BA" w:rsidRPr="002E33BA" w14:paraId="7711A133" w14:textId="77777777" w:rsidTr="002E33BA">
        <w:trPr>
          <w:trHeight w:val="300"/>
          <w:ins w:id="1456"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2DE38B2" w14:textId="77777777" w:rsidR="002E33BA" w:rsidRPr="002E33BA" w:rsidRDefault="002E33BA" w:rsidP="002E33BA">
            <w:pPr>
              <w:spacing w:after="0" w:line="240" w:lineRule="auto"/>
              <w:rPr>
                <w:ins w:id="1457" w:author="10073817" w:date="2016-10-27T16:26:00Z"/>
                <w:rFonts w:eastAsia="Times New Roman" w:cs="Arial"/>
                <w:color w:val="000000"/>
                <w:lang w:eastAsia="en-ZA"/>
                <w:rPrChange w:id="1458" w:author="10073817" w:date="2016-10-27T16:26:00Z">
                  <w:rPr>
                    <w:ins w:id="1459"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7231B6B7" w14:textId="77777777" w:rsidR="002E33BA" w:rsidRPr="002E33BA" w:rsidRDefault="002E33BA" w:rsidP="002E33BA">
            <w:pPr>
              <w:spacing w:after="0" w:line="240" w:lineRule="auto"/>
              <w:rPr>
                <w:ins w:id="1460" w:author="10073817" w:date="2016-10-27T16:26:00Z"/>
                <w:rFonts w:eastAsia="Times New Roman" w:cs="Arial"/>
                <w:color w:val="000000"/>
                <w:lang w:eastAsia="en-ZA"/>
                <w:rPrChange w:id="1461" w:author="10073817" w:date="2016-10-27T16:26:00Z">
                  <w:rPr>
                    <w:ins w:id="1462" w:author="10073817" w:date="2016-10-27T16:26:00Z"/>
                    <w:rFonts w:ascii="Calibri" w:eastAsia="Times New Roman" w:hAnsi="Calibri" w:cs="Calibri"/>
                    <w:color w:val="000000"/>
                    <w:lang w:eastAsia="en-ZA"/>
                  </w:rPr>
                </w:rPrChange>
              </w:rPr>
            </w:pPr>
            <w:ins w:id="1463" w:author="10073817" w:date="2016-10-27T16:26:00Z">
              <w:r w:rsidRPr="002E33BA">
                <w:rPr>
                  <w:rFonts w:eastAsia="Times New Roman" w:cs="Arial"/>
                  <w:color w:val="000000"/>
                  <w:lang w:eastAsia="en-ZA"/>
                  <w:rPrChange w:id="1464"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783B7134" w14:textId="77777777" w:rsidR="002E33BA" w:rsidRPr="002E33BA" w:rsidRDefault="002E33BA" w:rsidP="002E33BA">
            <w:pPr>
              <w:spacing w:after="0" w:line="240" w:lineRule="auto"/>
              <w:rPr>
                <w:ins w:id="1465" w:author="10073817" w:date="2016-10-27T16:26:00Z"/>
                <w:rFonts w:eastAsia="Times New Roman" w:cs="Arial"/>
                <w:color w:val="000000"/>
                <w:lang w:eastAsia="en-ZA"/>
                <w:rPrChange w:id="1466" w:author="10073817" w:date="2016-10-27T16:26:00Z">
                  <w:rPr>
                    <w:ins w:id="1467" w:author="10073817" w:date="2016-10-27T16:26:00Z"/>
                    <w:rFonts w:ascii="Calibri" w:eastAsia="Times New Roman" w:hAnsi="Calibri" w:cs="Calibri"/>
                    <w:color w:val="000000"/>
                    <w:lang w:eastAsia="en-ZA"/>
                  </w:rPr>
                </w:rPrChange>
              </w:rPr>
            </w:pPr>
            <w:ins w:id="1468" w:author="10073817" w:date="2016-10-27T16:26:00Z">
              <w:r w:rsidRPr="002E33BA">
                <w:rPr>
                  <w:rFonts w:eastAsia="Times New Roman" w:cs="Arial"/>
                  <w:color w:val="000000"/>
                  <w:lang w:eastAsia="en-ZA"/>
                  <w:rPrChange w:id="1469"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1B72D94B" w14:textId="77777777" w:rsidR="002E33BA" w:rsidRPr="002E33BA" w:rsidRDefault="002E33BA" w:rsidP="002E33BA">
            <w:pPr>
              <w:spacing w:after="0" w:line="240" w:lineRule="auto"/>
              <w:rPr>
                <w:ins w:id="1470" w:author="10073817" w:date="2016-10-27T16:26:00Z"/>
                <w:rFonts w:eastAsia="Times New Roman" w:cs="Arial"/>
                <w:color w:val="000000"/>
                <w:lang w:eastAsia="en-ZA"/>
                <w:rPrChange w:id="1471" w:author="10073817" w:date="2016-10-27T16:26:00Z">
                  <w:rPr>
                    <w:ins w:id="1472" w:author="10073817" w:date="2016-10-27T16:26:00Z"/>
                    <w:rFonts w:ascii="Calibri" w:eastAsia="Times New Roman" w:hAnsi="Calibri" w:cs="Calibri"/>
                    <w:color w:val="000000"/>
                    <w:lang w:eastAsia="en-ZA"/>
                  </w:rPr>
                </w:rPrChange>
              </w:rPr>
            </w:pPr>
            <w:ins w:id="1473" w:author="10073817" w:date="2016-10-27T16:26:00Z">
              <w:r w:rsidRPr="002E33BA">
                <w:rPr>
                  <w:rFonts w:eastAsia="Times New Roman" w:cs="Arial"/>
                  <w:color w:val="000000"/>
                  <w:lang w:eastAsia="en-ZA"/>
                  <w:rPrChange w:id="1474"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2006E066" w14:textId="77777777" w:rsidR="002E33BA" w:rsidRPr="002E33BA" w:rsidRDefault="002E33BA" w:rsidP="002E33BA">
            <w:pPr>
              <w:spacing w:after="0" w:line="240" w:lineRule="auto"/>
              <w:rPr>
                <w:ins w:id="1475" w:author="10073817" w:date="2016-10-27T16:26:00Z"/>
                <w:rFonts w:eastAsia="Times New Roman" w:cs="Arial"/>
                <w:color w:val="000000"/>
                <w:lang w:eastAsia="en-ZA"/>
                <w:rPrChange w:id="1476" w:author="10073817" w:date="2016-10-27T16:26:00Z">
                  <w:rPr>
                    <w:ins w:id="1477" w:author="10073817" w:date="2016-10-27T16:26:00Z"/>
                    <w:rFonts w:ascii="Calibri" w:eastAsia="Times New Roman" w:hAnsi="Calibri" w:cs="Calibri"/>
                    <w:color w:val="000000"/>
                    <w:lang w:eastAsia="en-ZA"/>
                  </w:rPr>
                </w:rPrChange>
              </w:rPr>
            </w:pPr>
            <w:ins w:id="1478" w:author="10073817" w:date="2016-10-27T16:26:00Z">
              <w:r w:rsidRPr="002E33BA">
                <w:rPr>
                  <w:rFonts w:eastAsia="Times New Roman" w:cs="Arial"/>
                  <w:color w:val="000000"/>
                  <w:lang w:eastAsia="en-ZA"/>
                  <w:rPrChange w:id="1479"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42DB6DD7" w14:textId="77777777" w:rsidR="002E33BA" w:rsidRPr="002E33BA" w:rsidRDefault="002E33BA" w:rsidP="002E33BA">
            <w:pPr>
              <w:spacing w:after="0" w:line="240" w:lineRule="auto"/>
              <w:rPr>
                <w:ins w:id="1480" w:author="10073817" w:date="2016-10-27T16:26:00Z"/>
                <w:rFonts w:eastAsia="Times New Roman" w:cs="Arial"/>
                <w:color w:val="000000"/>
                <w:lang w:eastAsia="en-ZA"/>
                <w:rPrChange w:id="1481" w:author="10073817" w:date="2016-10-27T16:26:00Z">
                  <w:rPr>
                    <w:ins w:id="1482" w:author="10073817" w:date="2016-10-27T16:26:00Z"/>
                    <w:rFonts w:ascii="Calibri" w:eastAsia="Times New Roman" w:hAnsi="Calibri" w:cs="Calibri"/>
                    <w:color w:val="000000"/>
                    <w:lang w:eastAsia="en-ZA"/>
                  </w:rPr>
                </w:rPrChange>
              </w:rPr>
            </w:pPr>
            <w:ins w:id="1483" w:author="10073817" w:date="2016-10-27T16:26:00Z">
              <w:r w:rsidRPr="002E33BA">
                <w:rPr>
                  <w:rFonts w:eastAsia="Times New Roman" w:cs="Arial"/>
                  <w:color w:val="000000"/>
                  <w:lang w:eastAsia="en-ZA"/>
                  <w:rPrChange w:id="1484" w:author="10073817" w:date="2016-10-27T16:26:00Z">
                    <w:rPr>
                      <w:rFonts w:ascii="Calibri" w:eastAsia="Times New Roman" w:hAnsi="Calibri" w:cs="Calibri"/>
                      <w:color w:val="000000"/>
                      <w:lang w:eastAsia="en-ZA"/>
                    </w:rPr>
                  </w:rPrChange>
                </w:rPr>
                <w:t>Cooling</w:t>
              </w:r>
            </w:ins>
          </w:p>
        </w:tc>
      </w:tr>
      <w:tr w:rsidR="002E33BA" w:rsidRPr="002E33BA" w14:paraId="35CEE8A0" w14:textId="77777777" w:rsidTr="002E33BA">
        <w:trPr>
          <w:trHeight w:val="300"/>
          <w:ins w:id="1485"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7A622865" w14:textId="77777777" w:rsidR="002E33BA" w:rsidRPr="002E33BA" w:rsidRDefault="002E33BA" w:rsidP="002E33BA">
            <w:pPr>
              <w:spacing w:after="0" w:line="240" w:lineRule="auto"/>
              <w:rPr>
                <w:ins w:id="1486" w:author="10073817" w:date="2016-10-27T16:26:00Z"/>
                <w:rFonts w:eastAsia="Times New Roman" w:cs="Arial"/>
                <w:color w:val="000000"/>
                <w:lang w:eastAsia="en-ZA"/>
                <w:rPrChange w:id="1487" w:author="10073817" w:date="2016-10-27T16:26:00Z">
                  <w:rPr>
                    <w:ins w:id="1488"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22B4A919" w14:textId="77777777" w:rsidR="002E33BA" w:rsidRPr="002E33BA" w:rsidRDefault="002E33BA" w:rsidP="002E33BA">
            <w:pPr>
              <w:spacing w:after="0" w:line="240" w:lineRule="auto"/>
              <w:rPr>
                <w:ins w:id="1489" w:author="10073817" w:date="2016-10-27T16:26:00Z"/>
                <w:rFonts w:eastAsia="Times New Roman" w:cs="Arial"/>
                <w:color w:val="000000"/>
                <w:lang w:eastAsia="en-ZA"/>
                <w:rPrChange w:id="1490" w:author="10073817" w:date="2016-10-27T16:26:00Z">
                  <w:rPr>
                    <w:ins w:id="1491" w:author="10073817" w:date="2016-10-27T16:26:00Z"/>
                    <w:rFonts w:ascii="Calibri" w:eastAsia="Times New Roman" w:hAnsi="Calibri" w:cs="Calibri"/>
                    <w:color w:val="000000"/>
                    <w:lang w:eastAsia="en-ZA"/>
                  </w:rPr>
                </w:rPrChange>
              </w:rPr>
            </w:pPr>
            <w:ins w:id="1492" w:author="10073817" w:date="2016-10-27T16:26:00Z">
              <w:r w:rsidRPr="002E33BA">
                <w:rPr>
                  <w:rFonts w:eastAsia="Times New Roman" w:cs="Arial"/>
                  <w:color w:val="000000"/>
                  <w:lang w:eastAsia="en-ZA"/>
                  <w:rPrChange w:id="1493"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07C7E80C" w14:textId="77777777" w:rsidR="002E33BA" w:rsidRPr="002E33BA" w:rsidRDefault="002E33BA" w:rsidP="002E33BA">
            <w:pPr>
              <w:spacing w:after="0" w:line="240" w:lineRule="auto"/>
              <w:jc w:val="right"/>
              <w:rPr>
                <w:ins w:id="1494" w:author="10073817" w:date="2016-10-27T16:26:00Z"/>
                <w:rFonts w:eastAsia="Times New Roman" w:cs="Arial"/>
                <w:color w:val="000000"/>
                <w:lang w:eastAsia="en-ZA"/>
                <w:rPrChange w:id="1495" w:author="10073817" w:date="2016-10-27T16:26:00Z">
                  <w:rPr>
                    <w:ins w:id="1496" w:author="10073817" w:date="2016-10-27T16:26:00Z"/>
                    <w:rFonts w:ascii="Calibri" w:eastAsia="Times New Roman" w:hAnsi="Calibri" w:cs="Calibri"/>
                    <w:color w:val="000000"/>
                    <w:lang w:eastAsia="en-ZA"/>
                  </w:rPr>
                </w:rPrChange>
              </w:rPr>
            </w:pPr>
            <w:ins w:id="1497" w:author="10073817" w:date="2016-10-27T16:26:00Z">
              <w:r w:rsidRPr="002E33BA">
                <w:rPr>
                  <w:rFonts w:eastAsia="Times New Roman" w:cs="Arial"/>
                  <w:color w:val="000000"/>
                  <w:lang w:eastAsia="en-ZA"/>
                  <w:rPrChange w:id="1498" w:author="10073817" w:date="2016-10-27T16:26:00Z">
                    <w:rPr>
                      <w:rFonts w:ascii="Calibri" w:eastAsia="Times New Roman" w:hAnsi="Calibri" w:cs="Calibri"/>
                      <w:color w:val="000000"/>
                      <w:lang w:eastAsia="en-ZA"/>
                    </w:rPr>
                  </w:rPrChange>
                </w:rPr>
                <w:t>5000</w:t>
              </w:r>
            </w:ins>
          </w:p>
        </w:tc>
        <w:tc>
          <w:tcPr>
            <w:tcW w:w="1340" w:type="dxa"/>
            <w:tcBorders>
              <w:top w:val="nil"/>
              <w:left w:val="nil"/>
              <w:bottom w:val="single" w:sz="4" w:space="0" w:color="auto"/>
              <w:right w:val="single" w:sz="4" w:space="0" w:color="auto"/>
            </w:tcBorders>
            <w:shd w:val="clear" w:color="auto" w:fill="auto"/>
            <w:noWrap/>
            <w:vAlign w:val="bottom"/>
            <w:hideMark/>
          </w:tcPr>
          <w:p w14:paraId="1B1DBE2C" w14:textId="77777777" w:rsidR="002E33BA" w:rsidRPr="002E33BA" w:rsidRDefault="002E33BA" w:rsidP="002E33BA">
            <w:pPr>
              <w:spacing w:after="0" w:line="240" w:lineRule="auto"/>
              <w:jc w:val="right"/>
              <w:rPr>
                <w:ins w:id="1499" w:author="10073817" w:date="2016-10-27T16:26:00Z"/>
                <w:rFonts w:eastAsia="Times New Roman" w:cs="Arial"/>
                <w:color w:val="000000"/>
                <w:lang w:eastAsia="en-ZA"/>
                <w:rPrChange w:id="1500" w:author="10073817" w:date="2016-10-27T16:26:00Z">
                  <w:rPr>
                    <w:ins w:id="1501" w:author="10073817" w:date="2016-10-27T16:26:00Z"/>
                    <w:rFonts w:ascii="Calibri" w:eastAsia="Times New Roman" w:hAnsi="Calibri" w:cs="Calibri"/>
                    <w:color w:val="000000"/>
                    <w:lang w:eastAsia="en-ZA"/>
                  </w:rPr>
                </w:rPrChange>
              </w:rPr>
            </w:pPr>
            <w:ins w:id="1502" w:author="10073817" w:date="2016-10-27T16:26:00Z">
              <w:r w:rsidRPr="002E33BA">
                <w:rPr>
                  <w:rFonts w:eastAsia="Times New Roman" w:cs="Arial"/>
                  <w:color w:val="000000"/>
                  <w:lang w:eastAsia="en-ZA"/>
                  <w:rPrChange w:id="1503"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5F155F18" w14:textId="77777777" w:rsidR="002E33BA" w:rsidRPr="002E33BA" w:rsidRDefault="002E33BA" w:rsidP="002E33BA">
            <w:pPr>
              <w:spacing w:after="0" w:line="240" w:lineRule="auto"/>
              <w:jc w:val="right"/>
              <w:rPr>
                <w:ins w:id="1504" w:author="10073817" w:date="2016-10-27T16:26:00Z"/>
                <w:rFonts w:eastAsia="Times New Roman" w:cs="Arial"/>
                <w:color w:val="000000"/>
                <w:lang w:eastAsia="en-ZA"/>
                <w:rPrChange w:id="1505" w:author="10073817" w:date="2016-10-27T16:26:00Z">
                  <w:rPr>
                    <w:ins w:id="1506" w:author="10073817" w:date="2016-10-27T16:26:00Z"/>
                    <w:rFonts w:ascii="Calibri" w:eastAsia="Times New Roman" w:hAnsi="Calibri" w:cs="Calibri"/>
                    <w:color w:val="000000"/>
                    <w:lang w:eastAsia="en-ZA"/>
                  </w:rPr>
                </w:rPrChange>
              </w:rPr>
            </w:pPr>
            <w:ins w:id="1507" w:author="10073817" w:date="2016-10-27T16:26:00Z">
              <w:r w:rsidRPr="002E33BA">
                <w:rPr>
                  <w:rFonts w:eastAsia="Times New Roman" w:cs="Arial"/>
                  <w:color w:val="000000"/>
                  <w:lang w:eastAsia="en-ZA"/>
                  <w:rPrChange w:id="1508"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51EE1600" w14:textId="77777777" w:rsidR="002E33BA" w:rsidRPr="002E33BA" w:rsidRDefault="002E33BA" w:rsidP="002E33BA">
            <w:pPr>
              <w:spacing w:after="0" w:line="240" w:lineRule="auto"/>
              <w:jc w:val="right"/>
              <w:rPr>
                <w:ins w:id="1509" w:author="10073817" w:date="2016-10-27T16:26:00Z"/>
                <w:rFonts w:eastAsia="Times New Roman" w:cs="Arial"/>
                <w:color w:val="000000"/>
                <w:lang w:eastAsia="en-ZA"/>
                <w:rPrChange w:id="1510" w:author="10073817" w:date="2016-10-27T16:26:00Z">
                  <w:rPr>
                    <w:ins w:id="1511" w:author="10073817" w:date="2016-10-27T16:26:00Z"/>
                    <w:rFonts w:ascii="Calibri" w:eastAsia="Times New Roman" w:hAnsi="Calibri" w:cs="Calibri"/>
                    <w:color w:val="000000"/>
                    <w:lang w:eastAsia="en-ZA"/>
                  </w:rPr>
                </w:rPrChange>
              </w:rPr>
            </w:pPr>
            <w:ins w:id="1512" w:author="10073817" w:date="2016-10-27T16:26:00Z">
              <w:r w:rsidRPr="002E33BA">
                <w:rPr>
                  <w:rFonts w:eastAsia="Times New Roman" w:cs="Arial"/>
                  <w:color w:val="000000"/>
                  <w:lang w:eastAsia="en-ZA"/>
                  <w:rPrChange w:id="1513" w:author="10073817" w:date="2016-10-27T16:26:00Z">
                    <w:rPr>
                      <w:rFonts w:ascii="Calibri" w:eastAsia="Times New Roman" w:hAnsi="Calibri" w:cs="Calibri"/>
                      <w:color w:val="000000"/>
                      <w:lang w:eastAsia="en-ZA"/>
                    </w:rPr>
                  </w:rPrChange>
                </w:rPr>
                <w:t>300</w:t>
              </w:r>
            </w:ins>
          </w:p>
        </w:tc>
      </w:tr>
      <w:tr w:rsidR="002E33BA" w:rsidRPr="002E33BA" w14:paraId="20BA89D2" w14:textId="77777777" w:rsidTr="002E33BA">
        <w:trPr>
          <w:trHeight w:val="315"/>
          <w:ins w:id="1514"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DBF07CF" w14:textId="77777777" w:rsidR="002E33BA" w:rsidRPr="002E33BA" w:rsidRDefault="002E33BA" w:rsidP="002E33BA">
            <w:pPr>
              <w:spacing w:after="0" w:line="240" w:lineRule="auto"/>
              <w:rPr>
                <w:ins w:id="1515" w:author="10073817" w:date="2016-10-27T16:26:00Z"/>
                <w:rFonts w:eastAsia="Times New Roman" w:cs="Arial"/>
                <w:color w:val="000000"/>
                <w:lang w:eastAsia="en-ZA"/>
                <w:rPrChange w:id="1516" w:author="10073817" w:date="2016-10-27T16:26:00Z">
                  <w:rPr>
                    <w:ins w:id="1517"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049B6732" w14:textId="77777777" w:rsidR="002E33BA" w:rsidRPr="002E33BA" w:rsidRDefault="002E33BA" w:rsidP="002E33BA">
            <w:pPr>
              <w:spacing w:after="0" w:line="240" w:lineRule="auto"/>
              <w:rPr>
                <w:ins w:id="1518" w:author="10073817" w:date="2016-10-27T16:26:00Z"/>
                <w:rFonts w:eastAsia="Times New Roman" w:cs="Arial"/>
                <w:color w:val="000000"/>
                <w:lang w:eastAsia="en-ZA"/>
                <w:rPrChange w:id="1519" w:author="10073817" w:date="2016-10-27T16:26:00Z">
                  <w:rPr>
                    <w:ins w:id="1520" w:author="10073817" w:date="2016-10-27T16:26:00Z"/>
                    <w:rFonts w:ascii="Calibri" w:eastAsia="Times New Roman" w:hAnsi="Calibri" w:cs="Calibri"/>
                    <w:color w:val="000000"/>
                    <w:lang w:eastAsia="en-ZA"/>
                  </w:rPr>
                </w:rPrChange>
              </w:rPr>
            </w:pPr>
            <w:ins w:id="1521" w:author="10073817" w:date="2016-10-27T16:26:00Z">
              <w:r w:rsidRPr="002E33BA">
                <w:rPr>
                  <w:rFonts w:eastAsia="Times New Roman" w:cs="Arial"/>
                  <w:color w:val="000000"/>
                  <w:lang w:eastAsia="en-ZA"/>
                  <w:rPrChange w:id="1522"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58D29838" w14:textId="77777777" w:rsidR="002E33BA" w:rsidRPr="002E33BA" w:rsidRDefault="002E33BA" w:rsidP="002E33BA">
            <w:pPr>
              <w:spacing w:after="0" w:line="240" w:lineRule="auto"/>
              <w:jc w:val="right"/>
              <w:rPr>
                <w:ins w:id="1523" w:author="10073817" w:date="2016-10-27T16:26:00Z"/>
                <w:rFonts w:eastAsia="Times New Roman" w:cs="Arial"/>
                <w:color w:val="000000"/>
                <w:lang w:eastAsia="en-ZA"/>
                <w:rPrChange w:id="1524" w:author="10073817" w:date="2016-10-27T16:26:00Z">
                  <w:rPr>
                    <w:ins w:id="1525" w:author="10073817" w:date="2016-10-27T16:26:00Z"/>
                    <w:rFonts w:ascii="Calibri" w:eastAsia="Times New Roman" w:hAnsi="Calibri" w:cs="Calibri"/>
                    <w:color w:val="000000"/>
                    <w:lang w:eastAsia="en-ZA"/>
                  </w:rPr>
                </w:rPrChange>
              </w:rPr>
            </w:pPr>
            <w:ins w:id="1526" w:author="10073817" w:date="2016-10-27T16:26:00Z">
              <w:r w:rsidRPr="002E33BA">
                <w:rPr>
                  <w:rFonts w:eastAsia="Times New Roman" w:cs="Arial"/>
                  <w:color w:val="000000"/>
                  <w:lang w:eastAsia="en-ZA"/>
                  <w:rPrChange w:id="1527"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auto" w:fill="auto"/>
            <w:noWrap/>
            <w:vAlign w:val="bottom"/>
            <w:hideMark/>
          </w:tcPr>
          <w:p w14:paraId="222678E2" w14:textId="77777777" w:rsidR="002E33BA" w:rsidRPr="002E33BA" w:rsidRDefault="002E33BA" w:rsidP="002E33BA">
            <w:pPr>
              <w:spacing w:after="0" w:line="240" w:lineRule="auto"/>
              <w:jc w:val="right"/>
              <w:rPr>
                <w:ins w:id="1528" w:author="10073817" w:date="2016-10-27T16:26:00Z"/>
                <w:rFonts w:eastAsia="Times New Roman" w:cs="Arial"/>
                <w:color w:val="000000"/>
                <w:lang w:eastAsia="en-ZA"/>
                <w:rPrChange w:id="1529" w:author="10073817" w:date="2016-10-27T16:26:00Z">
                  <w:rPr>
                    <w:ins w:id="1530" w:author="10073817" w:date="2016-10-27T16:26:00Z"/>
                    <w:rFonts w:ascii="Calibri" w:eastAsia="Times New Roman" w:hAnsi="Calibri" w:cs="Calibri"/>
                    <w:color w:val="000000"/>
                    <w:lang w:eastAsia="en-ZA"/>
                  </w:rPr>
                </w:rPrChange>
              </w:rPr>
            </w:pPr>
            <w:ins w:id="1531" w:author="10073817" w:date="2016-10-27T16:26:00Z">
              <w:r w:rsidRPr="002E33BA">
                <w:rPr>
                  <w:rFonts w:eastAsia="Times New Roman" w:cs="Arial"/>
                  <w:color w:val="000000"/>
                  <w:lang w:eastAsia="en-ZA"/>
                  <w:rPrChange w:id="1532"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38F83617" w14:textId="77777777" w:rsidR="002E33BA" w:rsidRPr="002E33BA" w:rsidRDefault="002E33BA" w:rsidP="002E33BA">
            <w:pPr>
              <w:spacing w:after="0" w:line="240" w:lineRule="auto"/>
              <w:jc w:val="right"/>
              <w:rPr>
                <w:ins w:id="1533" w:author="10073817" w:date="2016-10-27T16:26:00Z"/>
                <w:rFonts w:eastAsia="Times New Roman" w:cs="Arial"/>
                <w:color w:val="000000"/>
                <w:lang w:eastAsia="en-ZA"/>
                <w:rPrChange w:id="1534" w:author="10073817" w:date="2016-10-27T16:26:00Z">
                  <w:rPr>
                    <w:ins w:id="1535" w:author="10073817" w:date="2016-10-27T16:26:00Z"/>
                    <w:rFonts w:ascii="Calibri" w:eastAsia="Times New Roman" w:hAnsi="Calibri" w:cs="Calibri"/>
                    <w:color w:val="000000"/>
                    <w:lang w:eastAsia="en-ZA"/>
                  </w:rPr>
                </w:rPrChange>
              </w:rPr>
            </w:pPr>
            <w:ins w:id="1536" w:author="10073817" w:date="2016-10-27T16:26:00Z">
              <w:r w:rsidRPr="002E33BA">
                <w:rPr>
                  <w:rFonts w:eastAsia="Times New Roman" w:cs="Arial"/>
                  <w:color w:val="000000"/>
                  <w:lang w:eastAsia="en-ZA"/>
                  <w:rPrChange w:id="1537" w:author="10073817" w:date="2016-10-27T16:26:00Z">
                    <w:rPr>
                      <w:rFonts w:ascii="Calibri" w:eastAsia="Times New Roman" w:hAnsi="Calibri" w:cs="Calibri"/>
                      <w:color w:val="000000"/>
                      <w:lang w:eastAsia="en-ZA"/>
                    </w:rPr>
                  </w:rPrChange>
                </w:rPr>
                <w:t>150</w:t>
              </w:r>
            </w:ins>
          </w:p>
        </w:tc>
        <w:tc>
          <w:tcPr>
            <w:tcW w:w="991" w:type="dxa"/>
            <w:tcBorders>
              <w:top w:val="nil"/>
              <w:left w:val="nil"/>
              <w:bottom w:val="single" w:sz="8" w:space="0" w:color="auto"/>
              <w:right w:val="single" w:sz="8" w:space="0" w:color="auto"/>
            </w:tcBorders>
            <w:shd w:val="clear" w:color="auto" w:fill="auto"/>
            <w:noWrap/>
            <w:vAlign w:val="bottom"/>
            <w:hideMark/>
          </w:tcPr>
          <w:p w14:paraId="253FEED8" w14:textId="77777777" w:rsidR="002E33BA" w:rsidRPr="002E33BA" w:rsidRDefault="002E33BA" w:rsidP="002E33BA">
            <w:pPr>
              <w:spacing w:after="0" w:line="240" w:lineRule="auto"/>
              <w:jc w:val="right"/>
              <w:rPr>
                <w:ins w:id="1538" w:author="10073817" w:date="2016-10-27T16:26:00Z"/>
                <w:rFonts w:eastAsia="Times New Roman" w:cs="Arial"/>
                <w:color w:val="000000"/>
                <w:lang w:eastAsia="en-ZA"/>
                <w:rPrChange w:id="1539" w:author="10073817" w:date="2016-10-27T16:26:00Z">
                  <w:rPr>
                    <w:ins w:id="1540" w:author="10073817" w:date="2016-10-27T16:26:00Z"/>
                    <w:rFonts w:ascii="Calibri" w:eastAsia="Times New Roman" w:hAnsi="Calibri" w:cs="Calibri"/>
                    <w:color w:val="000000"/>
                    <w:lang w:eastAsia="en-ZA"/>
                  </w:rPr>
                </w:rPrChange>
              </w:rPr>
            </w:pPr>
            <w:ins w:id="1541" w:author="10073817" w:date="2016-10-27T16:26:00Z">
              <w:r w:rsidRPr="002E33BA">
                <w:rPr>
                  <w:rFonts w:eastAsia="Times New Roman" w:cs="Arial"/>
                  <w:color w:val="000000"/>
                  <w:lang w:eastAsia="en-ZA"/>
                  <w:rPrChange w:id="1542" w:author="10073817" w:date="2016-10-27T16:26:00Z">
                    <w:rPr>
                      <w:rFonts w:ascii="Calibri" w:eastAsia="Times New Roman" w:hAnsi="Calibri" w:cs="Calibri"/>
                      <w:color w:val="000000"/>
                      <w:lang w:eastAsia="en-ZA"/>
                    </w:rPr>
                  </w:rPrChange>
                </w:rPr>
                <w:t>150</w:t>
              </w:r>
            </w:ins>
          </w:p>
        </w:tc>
      </w:tr>
      <w:tr w:rsidR="002E33BA" w:rsidRPr="002E33BA" w14:paraId="6A3FB2BD" w14:textId="77777777" w:rsidTr="002E33BA">
        <w:trPr>
          <w:trHeight w:val="300"/>
          <w:ins w:id="1543"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2F45FD5B" w14:textId="77777777" w:rsidR="002E33BA" w:rsidRPr="002E33BA" w:rsidRDefault="002E33BA" w:rsidP="002E33BA">
            <w:pPr>
              <w:spacing w:after="0" w:line="240" w:lineRule="auto"/>
              <w:jc w:val="center"/>
              <w:rPr>
                <w:ins w:id="1544" w:author="10073817" w:date="2016-10-27T16:26:00Z"/>
                <w:rFonts w:eastAsia="Times New Roman" w:cs="Arial"/>
                <w:color w:val="000000"/>
                <w:lang w:eastAsia="en-ZA"/>
                <w:rPrChange w:id="1545" w:author="10073817" w:date="2016-10-27T16:26:00Z">
                  <w:rPr>
                    <w:ins w:id="1546" w:author="10073817" w:date="2016-10-27T16:26:00Z"/>
                    <w:rFonts w:ascii="Calibri" w:eastAsia="Times New Roman" w:hAnsi="Calibri" w:cs="Calibri"/>
                    <w:color w:val="000000"/>
                    <w:lang w:eastAsia="en-ZA"/>
                  </w:rPr>
                </w:rPrChange>
              </w:rPr>
            </w:pPr>
            <w:ins w:id="1547" w:author="10073817" w:date="2016-10-27T16:26:00Z">
              <w:r w:rsidRPr="002E33BA">
                <w:rPr>
                  <w:rFonts w:eastAsia="Times New Roman" w:cs="Arial"/>
                  <w:color w:val="000000"/>
                  <w:lang w:eastAsia="en-ZA"/>
                  <w:rPrChange w:id="1548" w:author="10073817" w:date="2016-10-27T16:26:00Z">
                    <w:rPr>
                      <w:rFonts w:ascii="Calibri" w:eastAsia="Times New Roman" w:hAnsi="Calibri" w:cs="Calibri"/>
                      <w:color w:val="000000"/>
                      <w:lang w:eastAsia="en-ZA"/>
                    </w:rPr>
                  </w:rPrChange>
                </w:rPr>
                <w:t>Calculation 7</w:t>
              </w:r>
            </w:ins>
          </w:p>
        </w:tc>
        <w:tc>
          <w:tcPr>
            <w:tcW w:w="1640" w:type="dxa"/>
            <w:tcBorders>
              <w:top w:val="nil"/>
              <w:left w:val="nil"/>
              <w:bottom w:val="single" w:sz="4" w:space="0" w:color="auto"/>
              <w:right w:val="single" w:sz="4" w:space="0" w:color="auto"/>
            </w:tcBorders>
            <w:shd w:val="clear" w:color="000000" w:fill="DCE6F1"/>
            <w:noWrap/>
            <w:vAlign w:val="bottom"/>
            <w:hideMark/>
          </w:tcPr>
          <w:p w14:paraId="2B154B26" w14:textId="77777777" w:rsidR="002E33BA" w:rsidRPr="002E33BA" w:rsidRDefault="002E33BA" w:rsidP="002E33BA">
            <w:pPr>
              <w:spacing w:after="0" w:line="240" w:lineRule="auto"/>
              <w:rPr>
                <w:ins w:id="1549" w:author="10073817" w:date="2016-10-27T16:26:00Z"/>
                <w:rFonts w:eastAsia="Times New Roman" w:cs="Arial"/>
                <w:color w:val="000000"/>
                <w:lang w:eastAsia="en-ZA"/>
                <w:rPrChange w:id="1550" w:author="10073817" w:date="2016-10-27T16:26:00Z">
                  <w:rPr>
                    <w:ins w:id="1551" w:author="10073817" w:date="2016-10-27T16:26:00Z"/>
                    <w:rFonts w:ascii="Calibri" w:eastAsia="Times New Roman" w:hAnsi="Calibri" w:cs="Calibri"/>
                    <w:color w:val="000000"/>
                    <w:lang w:eastAsia="en-ZA"/>
                  </w:rPr>
                </w:rPrChange>
              </w:rPr>
            </w:pPr>
            <w:ins w:id="1552" w:author="10073817" w:date="2016-10-27T16:26:00Z">
              <w:r w:rsidRPr="002E33BA">
                <w:rPr>
                  <w:rFonts w:eastAsia="Times New Roman" w:cs="Arial"/>
                  <w:color w:val="000000"/>
                  <w:lang w:eastAsia="en-ZA"/>
                  <w:rPrChange w:id="1553"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6AF0C865" w14:textId="77777777" w:rsidR="002E33BA" w:rsidRPr="002E33BA" w:rsidRDefault="002E33BA" w:rsidP="002E33BA">
            <w:pPr>
              <w:spacing w:after="0" w:line="240" w:lineRule="auto"/>
              <w:rPr>
                <w:ins w:id="1554" w:author="10073817" w:date="2016-10-27T16:26:00Z"/>
                <w:rFonts w:eastAsia="Times New Roman" w:cs="Arial"/>
                <w:color w:val="000000"/>
                <w:lang w:eastAsia="en-ZA"/>
                <w:rPrChange w:id="1555" w:author="10073817" w:date="2016-10-27T16:26:00Z">
                  <w:rPr>
                    <w:ins w:id="1556" w:author="10073817" w:date="2016-10-27T16:26:00Z"/>
                    <w:rFonts w:ascii="Calibri" w:eastAsia="Times New Roman" w:hAnsi="Calibri" w:cs="Calibri"/>
                    <w:color w:val="000000"/>
                    <w:lang w:eastAsia="en-ZA"/>
                  </w:rPr>
                </w:rPrChange>
              </w:rPr>
            </w:pPr>
            <w:ins w:id="1557" w:author="10073817" w:date="2016-10-27T16:26:00Z">
              <w:r w:rsidRPr="002E33BA">
                <w:rPr>
                  <w:rFonts w:eastAsia="Times New Roman" w:cs="Arial"/>
                  <w:color w:val="000000"/>
                  <w:lang w:eastAsia="en-ZA"/>
                  <w:rPrChange w:id="1558"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244B17F" w14:textId="77777777" w:rsidR="002E33BA" w:rsidRPr="002E33BA" w:rsidRDefault="002E33BA" w:rsidP="002E33BA">
            <w:pPr>
              <w:spacing w:after="0" w:line="240" w:lineRule="auto"/>
              <w:rPr>
                <w:ins w:id="1559" w:author="10073817" w:date="2016-10-27T16:26:00Z"/>
                <w:rFonts w:eastAsia="Times New Roman" w:cs="Arial"/>
                <w:color w:val="000000"/>
                <w:lang w:eastAsia="en-ZA"/>
                <w:rPrChange w:id="1560" w:author="10073817" w:date="2016-10-27T16:26:00Z">
                  <w:rPr>
                    <w:ins w:id="1561" w:author="10073817" w:date="2016-10-27T16:26:00Z"/>
                    <w:rFonts w:ascii="Calibri" w:eastAsia="Times New Roman" w:hAnsi="Calibri" w:cs="Calibri"/>
                    <w:color w:val="000000"/>
                    <w:lang w:eastAsia="en-ZA"/>
                  </w:rPr>
                </w:rPrChange>
              </w:rPr>
            </w:pPr>
            <w:ins w:id="1562" w:author="10073817" w:date="2016-10-27T16:26:00Z">
              <w:r w:rsidRPr="002E33BA">
                <w:rPr>
                  <w:rFonts w:eastAsia="Times New Roman" w:cs="Arial"/>
                  <w:color w:val="000000"/>
                  <w:lang w:eastAsia="en-ZA"/>
                  <w:rPrChange w:id="1563"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105A10B5" w14:textId="77777777" w:rsidR="002E33BA" w:rsidRPr="002E33BA" w:rsidRDefault="002E33BA" w:rsidP="002E33BA">
            <w:pPr>
              <w:spacing w:after="0" w:line="240" w:lineRule="auto"/>
              <w:jc w:val="center"/>
              <w:rPr>
                <w:ins w:id="1564" w:author="10073817" w:date="2016-10-27T16:26:00Z"/>
                <w:rFonts w:eastAsia="Times New Roman" w:cs="Arial"/>
                <w:color w:val="000000"/>
                <w:lang w:eastAsia="en-ZA"/>
                <w:rPrChange w:id="1565" w:author="10073817" w:date="2016-10-27T16:26:00Z">
                  <w:rPr>
                    <w:ins w:id="1566" w:author="10073817" w:date="2016-10-27T16:26:00Z"/>
                    <w:rFonts w:ascii="Calibri" w:eastAsia="Times New Roman" w:hAnsi="Calibri" w:cs="Calibri"/>
                    <w:color w:val="000000"/>
                    <w:lang w:eastAsia="en-ZA"/>
                  </w:rPr>
                </w:rPrChange>
              </w:rPr>
            </w:pPr>
            <w:ins w:id="1567" w:author="10073817" w:date="2016-10-27T16:26:00Z">
              <w:r w:rsidRPr="002E33BA">
                <w:rPr>
                  <w:rFonts w:eastAsia="Times New Roman" w:cs="Arial"/>
                  <w:color w:val="000000"/>
                  <w:lang w:eastAsia="en-ZA"/>
                  <w:rPrChange w:id="1568" w:author="10073817" w:date="2016-10-27T16:26:00Z">
                    <w:rPr>
                      <w:rFonts w:ascii="Calibri" w:eastAsia="Times New Roman" w:hAnsi="Calibri" w:cs="Calibri"/>
                      <w:color w:val="000000"/>
                      <w:lang w:eastAsia="en-ZA"/>
                    </w:rPr>
                  </w:rPrChange>
                </w:rPr>
                <w:t>Annealing</w:t>
              </w:r>
            </w:ins>
          </w:p>
        </w:tc>
      </w:tr>
      <w:tr w:rsidR="002E33BA" w:rsidRPr="002E33BA" w14:paraId="76B49953" w14:textId="77777777" w:rsidTr="002E33BA">
        <w:trPr>
          <w:trHeight w:val="300"/>
          <w:ins w:id="156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8B8E556" w14:textId="77777777" w:rsidR="002E33BA" w:rsidRPr="002E33BA" w:rsidRDefault="002E33BA" w:rsidP="002E33BA">
            <w:pPr>
              <w:spacing w:after="0" w:line="240" w:lineRule="auto"/>
              <w:rPr>
                <w:ins w:id="1570" w:author="10073817" w:date="2016-10-27T16:26:00Z"/>
                <w:rFonts w:eastAsia="Times New Roman" w:cs="Arial"/>
                <w:color w:val="000000"/>
                <w:lang w:eastAsia="en-ZA"/>
                <w:rPrChange w:id="1571" w:author="10073817" w:date="2016-10-27T16:26:00Z">
                  <w:rPr>
                    <w:ins w:id="1572"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5842E490" w14:textId="77777777" w:rsidR="002E33BA" w:rsidRPr="002E33BA" w:rsidRDefault="002E33BA" w:rsidP="002E33BA">
            <w:pPr>
              <w:spacing w:after="0" w:line="240" w:lineRule="auto"/>
              <w:rPr>
                <w:ins w:id="1573" w:author="10073817" w:date="2016-10-27T16:26:00Z"/>
                <w:rFonts w:eastAsia="Times New Roman" w:cs="Arial"/>
                <w:color w:val="000000"/>
                <w:lang w:eastAsia="en-ZA"/>
                <w:rPrChange w:id="1574" w:author="10073817" w:date="2016-10-27T16:26:00Z">
                  <w:rPr>
                    <w:ins w:id="1575" w:author="10073817" w:date="2016-10-27T16:26:00Z"/>
                    <w:rFonts w:ascii="Calibri" w:eastAsia="Times New Roman" w:hAnsi="Calibri" w:cs="Calibri"/>
                    <w:color w:val="000000"/>
                    <w:lang w:eastAsia="en-ZA"/>
                  </w:rPr>
                </w:rPrChange>
              </w:rPr>
            </w:pPr>
            <w:ins w:id="1576" w:author="10073817" w:date="2016-10-27T16:26:00Z">
              <w:r w:rsidRPr="002E33BA">
                <w:rPr>
                  <w:rFonts w:eastAsia="Times New Roman" w:cs="Arial"/>
                  <w:color w:val="000000"/>
                  <w:lang w:eastAsia="en-ZA"/>
                  <w:rPrChange w:id="1577"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9475DBA" w14:textId="77777777" w:rsidR="002E33BA" w:rsidRPr="002E33BA" w:rsidRDefault="002E33BA" w:rsidP="002E33BA">
            <w:pPr>
              <w:spacing w:after="0" w:line="240" w:lineRule="auto"/>
              <w:rPr>
                <w:ins w:id="1578" w:author="10073817" w:date="2016-10-27T16:26:00Z"/>
                <w:rFonts w:eastAsia="Times New Roman" w:cs="Arial"/>
                <w:color w:val="000000"/>
                <w:lang w:eastAsia="en-ZA"/>
                <w:rPrChange w:id="1579" w:author="10073817" w:date="2016-10-27T16:26:00Z">
                  <w:rPr>
                    <w:ins w:id="1580" w:author="10073817" w:date="2016-10-27T16:26:00Z"/>
                    <w:rFonts w:ascii="Calibri" w:eastAsia="Times New Roman" w:hAnsi="Calibri" w:cs="Calibri"/>
                    <w:color w:val="000000"/>
                    <w:lang w:eastAsia="en-ZA"/>
                  </w:rPr>
                </w:rPrChange>
              </w:rPr>
            </w:pPr>
            <w:ins w:id="1581" w:author="10073817" w:date="2016-10-27T16:26:00Z">
              <w:r w:rsidRPr="002E33BA">
                <w:rPr>
                  <w:rFonts w:eastAsia="Times New Roman" w:cs="Arial"/>
                  <w:color w:val="000000"/>
                  <w:lang w:eastAsia="en-ZA"/>
                  <w:rPrChange w:id="1582"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61E3743F" w14:textId="77777777" w:rsidR="002E33BA" w:rsidRPr="002E33BA" w:rsidRDefault="002E33BA" w:rsidP="002E33BA">
            <w:pPr>
              <w:spacing w:after="0" w:line="240" w:lineRule="auto"/>
              <w:rPr>
                <w:ins w:id="1583" w:author="10073817" w:date="2016-10-27T16:26:00Z"/>
                <w:rFonts w:eastAsia="Times New Roman" w:cs="Arial"/>
                <w:color w:val="000000"/>
                <w:lang w:eastAsia="en-ZA"/>
                <w:rPrChange w:id="1584" w:author="10073817" w:date="2016-10-27T16:26:00Z">
                  <w:rPr>
                    <w:ins w:id="1585" w:author="10073817" w:date="2016-10-27T16:26:00Z"/>
                    <w:rFonts w:ascii="Calibri" w:eastAsia="Times New Roman" w:hAnsi="Calibri" w:cs="Calibri"/>
                    <w:color w:val="000000"/>
                    <w:lang w:eastAsia="en-ZA"/>
                  </w:rPr>
                </w:rPrChange>
              </w:rPr>
            </w:pPr>
            <w:ins w:id="1586" w:author="10073817" w:date="2016-10-27T16:26:00Z">
              <w:r w:rsidRPr="002E33BA">
                <w:rPr>
                  <w:rFonts w:eastAsia="Times New Roman" w:cs="Arial"/>
                  <w:color w:val="000000"/>
                  <w:lang w:eastAsia="en-ZA"/>
                  <w:rPrChange w:id="1587"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6DEF8042" w14:textId="77777777" w:rsidR="002E33BA" w:rsidRPr="002E33BA" w:rsidRDefault="002E33BA" w:rsidP="002E33BA">
            <w:pPr>
              <w:spacing w:after="0" w:line="240" w:lineRule="auto"/>
              <w:rPr>
                <w:ins w:id="1588" w:author="10073817" w:date="2016-10-27T16:26:00Z"/>
                <w:rFonts w:eastAsia="Times New Roman" w:cs="Arial"/>
                <w:color w:val="000000"/>
                <w:lang w:eastAsia="en-ZA"/>
                <w:rPrChange w:id="1589" w:author="10073817" w:date="2016-10-27T16:26:00Z">
                  <w:rPr>
                    <w:ins w:id="1590" w:author="10073817" w:date="2016-10-27T16:26:00Z"/>
                    <w:rFonts w:ascii="Calibri" w:eastAsia="Times New Roman" w:hAnsi="Calibri" w:cs="Calibri"/>
                    <w:color w:val="000000"/>
                    <w:lang w:eastAsia="en-ZA"/>
                  </w:rPr>
                </w:rPrChange>
              </w:rPr>
            </w:pPr>
            <w:ins w:id="1591" w:author="10073817" w:date="2016-10-27T16:26:00Z">
              <w:r w:rsidRPr="002E33BA">
                <w:rPr>
                  <w:rFonts w:eastAsia="Times New Roman" w:cs="Arial"/>
                  <w:color w:val="000000"/>
                  <w:lang w:eastAsia="en-ZA"/>
                  <w:rPrChange w:id="1592"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181848FC" w14:textId="77777777" w:rsidR="002E33BA" w:rsidRPr="002E33BA" w:rsidRDefault="002E33BA" w:rsidP="002E33BA">
            <w:pPr>
              <w:spacing w:after="0" w:line="240" w:lineRule="auto"/>
              <w:rPr>
                <w:ins w:id="1593" w:author="10073817" w:date="2016-10-27T16:26:00Z"/>
                <w:rFonts w:eastAsia="Times New Roman" w:cs="Arial"/>
                <w:color w:val="000000"/>
                <w:lang w:eastAsia="en-ZA"/>
                <w:rPrChange w:id="1594" w:author="10073817" w:date="2016-10-27T16:26:00Z">
                  <w:rPr>
                    <w:ins w:id="1595" w:author="10073817" w:date="2016-10-27T16:26:00Z"/>
                    <w:rFonts w:ascii="Calibri" w:eastAsia="Times New Roman" w:hAnsi="Calibri" w:cs="Calibri"/>
                    <w:color w:val="000000"/>
                    <w:lang w:eastAsia="en-ZA"/>
                  </w:rPr>
                </w:rPrChange>
              </w:rPr>
            </w:pPr>
            <w:ins w:id="1596" w:author="10073817" w:date="2016-10-27T16:26:00Z">
              <w:r w:rsidRPr="002E33BA">
                <w:rPr>
                  <w:rFonts w:eastAsia="Times New Roman" w:cs="Arial"/>
                  <w:color w:val="000000"/>
                  <w:lang w:eastAsia="en-ZA"/>
                  <w:rPrChange w:id="1597" w:author="10073817" w:date="2016-10-27T16:26:00Z">
                    <w:rPr>
                      <w:rFonts w:ascii="Calibri" w:eastAsia="Times New Roman" w:hAnsi="Calibri" w:cs="Calibri"/>
                      <w:color w:val="000000"/>
                      <w:lang w:eastAsia="en-ZA"/>
                    </w:rPr>
                  </w:rPrChange>
                </w:rPr>
                <w:t>Cooling</w:t>
              </w:r>
            </w:ins>
          </w:p>
        </w:tc>
      </w:tr>
      <w:tr w:rsidR="002E33BA" w:rsidRPr="002E33BA" w14:paraId="042CBCBF" w14:textId="77777777" w:rsidTr="002E33BA">
        <w:trPr>
          <w:trHeight w:val="300"/>
          <w:ins w:id="1598"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096B04AF" w14:textId="77777777" w:rsidR="002E33BA" w:rsidRPr="002E33BA" w:rsidRDefault="002E33BA" w:rsidP="002E33BA">
            <w:pPr>
              <w:spacing w:after="0" w:line="240" w:lineRule="auto"/>
              <w:rPr>
                <w:ins w:id="1599" w:author="10073817" w:date="2016-10-27T16:26:00Z"/>
                <w:rFonts w:eastAsia="Times New Roman" w:cs="Arial"/>
                <w:color w:val="000000"/>
                <w:lang w:eastAsia="en-ZA"/>
                <w:rPrChange w:id="1600" w:author="10073817" w:date="2016-10-27T16:26:00Z">
                  <w:rPr>
                    <w:ins w:id="1601"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699F66E4" w14:textId="77777777" w:rsidR="002E33BA" w:rsidRPr="002E33BA" w:rsidRDefault="002E33BA" w:rsidP="002E33BA">
            <w:pPr>
              <w:spacing w:after="0" w:line="240" w:lineRule="auto"/>
              <w:rPr>
                <w:ins w:id="1602" w:author="10073817" w:date="2016-10-27T16:26:00Z"/>
                <w:rFonts w:eastAsia="Times New Roman" w:cs="Arial"/>
                <w:color w:val="000000"/>
                <w:lang w:eastAsia="en-ZA"/>
                <w:rPrChange w:id="1603" w:author="10073817" w:date="2016-10-27T16:26:00Z">
                  <w:rPr>
                    <w:ins w:id="1604" w:author="10073817" w:date="2016-10-27T16:26:00Z"/>
                    <w:rFonts w:ascii="Calibri" w:eastAsia="Times New Roman" w:hAnsi="Calibri" w:cs="Calibri"/>
                    <w:color w:val="000000"/>
                    <w:lang w:eastAsia="en-ZA"/>
                  </w:rPr>
                </w:rPrChange>
              </w:rPr>
            </w:pPr>
            <w:ins w:id="1605" w:author="10073817" w:date="2016-10-27T16:26:00Z">
              <w:r w:rsidRPr="002E33BA">
                <w:rPr>
                  <w:rFonts w:eastAsia="Times New Roman" w:cs="Arial"/>
                  <w:color w:val="000000"/>
                  <w:lang w:eastAsia="en-ZA"/>
                  <w:rPrChange w:id="1606"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233B374F" w14:textId="77777777" w:rsidR="002E33BA" w:rsidRPr="002E33BA" w:rsidRDefault="002E33BA" w:rsidP="002E33BA">
            <w:pPr>
              <w:spacing w:after="0" w:line="240" w:lineRule="auto"/>
              <w:jc w:val="right"/>
              <w:rPr>
                <w:ins w:id="1607" w:author="10073817" w:date="2016-10-27T16:26:00Z"/>
                <w:rFonts w:eastAsia="Times New Roman" w:cs="Arial"/>
                <w:color w:val="000000"/>
                <w:lang w:eastAsia="en-ZA"/>
                <w:rPrChange w:id="1608" w:author="10073817" w:date="2016-10-27T16:26:00Z">
                  <w:rPr>
                    <w:ins w:id="1609" w:author="10073817" w:date="2016-10-27T16:26:00Z"/>
                    <w:rFonts w:ascii="Calibri" w:eastAsia="Times New Roman" w:hAnsi="Calibri" w:cs="Calibri"/>
                    <w:color w:val="000000"/>
                    <w:lang w:eastAsia="en-ZA"/>
                  </w:rPr>
                </w:rPrChange>
              </w:rPr>
            </w:pPr>
            <w:ins w:id="1610" w:author="10073817" w:date="2016-10-27T16:26:00Z">
              <w:r w:rsidRPr="002E33BA">
                <w:rPr>
                  <w:rFonts w:eastAsia="Times New Roman" w:cs="Arial"/>
                  <w:color w:val="000000"/>
                  <w:lang w:eastAsia="en-ZA"/>
                  <w:rPrChange w:id="1611"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31C59C8E" w14:textId="77777777" w:rsidR="002E33BA" w:rsidRPr="002E33BA" w:rsidRDefault="002E33BA" w:rsidP="002E33BA">
            <w:pPr>
              <w:spacing w:after="0" w:line="240" w:lineRule="auto"/>
              <w:jc w:val="right"/>
              <w:rPr>
                <w:ins w:id="1612" w:author="10073817" w:date="2016-10-27T16:26:00Z"/>
                <w:rFonts w:eastAsia="Times New Roman" w:cs="Arial"/>
                <w:color w:val="000000"/>
                <w:lang w:eastAsia="en-ZA"/>
                <w:rPrChange w:id="1613" w:author="10073817" w:date="2016-10-27T16:26:00Z">
                  <w:rPr>
                    <w:ins w:id="1614" w:author="10073817" w:date="2016-10-27T16:26:00Z"/>
                    <w:rFonts w:ascii="Calibri" w:eastAsia="Times New Roman" w:hAnsi="Calibri" w:cs="Calibri"/>
                    <w:color w:val="000000"/>
                    <w:lang w:eastAsia="en-ZA"/>
                  </w:rPr>
                </w:rPrChange>
              </w:rPr>
            </w:pPr>
            <w:ins w:id="1615" w:author="10073817" w:date="2016-10-27T16:26:00Z">
              <w:r w:rsidRPr="002E33BA">
                <w:rPr>
                  <w:rFonts w:eastAsia="Times New Roman" w:cs="Arial"/>
                  <w:color w:val="000000"/>
                  <w:lang w:eastAsia="en-ZA"/>
                  <w:rPrChange w:id="1616"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0513B8AC" w14:textId="77777777" w:rsidR="002E33BA" w:rsidRPr="002E33BA" w:rsidRDefault="002E33BA" w:rsidP="002E33BA">
            <w:pPr>
              <w:spacing w:after="0" w:line="240" w:lineRule="auto"/>
              <w:jc w:val="right"/>
              <w:rPr>
                <w:ins w:id="1617" w:author="10073817" w:date="2016-10-27T16:26:00Z"/>
                <w:rFonts w:eastAsia="Times New Roman" w:cs="Arial"/>
                <w:color w:val="000000"/>
                <w:lang w:eastAsia="en-ZA"/>
                <w:rPrChange w:id="1618" w:author="10073817" w:date="2016-10-27T16:26:00Z">
                  <w:rPr>
                    <w:ins w:id="1619" w:author="10073817" w:date="2016-10-27T16:26:00Z"/>
                    <w:rFonts w:ascii="Calibri" w:eastAsia="Times New Roman" w:hAnsi="Calibri" w:cs="Calibri"/>
                    <w:color w:val="000000"/>
                    <w:lang w:eastAsia="en-ZA"/>
                  </w:rPr>
                </w:rPrChange>
              </w:rPr>
            </w:pPr>
            <w:ins w:id="1620" w:author="10073817" w:date="2016-10-27T16:26:00Z">
              <w:r w:rsidRPr="002E33BA">
                <w:rPr>
                  <w:rFonts w:eastAsia="Times New Roman" w:cs="Arial"/>
                  <w:color w:val="000000"/>
                  <w:lang w:eastAsia="en-ZA"/>
                  <w:rPrChange w:id="1621"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60A06417" w14:textId="77777777" w:rsidR="002E33BA" w:rsidRPr="002E33BA" w:rsidRDefault="002E33BA" w:rsidP="002E33BA">
            <w:pPr>
              <w:spacing w:after="0" w:line="240" w:lineRule="auto"/>
              <w:jc w:val="right"/>
              <w:rPr>
                <w:ins w:id="1622" w:author="10073817" w:date="2016-10-27T16:26:00Z"/>
                <w:rFonts w:eastAsia="Times New Roman" w:cs="Arial"/>
                <w:color w:val="000000"/>
                <w:lang w:eastAsia="en-ZA"/>
                <w:rPrChange w:id="1623" w:author="10073817" w:date="2016-10-27T16:26:00Z">
                  <w:rPr>
                    <w:ins w:id="1624" w:author="10073817" w:date="2016-10-27T16:26:00Z"/>
                    <w:rFonts w:ascii="Calibri" w:eastAsia="Times New Roman" w:hAnsi="Calibri" w:cs="Calibri"/>
                    <w:color w:val="000000"/>
                    <w:lang w:eastAsia="en-ZA"/>
                  </w:rPr>
                </w:rPrChange>
              </w:rPr>
            </w:pPr>
            <w:ins w:id="1625" w:author="10073817" w:date="2016-10-27T16:26:00Z">
              <w:r w:rsidRPr="002E33BA">
                <w:rPr>
                  <w:rFonts w:eastAsia="Times New Roman" w:cs="Arial"/>
                  <w:color w:val="000000"/>
                  <w:lang w:eastAsia="en-ZA"/>
                  <w:rPrChange w:id="1626" w:author="10073817" w:date="2016-10-27T16:26:00Z">
                    <w:rPr>
                      <w:rFonts w:ascii="Calibri" w:eastAsia="Times New Roman" w:hAnsi="Calibri" w:cs="Calibri"/>
                      <w:color w:val="000000"/>
                      <w:lang w:eastAsia="en-ZA"/>
                    </w:rPr>
                  </w:rPrChange>
                </w:rPr>
                <w:t>300</w:t>
              </w:r>
            </w:ins>
          </w:p>
        </w:tc>
      </w:tr>
      <w:tr w:rsidR="002E33BA" w:rsidRPr="002E33BA" w14:paraId="485D1B36" w14:textId="77777777" w:rsidTr="006314B1">
        <w:tblPrEx>
          <w:tblW w:w="7740" w:type="dxa"/>
          <w:tblInd w:w="93" w:type="dxa"/>
          <w:tblPrExChange w:id="1627" w:author="10073817" w:date="2016-10-27T20:08:00Z">
            <w:tblPrEx>
              <w:tblW w:w="7740" w:type="dxa"/>
              <w:tblInd w:w="93" w:type="dxa"/>
            </w:tblPrEx>
          </w:tblPrExChange>
        </w:tblPrEx>
        <w:trPr>
          <w:trHeight w:val="1265"/>
          <w:ins w:id="1628" w:author="10073817" w:date="2016-10-27T16:26:00Z"/>
          <w:trPrChange w:id="1629" w:author="10073817" w:date="2016-10-27T20:08:00Z">
            <w:trPr>
              <w:trHeight w:val="315"/>
            </w:trPr>
          </w:trPrChange>
        </w:trPr>
        <w:tc>
          <w:tcPr>
            <w:tcW w:w="1340" w:type="dxa"/>
            <w:vMerge/>
            <w:tcBorders>
              <w:top w:val="nil"/>
              <w:left w:val="single" w:sz="8" w:space="0" w:color="auto"/>
              <w:bottom w:val="single" w:sz="8" w:space="0" w:color="000000"/>
              <w:right w:val="single" w:sz="4" w:space="0" w:color="auto"/>
            </w:tcBorders>
            <w:vAlign w:val="center"/>
            <w:hideMark/>
            <w:tcPrChange w:id="1630" w:author="10073817" w:date="2016-10-27T20:08:00Z">
              <w:tcPr>
                <w:tcW w:w="1340" w:type="dxa"/>
                <w:vMerge/>
                <w:tcBorders>
                  <w:top w:val="nil"/>
                  <w:left w:val="single" w:sz="8" w:space="0" w:color="auto"/>
                  <w:bottom w:val="single" w:sz="8" w:space="0" w:color="000000"/>
                  <w:right w:val="single" w:sz="4" w:space="0" w:color="auto"/>
                </w:tcBorders>
                <w:vAlign w:val="center"/>
                <w:hideMark/>
              </w:tcPr>
            </w:tcPrChange>
          </w:tcPr>
          <w:p w14:paraId="43519E90" w14:textId="77777777" w:rsidR="002E33BA" w:rsidRPr="002E33BA" w:rsidRDefault="002E33BA" w:rsidP="002E33BA">
            <w:pPr>
              <w:spacing w:after="0" w:line="240" w:lineRule="auto"/>
              <w:rPr>
                <w:ins w:id="1631" w:author="10073817" w:date="2016-10-27T16:26:00Z"/>
                <w:rFonts w:eastAsia="Times New Roman" w:cs="Arial"/>
                <w:color w:val="000000"/>
                <w:lang w:eastAsia="en-ZA"/>
                <w:rPrChange w:id="1632" w:author="10073817" w:date="2016-10-27T16:26:00Z">
                  <w:rPr>
                    <w:ins w:id="1633"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Change w:id="1634" w:author="10073817" w:date="2016-10-27T20:08:00Z">
              <w:tcPr>
                <w:tcW w:w="1640" w:type="dxa"/>
                <w:tcBorders>
                  <w:top w:val="nil"/>
                  <w:left w:val="nil"/>
                  <w:bottom w:val="single" w:sz="8" w:space="0" w:color="auto"/>
                  <w:right w:val="single" w:sz="4" w:space="0" w:color="auto"/>
                </w:tcBorders>
                <w:shd w:val="clear" w:color="000000" w:fill="DCE6F1"/>
                <w:noWrap/>
                <w:vAlign w:val="bottom"/>
                <w:hideMark/>
              </w:tcPr>
            </w:tcPrChange>
          </w:tcPr>
          <w:p w14:paraId="2D3CD67A" w14:textId="77777777" w:rsidR="002E33BA" w:rsidRPr="002E33BA" w:rsidRDefault="002E33BA" w:rsidP="002E33BA">
            <w:pPr>
              <w:spacing w:after="0" w:line="240" w:lineRule="auto"/>
              <w:rPr>
                <w:ins w:id="1635" w:author="10073817" w:date="2016-10-27T16:26:00Z"/>
                <w:rFonts w:eastAsia="Times New Roman" w:cs="Arial"/>
                <w:color w:val="000000"/>
                <w:lang w:eastAsia="en-ZA"/>
                <w:rPrChange w:id="1636" w:author="10073817" w:date="2016-10-27T16:26:00Z">
                  <w:rPr>
                    <w:ins w:id="1637" w:author="10073817" w:date="2016-10-27T16:26:00Z"/>
                    <w:rFonts w:ascii="Calibri" w:eastAsia="Times New Roman" w:hAnsi="Calibri" w:cs="Calibri"/>
                    <w:color w:val="000000"/>
                    <w:lang w:eastAsia="en-ZA"/>
                  </w:rPr>
                </w:rPrChange>
              </w:rPr>
            </w:pPr>
            <w:ins w:id="1638" w:author="10073817" w:date="2016-10-27T16:26:00Z">
              <w:r w:rsidRPr="002E33BA">
                <w:rPr>
                  <w:rFonts w:eastAsia="Times New Roman" w:cs="Arial"/>
                  <w:color w:val="000000"/>
                  <w:lang w:eastAsia="en-ZA"/>
                  <w:rPrChange w:id="1639"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Change w:id="1640" w:author="10073817" w:date="2016-10-27T20:08:00Z">
              <w:tcPr>
                <w:tcW w:w="1120" w:type="dxa"/>
                <w:tcBorders>
                  <w:top w:val="nil"/>
                  <w:left w:val="nil"/>
                  <w:bottom w:val="single" w:sz="8" w:space="0" w:color="auto"/>
                  <w:right w:val="single" w:sz="4" w:space="0" w:color="auto"/>
                </w:tcBorders>
                <w:shd w:val="clear" w:color="000000" w:fill="DCE6F1"/>
                <w:noWrap/>
                <w:vAlign w:val="bottom"/>
                <w:hideMark/>
              </w:tcPr>
            </w:tcPrChange>
          </w:tcPr>
          <w:p w14:paraId="11FCC9D5" w14:textId="77777777" w:rsidR="002E33BA" w:rsidRPr="002E33BA" w:rsidRDefault="002E33BA" w:rsidP="002E33BA">
            <w:pPr>
              <w:spacing w:after="0" w:line="240" w:lineRule="auto"/>
              <w:jc w:val="right"/>
              <w:rPr>
                <w:ins w:id="1641" w:author="10073817" w:date="2016-10-27T16:26:00Z"/>
                <w:rFonts w:eastAsia="Times New Roman" w:cs="Arial"/>
                <w:color w:val="000000"/>
                <w:lang w:eastAsia="en-ZA"/>
                <w:rPrChange w:id="1642" w:author="10073817" w:date="2016-10-27T16:26:00Z">
                  <w:rPr>
                    <w:ins w:id="1643" w:author="10073817" w:date="2016-10-27T16:26:00Z"/>
                    <w:rFonts w:ascii="Calibri" w:eastAsia="Times New Roman" w:hAnsi="Calibri" w:cs="Calibri"/>
                    <w:color w:val="000000"/>
                    <w:lang w:eastAsia="en-ZA"/>
                  </w:rPr>
                </w:rPrChange>
              </w:rPr>
            </w:pPr>
            <w:ins w:id="1644" w:author="10073817" w:date="2016-10-27T16:26:00Z">
              <w:r w:rsidRPr="002E33BA">
                <w:rPr>
                  <w:rFonts w:eastAsia="Times New Roman" w:cs="Arial"/>
                  <w:color w:val="000000"/>
                  <w:lang w:eastAsia="en-ZA"/>
                  <w:rPrChange w:id="1645" w:author="10073817" w:date="2016-10-27T16:26:00Z">
                    <w:rPr>
                      <w:rFonts w:ascii="Calibri" w:eastAsia="Times New Roman" w:hAnsi="Calibri" w:cs="Calibri"/>
                      <w:color w:val="000000"/>
                      <w:lang w:eastAsia="en-ZA"/>
                    </w:rPr>
                  </w:rPrChange>
                </w:rPr>
                <w:t>50</w:t>
              </w:r>
            </w:ins>
          </w:p>
        </w:tc>
        <w:tc>
          <w:tcPr>
            <w:tcW w:w="1340" w:type="dxa"/>
            <w:tcBorders>
              <w:top w:val="nil"/>
              <w:left w:val="nil"/>
              <w:bottom w:val="single" w:sz="8" w:space="0" w:color="auto"/>
              <w:right w:val="single" w:sz="4" w:space="0" w:color="auto"/>
            </w:tcBorders>
            <w:shd w:val="clear" w:color="000000" w:fill="DCE6F1"/>
            <w:noWrap/>
            <w:vAlign w:val="bottom"/>
            <w:hideMark/>
            <w:tcPrChange w:id="1646" w:author="10073817" w:date="2016-10-27T20:08:00Z">
              <w:tcPr>
                <w:tcW w:w="1340" w:type="dxa"/>
                <w:tcBorders>
                  <w:top w:val="nil"/>
                  <w:left w:val="nil"/>
                  <w:bottom w:val="single" w:sz="8" w:space="0" w:color="auto"/>
                  <w:right w:val="single" w:sz="4" w:space="0" w:color="auto"/>
                </w:tcBorders>
                <w:shd w:val="clear" w:color="000000" w:fill="DCE6F1"/>
                <w:noWrap/>
                <w:vAlign w:val="bottom"/>
                <w:hideMark/>
              </w:tcPr>
            </w:tcPrChange>
          </w:tcPr>
          <w:p w14:paraId="29D7BD1B" w14:textId="77777777" w:rsidR="002E33BA" w:rsidRPr="002E33BA" w:rsidRDefault="002E33BA" w:rsidP="002E33BA">
            <w:pPr>
              <w:spacing w:after="0" w:line="240" w:lineRule="auto"/>
              <w:jc w:val="right"/>
              <w:rPr>
                <w:ins w:id="1647" w:author="10073817" w:date="2016-10-27T16:26:00Z"/>
                <w:rFonts w:eastAsia="Times New Roman" w:cs="Arial"/>
                <w:color w:val="000000"/>
                <w:lang w:eastAsia="en-ZA"/>
                <w:rPrChange w:id="1648" w:author="10073817" w:date="2016-10-27T16:26:00Z">
                  <w:rPr>
                    <w:ins w:id="1649" w:author="10073817" w:date="2016-10-27T16:26:00Z"/>
                    <w:rFonts w:ascii="Calibri" w:eastAsia="Times New Roman" w:hAnsi="Calibri" w:cs="Calibri"/>
                    <w:color w:val="000000"/>
                    <w:lang w:eastAsia="en-ZA"/>
                  </w:rPr>
                </w:rPrChange>
              </w:rPr>
            </w:pPr>
            <w:ins w:id="1650" w:author="10073817" w:date="2016-10-27T16:26:00Z">
              <w:r w:rsidRPr="002E33BA">
                <w:rPr>
                  <w:rFonts w:eastAsia="Times New Roman" w:cs="Arial"/>
                  <w:color w:val="000000"/>
                  <w:lang w:eastAsia="en-ZA"/>
                  <w:rPrChange w:id="1651"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Change w:id="1652" w:author="10073817" w:date="2016-10-27T20:08:00Z">
              <w:tcPr>
                <w:tcW w:w="1309" w:type="dxa"/>
                <w:tcBorders>
                  <w:top w:val="nil"/>
                  <w:left w:val="nil"/>
                  <w:bottom w:val="single" w:sz="8" w:space="0" w:color="auto"/>
                  <w:right w:val="single" w:sz="4" w:space="0" w:color="auto"/>
                </w:tcBorders>
                <w:shd w:val="clear" w:color="000000" w:fill="DCE6F1"/>
                <w:noWrap/>
                <w:vAlign w:val="bottom"/>
                <w:hideMark/>
              </w:tcPr>
            </w:tcPrChange>
          </w:tcPr>
          <w:p w14:paraId="547E8EA6" w14:textId="77777777" w:rsidR="002E33BA" w:rsidRPr="002E33BA" w:rsidRDefault="002E33BA" w:rsidP="002E33BA">
            <w:pPr>
              <w:spacing w:after="0" w:line="240" w:lineRule="auto"/>
              <w:jc w:val="right"/>
              <w:rPr>
                <w:ins w:id="1653" w:author="10073817" w:date="2016-10-27T16:26:00Z"/>
                <w:rFonts w:eastAsia="Times New Roman" w:cs="Arial"/>
                <w:color w:val="000000"/>
                <w:lang w:eastAsia="en-ZA"/>
                <w:rPrChange w:id="1654" w:author="10073817" w:date="2016-10-27T16:26:00Z">
                  <w:rPr>
                    <w:ins w:id="1655" w:author="10073817" w:date="2016-10-27T16:26:00Z"/>
                    <w:rFonts w:ascii="Calibri" w:eastAsia="Times New Roman" w:hAnsi="Calibri" w:cs="Calibri"/>
                    <w:color w:val="000000"/>
                    <w:lang w:eastAsia="en-ZA"/>
                  </w:rPr>
                </w:rPrChange>
              </w:rPr>
            </w:pPr>
            <w:ins w:id="1656" w:author="10073817" w:date="2016-10-27T16:26:00Z">
              <w:r w:rsidRPr="002E33BA">
                <w:rPr>
                  <w:rFonts w:eastAsia="Times New Roman" w:cs="Arial"/>
                  <w:color w:val="000000"/>
                  <w:lang w:eastAsia="en-ZA"/>
                  <w:rPrChange w:id="1657" w:author="10073817" w:date="2016-10-27T16:26:00Z">
                    <w:rPr>
                      <w:rFonts w:ascii="Calibri" w:eastAsia="Times New Roman" w:hAnsi="Calibri" w:cs="Calibri"/>
                      <w:color w:val="000000"/>
                      <w:lang w:eastAsia="en-ZA"/>
                    </w:rPr>
                  </w:rPrChange>
                </w:rPr>
                <w:t>50</w:t>
              </w:r>
            </w:ins>
          </w:p>
        </w:tc>
        <w:tc>
          <w:tcPr>
            <w:tcW w:w="991" w:type="dxa"/>
            <w:tcBorders>
              <w:top w:val="nil"/>
              <w:left w:val="nil"/>
              <w:bottom w:val="single" w:sz="8" w:space="0" w:color="auto"/>
              <w:right w:val="single" w:sz="8" w:space="0" w:color="auto"/>
            </w:tcBorders>
            <w:shd w:val="clear" w:color="000000" w:fill="DCE6F1"/>
            <w:noWrap/>
            <w:vAlign w:val="bottom"/>
            <w:hideMark/>
            <w:tcPrChange w:id="1658" w:author="10073817" w:date="2016-10-27T20:08:00Z">
              <w:tcPr>
                <w:tcW w:w="991" w:type="dxa"/>
                <w:tcBorders>
                  <w:top w:val="nil"/>
                  <w:left w:val="nil"/>
                  <w:bottom w:val="single" w:sz="8" w:space="0" w:color="auto"/>
                  <w:right w:val="single" w:sz="8" w:space="0" w:color="auto"/>
                </w:tcBorders>
                <w:shd w:val="clear" w:color="000000" w:fill="DCE6F1"/>
                <w:noWrap/>
                <w:vAlign w:val="bottom"/>
                <w:hideMark/>
              </w:tcPr>
            </w:tcPrChange>
          </w:tcPr>
          <w:p w14:paraId="163347FB" w14:textId="10C7F477" w:rsidR="006314B1" w:rsidRPr="002E33BA" w:rsidRDefault="002E33BA" w:rsidP="006314B1">
            <w:pPr>
              <w:spacing w:after="0" w:line="240" w:lineRule="auto"/>
              <w:jc w:val="right"/>
              <w:rPr>
                <w:ins w:id="1659" w:author="10073817" w:date="2016-10-27T16:26:00Z"/>
                <w:rFonts w:eastAsia="Times New Roman" w:cs="Arial"/>
                <w:color w:val="000000"/>
                <w:lang w:eastAsia="en-ZA"/>
                <w:rPrChange w:id="1660" w:author="10073817" w:date="2016-10-27T16:26:00Z">
                  <w:rPr>
                    <w:ins w:id="1661" w:author="10073817" w:date="2016-10-27T16:26:00Z"/>
                    <w:rFonts w:ascii="Calibri" w:eastAsia="Times New Roman" w:hAnsi="Calibri" w:cs="Calibri"/>
                    <w:color w:val="000000"/>
                    <w:lang w:eastAsia="en-ZA"/>
                  </w:rPr>
                </w:rPrChange>
              </w:rPr>
              <w:pPrChange w:id="1662" w:author="10073817" w:date="2016-10-27T20:08:00Z">
                <w:pPr>
                  <w:spacing w:after="0" w:line="240" w:lineRule="auto"/>
                  <w:jc w:val="right"/>
                </w:pPr>
              </w:pPrChange>
            </w:pPr>
            <w:ins w:id="1663" w:author="10073817" w:date="2016-10-27T16:26:00Z">
              <w:r w:rsidRPr="002E33BA">
                <w:rPr>
                  <w:rFonts w:eastAsia="Times New Roman" w:cs="Arial"/>
                  <w:color w:val="000000"/>
                  <w:lang w:eastAsia="en-ZA"/>
                  <w:rPrChange w:id="1664" w:author="10073817" w:date="2016-10-27T16:26:00Z">
                    <w:rPr>
                      <w:rFonts w:ascii="Calibri" w:eastAsia="Times New Roman" w:hAnsi="Calibri" w:cs="Calibri"/>
                      <w:color w:val="000000"/>
                      <w:lang w:eastAsia="en-ZA"/>
                    </w:rPr>
                  </w:rPrChange>
                </w:rPr>
                <w:t>50</w:t>
              </w:r>
            </w:ins>
          </w:p>
        </w:tc>
      </w:tr>
      <w:tr w:rsidR="002E33BA" w:rsidRPr="002E33BA" w14:paraId="0BB48AD4" w14:textId="77777777" w:rsidTr="002E33BA">
        <w:trPr>
          <w:trHeight w:val="300"/>
          <w:ins w:id="1665"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6E9B4D8" w14:textId="77777777" w:rsidR="002E33BA" w:rsidRPr="002E33BA" w:rsidRDefault="002E33BA" w:rsidP="002E33BA">
            <w:pPr>
              <w:spacing w:after="0" w:line="240" w:lineRule="auto"/>
              <w:jc w:val="center"/>
              <w:rPr>
                <w:ins w:id="1666" w:author="10073817" w:date="2016-10-27T16:26:00Z"/>
                <w:rFonts w:eastAsia="Times New Roman" w:cs="Arial"/>
                <w:color w:val="000000"/>
                <w:lang w:eastAsia="en-ZA"/>
                <w:rPrChange w:id="1667" w:author="10073817" w:date="2016-10-27T16:26:00Z">
                  <w:rPr>
                    <w:ins w:id="1668" w:author="10073817" w:date="2016-10-27T16:26:00Z"/>
                    <w:rFonts w:ascii="Calibri" w:eastAsia="Times New Roman" w:hAnsi="Calibri" w:cs="Calibri"/>
                    <w:color w:val="000000"/>
                    <w:lang w:eastAsia="en-ZA"/>
                  </w:rPr>
                </w:rPrChange>
              </w:rPr>
            </w:pPr>
            <w:ins w:id="1669" w:author="10073817" w:date="2016-10-27T16:26:00Z">
              <w:r w:rsidRPr="002E33BA">
                <w:rPr>
                  <w:rFonts w:eastAsia="Times New Roman" w:cs="Arial"/>
                  <w:color w:val="000000"/>
                  <w:lang w:eastAsia="en-ZA"/>
                  <w:rPrChange w:id="1670" w:author="10073817" w:date="2016-10-27T16:26:00Z">
                    <w:rPr>
                      <w:rFonts w:ascii="Calibri" w:eastAsia="Times New Roman" w:hAnsi="Calibri" w:cs="Calibri"/>
                      <w:color w:val="000000"/>
                      <w:lang w:eastAsia="en-ZA"/>
                    </w:rPr>
                  </w:rPrChange>
                </w:rPr>
                <w:lastRenderedPageBreak/>
                <w:t>Calculation 8</w:t>
              </w:r>
            </w:ins>
          </w:p>
        </w:tc>
        <w:tc>
          <w:tcPr>
            <w:tcW w:w="1640" w:type="dxa"/>
            <w:tcBorders>
              <w:top w:val="nil"/>
              <w:left w:val="nil"/>
              <w:bottom w:val="single" w:sz="4" w:space="0" w:color="auto"/>
              <w:right w:val="single" w:sz="4" w:space="0" w:color="auto"/>
            </w:tcBorders>
            <w:shd w:val="clear" w:color="auto" w:fill="auto"/>
            <w:noWrap/>
            <w:vAlign w:val="bottom"/>
            <w:hideMark/>
          </w:tcPr>
          <w:p w14:paraId="3ECB8E39" w14:textId="77777777" w:rsidR="002E33BA" w:rsidRPr="002E33BA" w:rsidRDefault="002E33BA" w:rsidP="002E33BA">
            <w:pPr>
              <w:spacing w:after="0" w:line="240" w:lineRule="auto"/>
              <w:rPr>
                <w:ins w:id="1671" w:author="10073817" w:date="2016-10-27T16:26:00Z"/>
                <w:rFonts w:eastAsia="Times New Roman" w:cs="Arial"/>
                <w:color w:val="000000"/>
                <w:lang w:eastAsia="en-ZA"/>
                <w:rPrChange w:id="1672" w:author="10073817" w:date="2016-10-27T16:26:00Z">
                  <w:rPr>
                    <w:ins w:id="1673" w:author="10073817" w:date="2016-10-27T16:26:00Z"/>
                    <w:rFonts w:ascii="Calibri" w:eastAsia="Times New Roman" w:hAnsi="Calibri" w:cs="Calibri"/>
                    <w:color w:val="000000"/>
                    <w:lang w:eastAsia="en-ZA"/>
                  </w:rPr>
                </w:rPrChange>
              </w:rPr>
            </w:pPr>
            <w:ins w:id="1674" w:author="10073817" w:date="2016-10-27T16:26:00Z">
              <w:r w:rsidRPr="002E33BA">
                <w:rPr>
                  <w:rFonts w:eastAsia="Times New Roman" w:cs="Arial"/>
                  <w:color w:val="000000"/>
                  <w:lang w:eastAsia="en-ZA"/>
                  <w:rPrChange w:id="1675"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221BECB0" w14:textId="77777777" w:rsidR="002E33BA" w:rsidRPr="002E33BA" w:rsidRDefault="002E33BA" w:rsidP="002E33BA">
            <w:pPr>
              <w:spacing w:after="0" w:line="240" w:lineRule="auto"/>
              <w:rPr>
                <w:ins w:id="1676" w:author="10073817" w:date="2016-10-27T16:26:00Z"/>
                <w:rFonts w:eastAsia="Times New Roman" w:cs="Arial"/>
                <w:color w:val="000000"/>
                <w:lang w:eastAsia="en-ZA"/>
                <w:rPrChange w:id="1677" w:author="10073817" w:date="2016-10-27T16:26:00Z">
                  <w:rPr>
                    <w:ins w:id="1678" w:author="10073817" w:date="2016-10-27T16:26:00Z"/>
                    <w:rFonts w:ascii="Calibri" w:eastAsia="Times New Roman" w:hAnsi="Calibri" w:cs="Calibri"/>
                    <w:color w:val="000000"/>
                    <w:lang w:eastAsia="en-ZA"/>
                  </w:rPr>
                </w:rPrChange>
              </w:rPr>
            </w:pPr>
            <w:ins w:id="1679" w:author="10073817" w:date="2016-10-27T16:26:00Z">
              <w:r w:rsidRPr="002E33BA">
                <w:rPr>
                  <w:rFonts w:eastAsia="Times New Roman" w:cs="Arial"/>
                  <w:color w:val="000000"/>
                  <w:lang w:eastAsia="en-ZA"/>
                  <w:rPrChange w:id="1680"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auto" w:fill="auto"/>
            <w:noWrap/>
            <w:vAlign w:val="bottom"/>
            <w:hideMark/>
          </w:tcPr>
          <w:p w14:paraId="2453D675" w14:textId="77777777" w:rsidR="002E33BA" w:rsidRPr="002E33BA" w:rsidRDefault="002E33BA" w:rsidP="002E33BA">
            <w:pPr>
              <w:spacing w:after="0" w:line="240" w:lineRule="auto"/>
              <w:rPr>
                <w:ins w:id="1681" w:author="10073817" w:date="2016-10-27T16:26:00Z"/>
                <w:rFonts w:eastAsia="Times New Roman" w:cs="Arial"/>
                <w:color w:val="000000"/>
                <w:lang w:eastAsia="en-ZA"/>
                <w:rPrChange w:id="1682" w:author="10073817" w:date="2016-10-27T16:26:00Z">
                  <w:rPr>
                    <w:ins w:id="1683" w:author="10073817" w:date="2016-10-27T16:26:00Z"/>
                    <w:rFonts w:ascii="Calibri" w:eastAsia="Times New Roman" w:hAnsi="Calibri" w:cs="Calibri"/>
                    <w:color w:val="000000"/>
                    <w:lang w:eastAsia="en-ZA"/>
                  </w:rPr>
                </w:rPrChange>
              </w:rPr>
            </w:pPr>
            <w:ins w:id="1684" w:author="10073817" w:date="2016-10-27T16:26:00Z">
              <w:r w:rsidRPr="002E33BA">
                <w:rPr>
                  <w:rFonts w:eastAsia="Times New Roman" w:cs="Arial"/>
                  <w:color w:val="000000"/>
                  <w:lang w:eastAsia="en-ZA"/>
                  <w:rPrChange w:id="1685"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3F571B06" w14:textId="77777777" w:rsidR="002E33BA" w:rsidRPr="002E33BA" w:rsidRDefault="002E33BA" w:rsidP="002E33BA">
            <w:pPr>
              <w:spacing w:after="0" w:line="240" w:lineRule="auto"/>
              <w:jc w:val="center"/>
              <w:rPr>
                <w:ins w:id="1686" w:author="10073817" w:date="2016-10-27T16:26:00Z"/>
                <w:rFonts w:eastAsia="Times New Roman" w:cs="Arial"/>
                <w:color w:val="000000"/>
                <w:lang w:eastAsia="en-ZA"/>
                <w:rPrChange w:id="1687" w:author="10073817" w:date="2016-10-27T16:26:00Z">
                  <w:rPr>
                    <w:ins w:id="1688" w:author="10073817" w:date="2016-10-27T16:26:00Z"/>
                    <w:rFonts w:ascii="Calibri" w:eastAsia="Times New Roman" w:hAnsi="Calibri" w:cs="Calibri"/>
                    <w:color w:val="000000"/>
                    <w:lang w:eastAsia="en-ZA"/>
                  </w:rPr>
                </w:rPrChange>
              </w:rPr>
            </w:pPr>
            <w:ins w:id="1689" w:author="10073817" w:date="2016-10-27T16:26:00Z">
              <w:r w:rsidRPr="002E33BA">
                <w:rPr>
                  <w:rFonts w:eastAsia="Times New Roman" w:cs="Arial"/>
                  <w:color w:val="000000"/>
                  <w:lang w:eastAsia="en-ZA"/>
                  <w:rPrChange w:id="1690" w:author="10073817" w:date="2016-10-27T16:26:00Z">
                    <w:rPr>
                      <w:rFonts w:ascii="Calibri" w:eastAsia="Times New Roman" w:hAnsi="Calibri" w:cs="Calibri"/>
                      <w:color w:val="000000"/>
                      <w:lang w:eastAsia="en-ZA"/>
                    </w:rPr>
                  </w:rPrChange>
                </w:rPr>
                <w:t>Annealing</w:t>
              </w:r>
            </w:ins>
          </w:p>
        </w:tc>
      </w:tr>
      <w:tr w:rsidR="002E33BA" w:rsidRPr="002E33BA" w14:paraId="2380ABF7" w14:textId="77777777" w:rsidTr="002E33BA">
        <w:trPr>
          <w:trHeight w:val="300"/>
          <w:ins w:id="1691"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83E8BBB" w14:textId="77777777" w:rsidR="002E33BA" w:rsidRPr="002E33BA" w:rsidRDefault="002E33BA" w:rsidP="002E33BA">
            <w:pPr>
              <w:spacing w:after="0" w:line="240" w:lineRule="auto"/>
              <w:rPr>
                <w:ins w:id="1692" w:author="10073817" w:date="2016-10-27T16:26:00Z"/>
                <w:rFonts w:eastAsia="Times New Roman" w:cs="Arial"/>
                <w:color w:val="000000"/>
                <w:lang w:eastAsia="en-ZA"/>
                <w:rPrChange w:id="1693" w:author="10073817" w:date="2016-10-27T16:26:00Z">
                  <w:rPr>
                    <w:ins w:id="1694"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02835EED" w14:textId="77777777" w:rsidR="002E33BA" w:rsidRPr="002E33BA" w:rsidRDefault="002E33BA" w:rsidP="002E33BA">
            <w:pPr>
              <w:spacing w:after="0" w:line="240" w:lineRule="auto"/>
              <w:rPr>
                <w:ins w:id="1695" w:author="10073817" w:date="2016-10-27T16:26:00Z"/>
                <w:rFonts w:eastAsia="Times New Roman" w:cs="Arial"/>
                <w:color w:val="000000"/>
                <w:lang w:eastAsia="en-ZA"/>
                <w:rPrChange w:id="1696" w:author="10073817" w:date="2016-10-27T16:26:00Z">
                  <w:rPr>
                    <w:ins w:id="1697" w:author="10073817" w:date="2016-10-27T16:26:00Z"/>
                    <w:rFonts w:ascii="Calibri" w:eastAsia="Times New Roman" w:hAnsi="Calibri" w:cs="Calibri"/>
                    <w:color w:val="000000"/>
                    <w:lang w:eastAsia="en-ZA"/>
                  </w:rPr>
                </w:rPrChange>
              </w:rPr>
            </w:pPr>
            <w:ins w:id="1698" w:author="10073817" w:date="2016-10-27T16:26:00Z">
              <w:r w:rsidRPr="002E33BA">
                <w:rPr>
                  <w:rFonts w:eastAsia="Times New Roman" w:cs="Arial"/>
                  <w:color w:val="000000"/>
                  <w:lang w:eastAsia="en-ZA"/>
                  <w:rPrChange w:id="1699"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auto" w:fill="auto"/>
            <w:noWrap/>
            <w:vAlign w:val="bottom"/>
            <w:hideMark/>
          </w:tcPr>
          <w:p w14:paraId="04DD6359" w14:textId="77777777" w:rsidR="002E33BA" w:rsidRPr="002E33BA" w:rsidRDefault="002E33BA" w:rsidP="002E33BA">
            <w:pPr>
              <w:spacing w:after="0" w:line="240" w:lineRule="auto"/>
              <w:rPr>
                <w:ins w:id="1700" w:author="10073817" w:date="2016-10-27T16:26:00Z"/>
                <w:rFonts w:eastAsia="Times New Roman" w:cs="Arial"/>
                <w:color w:val="000000"/>
                <w:lang w:eastAsia="en-ZA"/>
                <w:rPrChange w:id="1701" w:author="10073817" w:date="2016-10-27T16:26:00Z">
                  <w:rPr>
                    <w:ins w:id="1702" w:author="10073817" w:date="2016-10-27T16:26:00Z"/>
                    <w:rFonts w:ascii="Calibri" w:eastAsia="Times New Roman" w:hAnsi="Calibri" w:cs="Calibri"/>
                    <w:color w:val="000000"/>
                    <w:lang w:eastAsia="en-ZA"/>
                  </w:rPr>
                </w:rPrChange>
              </w:rPr>
            </w:pPr>
            <w:ins w:id="1703" w:author="10073817" w:date="2016-10-27T16:26:00Z">
              <w:r w:rsidRPr="002E33BA">
                <w:rPr>
                  <w:rFonts w:eastAsia="Times New Roman" w:cs="Arial"/>
                  <w:color w:val="000000"/>
                  <w:lang w:eastAsia="en-ZA"/>
                  <w:rPrChange w:id="1704"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auto" w:fill="auto"/>
            <w:noWrap/>
            <w:vAlign w:val="bottom"/>
            <w:hideMark/>
          </w:tcPr>
          <w:p w14:paraId="3C38F81E" w14:textId="77777777" w:rsidR="002E33BA" w:rsidRPr="002E33BA" w:rsidRDefault="002E33BA" w:rsidP="002E33BA">
            <w:pPr>
              <w:spacing w:after="0" w:line="240" w:lineRule="auto"/>
              <w:rPr>
                <w:ins w:id="1705" w:author="10073817" w:date="2016-10-27T16:26:00Z"/>
                <w:rFonts w:eastAsia="Times New Roman" w:cs="Arial"/>
                <w:color w:val="000000"/>
                <w:lang w:eastAsia="en-ZA"/>
                <w:rPrChange w:id="1706" w:author="10073817" w:date="2016-10-27T16:26:00Z">
                  <w:rPr>
                    <w:ins w:id="1707" w:author="10073817" w:date="2016-10-27T16:26:00Z"/>
                    <w:rFonts w:ascii="Calibri" w:eastAsia="Times New Roman" w:hAnsi="Calibri" w:cs="Calibri"/>
                    <w:color w:val="000000"/>
                    <w:lang w:eastAsia="en-ZA"/>
                  </w:rPr>
                </w:rPrChange>
              </w:rPr>
            </w:pPr>
            <w:ins w:id="1708" w:author="10073817" w:date="2016-10-27T16:26:00Z">
              <w:r w:rsidRPr="002E33BA">
                <w:rPr>
                  <w:rFonts w:eastAsia="Times New Roman" w:cs="Arial"/>
                  <w:color w:val="000000"/>
                  <w:lang w:eastAsia="en-ZA"/>
                  <w:rPrChange w:id="1709"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auto" w:fill="auto"/>
            <w:noWrap/>
            <w:vAlign w:val="bottom"/>
            <w:hideMark/>
          </w:tcPr>
          <w:p w14:paraId="70937CDE" w14:textId="77777777" w:rsidR="002E33BA" w:rsidRPr="002E33BA" w:rsidRDefault="002E33BA" w:rsidP="002E33BA">
            <w:pPr>
              <w:spacing w:after="0" w:line="240" w:lineRule="auto"/>
              <w:rPr>
                <w:ins w:id="1710" w:author="10073817" w:date="2016-10-27T16:26:00Z"/>
                <w:rFonts w:eastAsia="Times New Roman" w:cs="Arial"/>
                <w:color w:val="000000"/>
                <w:lang w:eastAsia="en-ZA"/>
                <w:rPrChange w:id="1711" w:author="10073817" w:date="2016-10-27T16:26:00Z">
                  <w:rPr>
                    <w:ins w:id="1712" w:author="10073817" w:date="2016-10-27T16:26:00Z"/>
                    <w:rFonts w:ascii="Calibri" w:eastAsia="Times New Roman" w:hAnsi="Calibri" w:cs="Calibri"/>
                    <w:color w:val="000000"/>
                    <w:lang w:eastAsia="en-ZA"/>
                  </w:rPr>
                </w:rPrChange>
              </w:rPr>
            </w:pPr>
            <w:ins w:id="1713" w:author="10073817" w:date="2016-10-27T16:26:00Z">
              <w:r w:rsidRPr="002E33BA">
                <w:rPr>
                  <w:rFonts w:eastAsia="Times New Roman" w:cs="Arial"/>
                  <w:color w:val="000000"/>
                  <w:lang w:eastAsia="en-ZA"/>
                  <w:rPrChange w:id="1714"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auto" w:fill="auto"/>
            <w:noWrap/>
            <w:vAlign w:val="bottom"/>
            <w:hideMark/>
          </w:tcPr>
          <w:p w14:paraId="652A5160" w14:textId="77777777" w:rsidR="002E33BA" w:rsidRPr="002E33BA" w:rsidRDefault="002E33BA" w:rsidP="002E33BA">
            <w:pPr>
              <w:spacing w:after="0" w:line="240" w:lineRule="auto"/>
              <w:rPr>
                <w:ins w:id="1715" w:author="10073817" w:date="2016-10-27T16:26:00Z"/>
                <w:rFonts w:eastAsia="Times New Roman" w:cs="Arial"/>
                <w:color w:val="000000"/>
                <w:lang w:eastAsia="en-ZA"/>
                <w:rPrChange w:id="1716" w:author="10073817" w:date="2016-10-27T16:26:00Z">
                  <w:rPr>
                    <w:ins w:id="1717" w:author="10073817" w:date="2016-10-27T16:26:00Z"/>
                    <w:rFonts w:ascii="Calibri" w:eastAsia="Times New Roman" w:hAnsi="Calibri" w:cs="Calibri"/>
                    <w:color w:val="000000"/>
                    <w:lang w:eastAsia="en-ZA"/>
                  </w:rPr>
                </w:rPrChange>
              </w:rPr>
            </w:pPr>
            <w:ins w:id="1718" w:author="10073817" w:date="2016-10-27T16:26:00Z">
              <w:r w:rsidRPr="002E33BA">
                <w:rPr>
                  <w:rFonts w:eastAsia="Times New Roman" w:cs="Arial"/>
                  <w:color w:val="000000"/>
                  <w:lang w:eastAsia="en-ZA"/>
                  <w:rPrChange w:id="1719" w:author="10073817" w:date="2016-10-27T16:26:00Z">
                    <w:rPr>
                      <w:rFonts w:ascii="Calibri" w:eastAsia="Times New Roman" w:hAnsi="Calibri" w:cs="Calibri"/>
                      <w:color w:val="000000"/>
                      <w:lang w:eastAsia="en-ZA"/>
                    </w:rPr>
                  </w:rPrChange>
                </w:rPr>
                <w:t>Cooling</w:t>
              </w:r>
            </w:ins>
          </w:p>
        </w:tc>
      </w:tr>
      <w:tr w:rsidR="002E33BA" w:rsidRPr="002E33BA" w14:paraId="6E33D61C" w14:textId="77777777" w:rsidTr="002E33BA">
        <w:trPr>
          <w:trHeight w:val="300"/>
          <w:ins w:id="1720"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1A51DF46" w14:textId="77777777" w:rsidR="002E33BA" w:rsidRPr="002E33BA" w:rsidRDefault="002E33BA" w:rsidP="002E33BA">
            <w:pPr>
              <w:spacing w:after="0" w:line="240" w:lineRule="auto"/>
              <w:rPr>
                <w:ins w:id="1721" w:author="10073817" w:date="2016-10-27T16:26:00Z"/>
                <w:rFonts w:eastAsia="Times New Roman" w:cs="Arial"/>
                <w:color w:val="000000"/>
                <w:lang w:eastAsia="en-ZA"/>
                <w:rPrChange w:id="1722" w:author="10073817" w:date="2016-10-27T16:26:00Z">
                  <w:rPr>
                    <w:ins w:id="1723"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auto" w:fill="auto"/>
            <w:noWrap/>
            <w:vAlign w:val="bottom"/>
            <w:hideMark/>
          </w:tcPr>
          <w:p w14:paraId="51EF5147" w14:textId="77777777" w:rsidR="002E33BA" w:rsidRPr="002E33BA" w:rsidRDefault="002E33BA" w:rsidP="002E33BA">
            <w:pPr>
              <w:spacing w:after="0" w:line="240" w:lineRule="auto"/>
              <w:rPr>
                <w:ins w:id="1724" w:author="10073817" w:date="2016-10-27T16:26:00Z"/>
                <w:rFonts w:eastAsia="Times New Roman" w:cs="Arial"/>
                <w:color w:val="000000"/>
                <w:lang w:eastAsia="en-ZA"/>
                <w:rPrChange w:id="1725" w:author="10073817" w:date="2016-10-27T16:26:00Z">
                  <w:rPr>
                    <w:ins w:id="1726" w:author="10073817" w:date="2016-10-27T16:26:00Z"/>
                    <w:rFonts w:ascii="Calibri" w:eastAsia="Times New Roman" w:hAnsi="Calibri" w:cs="Calibri"/>
                    <w:color w:val="000000"/>
                    <w:lang w:eastAsia="en-ZA"/>
                  </w:rPr>
                </w:rPrChange>
              </w:rPr>
            </w:pPr>
            <w:ins w:id="1727" w:author="10073817" w:date="2016-10-27T16:26:00Z">
              <w:r w:rsidRPr="002E33BA">
                <w:rPr>
                  <w:rFonts w:eastAsia="Times New Roman" w:cs="Arial"/>
                  <w:color w:val="000000"/>
                  <w:lang w:eastAsia="en-ZA"/>
                  <w:rPrChange w:id="1728"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auto" w:fill="auto"/>
            <w:noWrap/>
            <w:vAlign w:val="bottom"/>
            <w:hideMark/>
          </w:tcPr>
          <w:p w14:paraId="650DEA41" w14:textId="77777777" w:rsidR="002E33BA" w:rsidRPr="002E33BA" w:rsidRDefault="002E33BA" w:rsidP="002E33BA">
            <w:pPr>
              <w:spacing w:after="0" w:line="240" w:lineRule="auto"/>
              <w:jc w:val="right"/>
              <w:rPr>
                <w:ins w:id="1729" w:author="10073817" w:date="2016-10-27T16:26:00Z"/>
                <w:rFonts w:eastAsia="Times New Roman" w:cs="Arial"/>
                <w:color w:val="000000"/>
                <w:lang w:eastAsia="en-ZA"/>
                <w:rPrChange w:id="1730" w:author="10073817" w:date="2016-10-27T16:26:00Z">
                  <w:rPr>
                    <w:ins w:id="1731" w:author="10073817" w:date="2016-10-27T16:26:00Z"/>
                    <w:rFonts w:ascii="Calibri" w:eastAsia="Times New Roman" w:hAnsi="Calibri" w:cs="Calibri"/>
                    <w:color w:val="000000"/>
                    <w:lang w:eastAsia="en-ZA"/>
                  </w:rPr>
                </w:rPrChange>
              </w:rPr>
            </w:pPr>
            <w:ins w:id="1732" w:author="10073817" w:date="2016-10-27T16:26:00Z">
              <w:r w:rsidRPr="002E33BA">
                <w:rPr>
                  <w:rFonts w:eastAsia="Times New Roman" w:cs="Arial"/>
                  <w:color w:val="000000"/>
                  <w:lang w:eastAsia="en-ZA"/>
                  <w:rPrChange w:id="1733"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auto" w:fill="auto"/>
            <w:noWrap/>
            <w:vAlign w:val="bottom"/>
            <w:hideMark/>
          </w:tcPr>
          <w:p w14:paraId="61E0BB2B" w14:textId="77777777" w:rsidR="002E33BA" w:rsidRPr="002E33BA" w:rsidRDefault="002E33BA" w:rsidP="002E33BA">
            <w:pPr>
              <w:spacing w:after="0" w:line="240" w:lineRule="auto"/>
              <w:jc w:val="right"/>
              <w:rPr>
                <w:ins w:id="1734" w:author="10073817" w:date="2016-10-27T16:26:00Z"/>
                <w:rFonts w:eastAsia="Times New Roman" w:cs="Arial"/>
                <w:color w:val="000000"/>
                <w:lang w:eastAsia="en-ZA"/>
                <w:rPrChange w:id="1735" w:author="10073817" w:date="2016-10-27T16:26:00Z">
                  <w:rPr>
                    <w:ins w:id="1736" w:author="10073817" w:date="2016-10-27T16:26:00Z"/>
                    <w:rFonts w:ascii="Calibri" w:eastAsia="Times New Roman" w:hAnsi="Calibri" w:cs="Calibri"/>
                    <w:color w:val="000000"/>
                    <w:lang w:eastAsia="en-ZA"/>
                  </w:rPr>
                </w:rPrChange>
              </w:rPr>
            </w:pPr>
            <w:ins w:id="1737" w:author="10073817" w:date="2016-10-27T16:26:00Z">
              <w:r w:rsidRPr="002E33BA">
                <w:rPr>
                  <w:rFonts w:eastAsia="Times New Roman" w:cs="Arial"/>
                  <w:color w:val="000000"/>
                  <w:lang w:eastAsia="en-ZA"/>
                  <w:rPrChange w:id="1738"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auto" w:fill="auto"/>
            <w:noWrap/>
            <w:vAlign w:val="bottom"/>
            <w:hideMark/>
          </w:tcPr>
          <w:p w14:paraId="05794E9F" w14:textId="77777777" w:rsidR="002E33BA" w:rsidRPr="002E33BA" w:rsidRDefault="002E33BA" w:rsidP="002E33BA">
            <w:pPr>
              <w:spacing w:after="0" w:line="240" w:lineRule="auto"/>
              <w:jc w:val="right"/>
              <w:rPr>
                <w:ins w:id="1739" w:author="10073817" w:date="2016-10-27T16:26:00Z"/>
                <w:rFonts w:eastAsia="Times New Roman" w:cs="Arial"/>
                <w:color w:val="000000"/>
                <w:lang w:eastAsia="en-ZA"/>
                <w:rPrChange w:id="1740" w:author="10073817" w:date="2016-10-27T16:26:00Z">
                  <w:rPr>
                    <w:ins w:id="1741" w:author="10073817" w:date="2016-10-27T16:26:00Z"/>
                    <w:rFonts w:ascii="Calibri" w:eastAsia="Times New Roman" w:hAnsi="Calibri" w:cs="Calibri"/>
                    <w:color w:val="000000"/>
                    <w:lang w:eastAsia="en-ZA"/>
                  </w:rPr>
                </w:rPrChange>
              </w:rPr>
            </w:pPr>
            <w:ins w:id="1742" w:author="10073817" w:date="2016-10-27T16:26:00Z">
              <w:r w:rsidRPr="002E33BA">
                <w:rPr>
                  <w:rFonts w:eastAsia="Times New Roman" w:cs="Arial"/>
                  <w:color w:val="000000"/>
                  <w:lang w:eastAsia="en-ZA"/>
                  <w:rPrChange w:id="1743"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auto" w:fill="auto"/>
            <w:noWrap/>
            <w:vAlign w:val="bottom"/>
            <w:hideMark/>
          </w:tcPr>
          <w:p w14:paraId="19C9CFC1" w14:textId="77777777" w:rsidR="002E33BA" w:rsidRPr="002E33BA" w:rsidRDefault="002E33BA" w:rsidP="002E33BA">
            <w:pPr>
              <w:spacing w:after="0" w:line="240" w:lineRule="auto"/>
              <w:jc w:val="right"/>
              <w:rPr>
                <w:ins w:id="1744" w:author="10073817" w:date="2016-10-27T16:26:00Z"/>
                <w:rFonts w:eastAsia="Times New Roman" w:cs="Arial"/>
                <w:color w:val="000000"/>
                <w:lang w:eastAsia="en-ZA"/>
                <w:rPrChange w:id="1745" w:author="10073817" w:date="2016-10-27T16:26:00Z">
                  <w:rPr>
                    <w:ins w:id="1746" w:author="10073817" w:date="2016-10-27T16:26:00Z"/>
                    <w:rFonts w:ascii="Calibri" w:eastAsia="Times New Roman" w:hAnsi="Calibri" w:cs="Calibri"/>
                    <w:color w:val="000000"/>
                    <w:lang w:eastAsia="en-ZA"/>
                  </w:rPr>
                </w:rPrChange>
              </w:rPr>
            </w:pPr>
            <w:ins w:id="1747" w:author="10073817" w:date="2016-10-27T16:26:00Z">
              <w:r w:rsidRPr="002E33BA">
                <w:rPr>
                  <w:rFonts w:eastAsia="Times New Roman" w:cs="Arial"/>
                  <w:color w:val="000000"/>
                  <w:lang w:eastAsia="en-ZA"/>
                  <w:rPrChange w:id="1748" w:author="10073817" w:date="2016-10-27T16:26:00Z">
                    <w:rPr>
                      <w:rFonts w:ascii="Calibri" w:eastAsia="Times New Roman" w:hAnsi="Calibri" w:cs="Calibri"/>
                      <w:color w:val="000000"/>
                      <w:lang w:eastAsia="en-ZA"/>
                    </w:rPr>
                  </w:rPrChange>
                </w:rPr>
                <w:t>300</w:t>
              </w:r>
            </w:ins>
          </w:p>
        </w:tc>
      </w:tr>
      <w:tr w:rsidR="002E33BA" w:rsidRPr="002E33BA" w14:paraId="6CF40F15" w14:textId="77777777" w:rsidTr="002E33BA">
        <w:trPr>
          <w:trHeight w:val="315"/>
          <w:ins w:id="1749"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5A9D673" w14:textId="77777777" w:rsidR="002E33BA" w:rsidRPr="002E33BA" w:rsidRDefault="002E33BA" w:rsidP="002E33BA">
            <w:pPr>
              <w:spacing w:after="0" w:line="240" w:lineRule="auto"/>
              <w:rPr>
                <w:ins w:id="1750" w:author="10073817" w:date="2016-10-27T16:26:00Z"/>
                <w:rFonts w:eastAsia="Times New Roman" w:cs="Arial"/>
                <w:color w:val="000000"/>
                <w:lang w:eastAsia="en-ZA"/>
                <w:rPrChange w:id="1751" w:author="10073817" w:date="2016-10-27T16:26:00Z">
                  <w:rPr>
                    <w:ins w:id="1752"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auto" w:fill="auto"/>
            <w:noWrap/>
            <w:vAlign w:val="bottom"/>
            <w:hideMark/>
          </w:tcPr>
          <w:p w14:paraId="6F94D15E" w14:textId="77777777" w:rsidR="002E33BA" w:rsidRPr="002E33BA" w:rsidRDefault="002E33BA" w:rsidP="002E33BA">
            <w:pPr>
              <w:spacing w:after="0" w:line="240" w:lineRule="auto"/>
              <w:rPr>
                <w:ins w:id="1753" w:author="10073817" w:date="2016-10-27T16:26:00Z"/>
                <w:rFonts w:eastAsia="Times New Roman" w:cs="Arial"/>
                <w:color w:val="000000"/>
                <w:lang w:eastAsia="en-ZA"/>
                <w:rPrChange w:id="1754" w:author="10073817" w:date="2016-10-27T16:26:00Z">
                  <w:rPr>
                    <w:ins w:id="1755" w:author="10073817" w:date="2016-10-27T16:26:00Z"/>
                    <w:rFonts w:ascii="Calibri" w:eastAsia="Times New Roman" w:hAnsi="Calibri" w:cs="Calibri"/>
                    <w:color w:val="000000"/>
                    <w:lang w:eastAsia="en-ZA"/>
                  </w:rPr>
                </w:rPrChange>
              </w:rPr>
            </w:pPr>
            <w:ins w:id="1756" w:author="10073817" w:date="2016-10-27T16:26:00Z">
              <w:r w:rsidRPr="002E33BA">
                <w:rPr>
                  <w:rFonts w:eastAsia="Times New Roman" w:cs="Arial"/>
                  <w:color w:val="000000"/>
                  <w:lang w:eastAsia="en-ZA"/>
                  <w:rPrChange w:id="1757"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auto" w:fill="auto"/>
            <w:noWrap/>
            <w:vAlign w:val="bottom"/>
            <w:hideMark/>
          </w:tcPr>
          <w:p w14:paraId="3B30E9F3" w14:textId="77777777" w:rsidR="002E33BA" w:rsidRPr="002E33BA" w:rsidRDefault="002E33BA" w:rsidP="002E33BA">
            <w:pPr>
              <w:spacing w:after="0" w:line="240" w:lineRule="auto"/>
              <w:jc w:val="right"/>
              <w:rPr>
                <w:ins w:id="1758" w:author="10073817" w:date="2016-10-27T16:26:00Z"/>
                <w:rFonts w:eastAsia="Times New Roman" w:cs="Arial"/>
                <w:color w:val="000000"/>
                <w:lang w:eastAsia="en-ZA"/>
                <w:rPrChange w:id="1759" w:author="10073817" w:date="2016-10-27T16:26:00Z">
                  <w:rPr>
                    <w:ins w:id="1760" w:author="10073817" w:date="2016-10-27T16:26:00Z"/>
                    <w:rFonts w:ascii="Calibri" w:eastAsia="Times New Roman" w:hAnsi="Calibri" w:cs="Calibri"/>
                    <w:color w:val="000000"/>
                    <w:lang w:eastAsia="en-ZA"/>
                  </w:rPr>
                </w:rPrChange>
              </w:rPr>
            </w:pPr>
            <w:ins w:id="1761" w:author="10073817" w:date="2016-10-27T16:26:00Z">
              <w:r w:rsidRPr="002E33BA">
                <w:rPr>
                  <w:rFonts w:eastAsia="Times New Roman" w:cs="Arial"/>
                  <w:color w:val="000000"/>
                  <w:lang w:eastAsia="en-ZA"/>
                  <w:rPrChange w:id="1762" w:author="10073817" w:date="2016-10-27T16:26:00Z">
                    <w:rPr>
                      <w:rFonts w:ascii="Calibri" w:eastAsia="Times New Roman" w:hAnsi="Calibri" w:cs="Calibri"/>
                      <w:color w:val="000000"/>
                      <w:lang w:eastAsia="en-ZA"/>
                    </w:rPr>
                  </w:rPrChange>
                </w:rPr>
                <w:t>100</w:t>
              </w:r>
            </w:ins>
          </w:p>
        </w:tc>
        <w:tc>
          <w:tcPr>
            <w:tcW w:w="1340" w:type="dxa"/>
            <w:tcBorders>
              <w:top w:val="nil"/>
              <w:left w:val="nil"/>
              <w:bottom w:val="single" w:sz="8" w:space="0" w:color="auto"/>
              <w:right w:val="single" w:sz="4" w:space="0" w:color="auto"/>
            </w:tcBorders>
            <w:shd w:val="clear" w:color="auto" w:fill="auto"/>
            <w:noWrap/>
            <w:vAlign w:val="bottom"/>
            <w:hideMark/>
          </w:tcPr>
          <w:p w14:paraId="5E8BF135" w14:textId="77777777" w:rsidR="002E33BA" w:rsidRPr="002E33BA" w:rsidRDefault="002E33BA" w:rsidP="002E33BA">
            <w:pPr>
              <w:spacing w:after="0" w:line="240" w:lineRule="auto"/>
              <w:jc w:val="right"/>
              <w:rPr>
                <w:ins w:id="1763" w:author="10073817" w:date="2016-10-27T16:26:00Z"/>
                <w:rFonts w:eastAsia="Times New Roman" w:cs="Arial"/>
                <w:color w:val="000000"/>
                <w:lang w:eastAsia="en-ZA"/>
                <w:rPrChange w:id="1764" w:author="10073817" w:date="2016-10-27T16:26:00Z">
                  <w:rPr>
                    <w:ins w:id="1765" w:author="10073817" w:date="2016-10-27T16:26:00Z"/>
                    <w:rFonts w:ascii="Calibri" w:eastAsia="Times New Roman" w:hAnsi="Calibri" w:cs="Calibri"/>
                    <w:color w:val="000000"/>
                    <w:lang w:eastAsia="en-ZA"/>
                  </w:rPr>
                </w:rPrChange>
              </w:rPr>
            </w:pPr>
            <w:ins w:id="1766" w:author="10073817" w:date="2016-10-27T16:26:00Z">
              <w:r w:rsidRPr="002E33BA">
                <w:rPr>
                  <w:rFonts w:eastAsia="Times New Roman" w:cs="Arial"/>
                  <w:color w:val="000000"/>
                  <w:lang w:eastAsia="en-ZA"/>
                  <w:rPrChange w:id="1767"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auto" w:fill="auto"/>
            <w:noWrap/>
            <w:vAlign w:val="bottom"/>
            <w:hideMark/>
          </w:tcPr>
          <w:p w14:paraId="39B1679B" w14:textId="77777777" w:rsidR="002E33BA" w:rsidRPr="002E33BA" w:rsidRDefault="002E33BA" w:rsidP="002E33BA">
            <w:pPr>
              <w:spacing w:after="0" w:line="240" w:lineRule="auto"/>
              <w:jc w:val="right"/>
              <w:rPr>
                <w:ins w:id="1768" w:author="10073817" w:date="2016-10-27T16:26:00Z"/>
                <w:rFonts w:eastAsia="Times New Roman" w:cs="Arial"/>
                <w:color w:val="000000"/>
                <w:lang w:eastAsia="en-ZA"/>
                <w:rPrChange w:id="1769" w:author="10073817" w:date="2016-10-27T16:26:00Z">
                  <w:rPr>
                    <w:ins w:id="1770" w:author="10073817" w:date="2016-10-27T16:26:00Z"/>
                    <w:rFonts w:ascii="Calibri" w:eastAsia="Times New Roman" w:hAnsi="Calibri" w:cs="Calibri"/>
                    <w:color w:val="000000"/>
                    <w:lang w:eastAsia="en-ZA"/>
                  </w:rPr>
                </w:rPrChange>
              </w:rPr>
            </w:pPr>
            <w:ins w:id="1771" w:author="10073817" w:date="2016-10-27T16:26:00Z">
              <w:r w:rsidRPr="002E33BA">
                <w:rPr>
                  <w:rFonts w:eastAsia="Times New Roman" w:cs="Arial"/>
                  <w:color w:val="000000"/>
                  <w:lang w:eastAsia="en-ZA"/>
                  <w:rPrChange w:id="1772"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auto" w:fill="auto"/>
            <w:noWrap/>
            <w:vAlign w:val="bottom"/>
            <w:hideMark/>
          </w:tcPr>
          <w:p w14:paraId="65E0679E" w14:textId="77777777" w:rsidR="002E33BA" w:rsidRPr="002E33BA" w:rsidRDefault="002E33BA" w:rsidP="002E33BA">
            <w:pPr>
              <w:spacing w:after="0" w:line="240" w:lineRule="auto"/>
              <w:jc w:val="right"/>
              <w:rPr>
                <w:ins w:id="1773" w:author="10073817" w:date="2016-10-27T16:26:00Z"/>
                <w:rFonts w:eastAsia="Times New Roman" w:cs="Arial"/>
                <w:color w:val="000000"/>
                <w:lang w:eastAsia="en-ZA"/>
                <w:rPrChange w:id="1774" w:author="10073817" w:date="2016-10-27T16:26:00Z">
                  <w:rPr>
                    <w:ins w:id="1775" w:author="10073817" w:date="2016-10-27T16:26:00Z"/>
                    <w:rFonts w:ascii="Calibri" w:eastAsia="Times New Roman" w:hAnsi="Calibri" w:cs="Calibri"/>
                    <w:color w:val="000000"/>
                    <w:lang w:eastAsia="en-ZA"/>
                  </w:rPr>
                </w:rPrChange>
              </w:rPr>
            </w:pPr>
            <w:ins w:id="1776" w:author="10073817" w:date="2016-10-27T16:26:00Z">
              <w:r w:rsidRPr="002E33BA">
                <w:rPr>
                  <w:rFonts w:eastAsia="Times New Roman" w:cs="Arial"/>
                  <w:color w:val="000000"/>
                  <w:lang w:eastAsia="en-ZA"/>
                  <w:rPrChange w:id="1777" w:author="10073817" w:date="2016-10-27T16:26:00Z">
                    <w:rPr>
                      <w:rFonts w:ascii="Calibri" w:eastAsia="Times New Roman" w:hAnsi="Calibri" w:cs="Calibri"/>
                      <w:color w:val="000000"/>
                      <w:lang w:eastAsia="en-ZA"/>
                    </w:rPr>
                  </w:rPrChange>
                </w:rPr>
                <w:t>100</w:t>
              </w:r>
            </w:ins>
          </w:p>
        </w:tc>
      </w:tr>
      <w:tr w:rsidR="002E33BA" w:rsidRPr="002E33BA" w14:paraId="1AFE130A" w14:textId="77777777" w:rsidTr="002E33BA">
        <w:trPr>
          <w:trHeight w:val="300"/>
          <w:ins w:id="1778" w:author="10073817" w:date="2016-10-27T16:26:00Z"/>
        </w:trPr>
        <w:tc>
          <w:tcPr>
            <w:tcW w:w="1340" w:type="dxa"/>
            <w:vMerge w:val="restart"/>
            <w:tcBorders>
              <w:top w:val="nil"/>
              <w:left w:val="single" w:sz="8" w:space="0" w:color="auto"/>
              <w:bottom w:val="single" w:sz="8" w:space="0" w:color="000000"/>
              <w:right w:val="single" w:sz="4" w:space="0" w:color="auto"/>
            </w:tcBorders>
            <w:shd w:val="clear" w:color="000000" w:fill="DCE6F1"/>
            <w:noWrap/>
            <w:vAlign w:val="center"/>
            <w:hideMark/>
          </w:tcPr>
          <w:p w14:paraId="69F38E0A" w14:textId="77777777" w:rsidR="002E33BA" w:rsidRPr="002E33BA" w:rsidRDefault="002E33BA" w:rsidP="002E33BA">
            <w:pPr>
              <w:spacing w:after="0" w:line="240" w:lineRule="auto"/>
              <w:jc w:val="center"/>
              <w:rPr>
                <w:ins w:id="1779" w:author="10073817" w:date="2016-10-27T16:26:00Z"/>
                <w:rFonts w:eastAsia="Times New Roman" w:cs="Arial"/>
                <w:color w:val="000000"/>
                <w:lang w:eastAsia="en-ZA"/>
                <w:rPrChange w:id="1780" w:author="10073817" w:date="2016-10-27T16:26:00Z">
                  <w:rPr>
                    <w:ins w:id="1781" w:author="10073817" w:date="2016-10-27T16:26:00Z"/>
                    <w:rFonts w:ascii="Calibri" w:eastAsia="Times New Roman" w:hAnsi="Calibri" w:cs="Calibri"/>
                    <w:color w:val="000000"/>
                    <w:lang w:eastAsia="en-ZA"/>
                  </w:rPr>
                </w:rPrChange>
              </w:rPr>
            </w:pPr>
            <w:ins w:id="1782" w:author="10073817" w:date="2016-10-27T16:26:00Z">
              <w:r w:rsidRPr="002E33BA">
                <w:rPr>
                  <w:rFonts w:eastAsia="Times New Roman" w:cs="Arial"/>
                  <w:color w:val="000000"/>
                  <w:lang w:eastAsia="en-ZA"/>
                  <w:rPrChange w:id="1783" w:author="10073817" w:date="2016-10-27T16:26:00Z">
                    <w:rPr>
                      <w:rFonts w:ascii="Calibri" w:eastAsia="Times New Roman" w:hAnsi="Calibri" w:cs="Calibri"/>
                      <w:color w:val="000000"/>
                      <w:lang w:eastAsia="en-ZA"/>
                    </w:rPr>
                  </w:rPrChange>
                </w:rPr>
                <w:t>Calculation 9</w:t>
              </w:r>
            </w:ins>
          </w:p>
        </w:tc>
        <w:tc>
          <w:tcPr>
            <w:tcW w:w="1640" w:type="dxa"/>
            <w:tcBorders>
              <w:top w:val="nil"/>
              <w:left w:val="nil"/>
              <w:bottom w:val="single" w:sz="4" w:space="0" w:color="auto"/>
              <w:right w:val="single" w:sz="4" w:space="0" w:color="auto"/>
            </w:tcBorders>
            <w:shd w:val="clear" w:color="000000" w:fill="DCE6F1"/>
            <w:noWrap/>
            <w:vAlign w:val="bottom"/>
            <w:hideMark/>
          </w:tcPr>
          <w:p w14:paraId="3F9D07C0" w14:textId="77777777" w:rsidR="002E33BA" w:rsidRPr="002E33BA" w:rsidRDefault="002E33BA" w:rsidP="002E33BA">
            <w:pPr>
              <w:spacing w:after="0" w:line="240" w:lineRule="auto"/>
              <w:rPr>
                <w:ins w:id="1784" w:author="10073817" w:date="2016-10-27T16:26:00Z"/>
                <w:rFonts w:eastAsia="Times New Roman" w:cs="Arial"/>
                <w:color w:val="000000"/>
                <w:lang w:eastAsia="en-ZA"/>
                <w:rPrChange w:id="1785" w:author="10073817" w:date="2016-10-27T16:26:00Z">
                  <w:rPr>
                    <w:ins w:id="1786" w:author="10073817" w:date="2016-10-27T16:26:00Z"/>
                    <w:rFonts w:ascii="Calibri" w:eastAsia="Times New Roman" w:hAnsi="Calibri" w:cs="Calibri"/>
                    <w:color w:val="000000"/>
                    <w:lang w:eastAsia="en-ZA"/>
                  </w:rPr>
                </w:rPrChange>
              </w:rPr>
            </w:pPr>
            <w:ins w:id="1787" w:author="10073817" w:date="2016-10-27T16:26:00Z">
              <w:r w:rsidRPr="002E33BA">
                <w:rPr>
                  <w:rFonts w:eastAsia="Times New Roman" w:cs="Arial"/>
                  <w:color w:val="000000"/>
                  <w:lang w:eastAsia="en-ZA"/>
                  <w:rPrChange w:id="1788"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063F1CBB" w14:textId="77777777" w:rsidR="002E33BA" w:rsidRPr="002E33BA" w:rsidRDefault="002E33BA" w:rsidP="002E33BA">
            <w:pPr>
              <w:spacing w:after="0" w:line="240" w:lineRule="auto"/>
              <w:rPr>
                <w:ins w:id="1789" w:author="10073817" w:date="2016-10-27T16:26:00Z"/>
                <w:rFonts w:eastAsia="Times New Roman" w:cs="Arial"/>
                <w:color w:val="000000"/>
                <w:lang w:eastAsia="en-ZA"/>
                <w:rPrChange w:id="1790" w:author="10073817" w:date="2016-10-27T16:26:00Z">
                  <w:rPr>
                    <w:ins w:id="1791" w:author="10073817" w:date="2016-10-27T16:26:00Z"/>
                    <w:rFonts w:ascii="Calibri" w:eastAsia="Times New Roman" w:hAnsi="Calibri" w:cs="Calibri"/>
                    <w:color w:val="000000"/>
                    <w:lang w:eastAsia="en-ZA"/>
                  </w:rPr>
                </w:rPrChange>
              </w:rPr>
            </w:pPr>
            <w:ins w:id="1792" w:author="10073817" w:date="2016-10-27T16:26:00Z">
              <w:r w:rsidRPr="002E33BA">
                <w:rPr>
                  <w:rFonts w:eastAsia="Times New Roman" w:cs="Arial"/>
                  <w:color w:val="000000"/>
                  <w:lang w:eastAsia="en-ZA"/>
                  <w:rPrChange w:id="1793" w:author="10073817" w:date="2016-10-27T16:26:00Z">
                    <w:rPr>
                      <w:rFonts w:ascii="Calibri" w:eastAsia="Times New Roman" w:hAnsi="Calibri" w:cs="Calibri"/>
                      <w:color w:val="000000"/>
                      <w:lang w:eastAsia="en-ZA"/>
                    </w:rPr>
                  </w:rPrChange>
                </w:rPr>
                <w:t> </w:t>
              </w:r>
            </w:ins>
          </w:p>
        </w:tc>
        <w:tc>
          <w:tcPr>
            <w:tcW w:w="1340" w:type="dxa"/>
            <w:tcBorders>
              <w:top w:val="nil"/>
              <w:left w:val="nil"/>
              <w:bottom w:val="single" w:sz="4" w:space="0" w:color="auto"/>
              <w:right w:val="single" w:sz="4" w:space="0" w:color="auto"/>
            </w:tcBorders>
            <w:shd w:val="clear" w:color="000000" w:fill="DCE6F1"/>
            <w:noWrap/>
            <w:vAlign w:val="bottom"/>
            <w:hideMark/>
          </w:tcPr>
          <w:p w14:paraId="3E3DEC74" w14:textId="77777777" w:rsidR="002E33BA" w:rsidRPr="002E33BA" w:rsidRDefault="002E33BA" w:rsidP="002E33BA">
            <w:pPr>
              <w:spacing w:after="0" w:line="240" w:lineRule="auto"/>
              <w:rPr>
                <w:ins w:id="1794" w:author="10073817" w:date="2016-10-27T16:26:00Z"/>
                <w:rFonts w:eastAsia="Times New Roman" w:cs="Arial"/>
                <w:color w:val="000000"/>
                <w:lang w:eastAsia="en-ZA"/>
                <w:rPrChange w:id="1795" w:author="10073817" w:date="2016-10-27T16:26:00Z">
                  <w:rPr>
                    <w:ins w:id="1796" w:author="10073817" w:date="2016-10-27T16:26:00Z"/>
                    <w:rFonts w:ascii="Calibri" w:eastAsia="Times New Roman" w:hAnsi="Calibri" w:cs="Calibri"/>
                    <w:color w:val="000000"/>
                    <w:lang w:eastAsia="en-ZA"/>
                  </w:rPr>
                </w:rPrChange>
              </w:rPr>
            </w:pPr>
            <w:ins w:id="1797" w:author="10073817" w:date="2016-10-27T16:26:00Z">
              <w:r w:rsidRPr="002E33BA">
                <w:rPr>
                  <w:rFonts w:eastAsia="Times New Roman" w:cs="Arial"/>
                  <w:color w:val="000000"/>
                  <w:lang w:eastAsia="en-ZA"/>
                  <w:rPrChange w:id="1798" w:author="10073817" w:date="2016-10-27T16:26:00Z">
                    <w:rPr>
                      <w:rFonts w:ascii="Calibri" w:eastAsia="Times New Roman" w:hAnsi="Calibri" w:cs="Calibri"/>
                      <w:color w:val="000000"/>
                      <w:lang w:eastAsia="en-ZA"/>
                    </w:rPr>
                  </w:rPrChange>
                </w:rPr>
                <w:t> </w:t>
              </w:r>
            </w:ins>
          </w:p>
        </w:tc>
        <w:tc>
          <w:tcPr>
            <w:tcW w:w="2300" w:type="dxa"/>
            <w:gridSpan w:val="2"/>
            <w:tcBorders>
              <w:top w:val="single" w:sz="8" w:space="0" w:color="auto"/>
              <w:left w:val="nil"/>
              <w:bottom w:val="single" w:sz="4" w:space="0" w:color="auto"/>
              <w:right w:val="single" w:sz="8" w:space="0" w:color="000000"/>
            </w:tcBorders>
            <w:shd w:val="clear" w:color="000000" w:fill="DCE6F1"/>
            <w:noWrap/>
            <w:vAlign w:val="bottom"/>
            <w:hideMark/>
          </w:tcPr>
          <w:p w14:paraId="68A4F2A8" w14:textId="77777777" w:rsidR="002E33BA" w:rsidRPr="002E33BA" w:rsidRDefault="002E33BA" w:rsidP="002E33BA">
            <w:pPr>
              <w:spacing w:after="0" w:line="240" w:lineRule="auto"/>
              <w:jc w:val="center"/>
              <w:rPr>
                <w:ins w:id="1799" w:author="10073817" w:date="2016-10-27T16:26:00Z"/>
                <w:rFonts w:eastAsia="Times New Roman" w:cs="Arial"/>
                <w:color w:val="000000"/>
                <w:lang w:eastAsia="en-ZA"/>
                <w:rPrChange w:id="1800" w:author="10073817" w:date="2016-10-27T16:26:00Z">
                  <w:rPr>
                    <w:ins w:id="1801" w:author="10073817" w:date="2016-10-27T16:26:00Z"/>
                    <w:rFonts w:ascii="Calibri" w:eastAsia="Times New Roman" w:hAnsi="Calibri" w:cs="Calibri"/>
                    <w:color w:val="000000"/>
                    <w:lang w:eastAsia="en-ZA"/>
                  </w:rPr>
                </w:rPrChange>
              </w:rPr>
            </w:pPr>
            <w:ins w:id="1802" w:author="10073817" w:date="2016-10-27T16:26:00Z">
              <w:r w:rsidRPr="002E33BA">
                <w:rPr>
                  <w:rFonts w:eastAsia="Times New Roman" w:cs="Arial"/>
                  <w:color w:val="000000"/>
                  <w:lang w:eastAsia="en-ZA"/>
                  <w:rPrChange w:id="1803" w:author="10073817" w:date="2016-10-27T16:26:00Z">
                    <w:rPr>
                      <w:rFonts w:ascii="Calibri" w:eastAsia="Times New Roman" w:hAnsi="Calibri" w:cs="Calibri"/>
                      <w:color w:val="000000"/>
                      <w:lang w:eastAsia="en-ZA"/>
                    </w:rPr>
                  </w:rPrChange>
                </w:rPr>
                <w:t>Annealing</w:t>
              </w:r>
            </w:ins>
          </w:p>
        </w:tc>
      </w:tr>
      <w:tr w:rsidR="002E33BA" w:rsidRPr="002E33BA" w14:paraId="67BE43D9" w14:textId="77777777" w:rsidTr="002E33BA">
        <w:trPr>
          <w:trHeight w:val="300"/>
          <w:ins w:id="1804"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202D31B7" w14:textId="77777777" w:rsidR="002E33BA" w:rsidRPr="002E33BA" w:rsidRDefault="002E33BA" w:rsidP="002E33BA">
            <w:pPr>
              <w:spacing w:after="0" w:line="240" w:lineRule="auto"/>
              <w:rPr>
                <w:ins w:id="1805" w:author="10073817" w:date="2016-10-27T16:26:00Z"/>
                <w:rFonts w:eastAsia="Times New Roman" w:cs="Arial"/>
                <w:color w:val="000000"/>
                <w:lang w:eastAsia="en-ZA"/>
                <w:rPrChange w:id="1806" w:author="10073817" w:date="2016-10-27T16:26:00Z">
                  <w:rPr>
                    <w:ins w:id="1807"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00D8ED1C" w14:textId="77777777" w:rsidR="002E33BA" w:rsidRPr="002E33BA" w:rsidRDefault="002E33BA" w:rsidP="002E33BA">
            <w:pPr>
              <w:spacing w:after="0" w:line="240" w:lineRule="auto"/>
              <w:rPr>
                <w:ins w:id="1808" w:author="10073817" w:date="2016-10-27T16:26:00Z"/>
                <w:rFonts w:eastAsia="Times New Roman" w:cs="Arial"/>
                <w:color w:val="000000"/>
                <w:lang w:eastAsia="en-ZA"/>
                <w:rPrChange w:id="1809" w:author="10073817" w:date="2016-10-27T16:26:00Z">
                  <w:rPr>
                    <w:ins w:id="1810" w:author="10073817" w:date="2016-10-27T16:26:00Z"/>
                    <w:rFonts w:ascii="Calibri" w:eastAsia="Times New Roman" w:hAnsi="Calibri" w:cs="Calibri"/>
                    <w:color w:val="000000"/>
                    <w:lang w:eastAsia="en-ZA"/>
                  </w:rPr>
                </w:rPrChange>
              </w:rPr>
            </w:pPr>
            <w:ins w:id="1811" w:author="10073817" w:date="2016-10-27T16:26:00Z">
              <w:r w:rsidRPr="002E33BA">
                <w:rPr>
                  <w:rFonts w:eastAsia="Times New Roman" w:cs="Arial"/>
                  <w:color w:val="000000"/>
                  <w:lang w:eastAsia="en-ZA"/>
                  <w:rPrChange w:id="1812" w:author="10073817" w:date="2016-10-27T16:26:00Z">
                    <w:rPr>
                      <w:rFonts w:ascii="Calibri" w:eastAsia="Times New Roman" w:hAnsi="Calibri" w:cs="Calibri"/>
                      <w:color w:val="000000"/>
                      <w:lang w:eastAsia="en-ZA"/>
                    </w:rPr>
                  </w:rPrChange>
                </w:rPr>
                <w:t> </w:t>
              </w:r>
            </w:ins>
          </w:p>
        </w:tc>
        <w:tc>
          <w:tcPr>
            <w:tcW w:w="1120" w:type="dxa"/>
            <w:tcBorders>
              <w:top w:val="nil"/>
              <w:left w:val="nil"/>
              <w:bottom w:val="single" w:sz="4" w:space="0" w:color="auto"/>
              <w:right w:val="single" w:sz="4" w:space="0" w:color="auto"/>
            </w:tcBorders>
            <w:shd w:val="clear" w:color="000000" w:fill="DCE6F1"/>
            <w:noWrap/>
            <w:vAlign w:val="bottom"/>
            <w:hideMark/>
          </w:tcPr>
          <w:p w14:paraId="1D0D046B" w14:textId="77777777" w:rsidR="002E33BA" w:rsidRPr="002E33BA" w:rsidRDefault="002E33BA" w:rsidP="002E33BA">
            <w:pPr>
              <w:spacing w:after="0" w:line="240" w:lineRule="auto"/>
              <w:rPr>
                <w:ins w:id="1813" w:author="10073817" w:date="2016-10-27T16:26:00Z"/>
                <w:rFonts w:eastAsia="Times New Roman" w:cs="Arial"/>
                <w:color w:val="000000"/>
                <w:lang w:eastAsia="en-ZA"/>
                <w:rPrChange w:id="1814" w:author="10073817" w:date="2016-10-27T16:26:00Z">
                  <w:rPr>
                    <w:ins w:id="1815" w:author="10073817" w:date="2016-10-27T16:26:00Z"/>
                    <w:rFonts w:ascii="Calibri" w:eastAsia="Times New Roman" w:hAnsi="Calibri" w:cs="Calibri"/>
                    <w:color w:val="000000"/>
                    <w:lang w:eastAsia="en-ZA"/>
                  </w:rPr>
                </w:rPrChange>
              </w:rPr>
            </w:pPr>
            <w:ins w:id="1816" w:author="10073817" w:date="2016-10-27T16:26:00Z">
              <w:r w:rsidRPr="002E33BA">
                <w:rPr>
                  <w:rFonts w:eastAsia="Times New Roman" w:cs="Arial"/>
                  <w:color w:val="000000"/>
                  <w:lang w:eastAsia="en-ZA"/>
                  <w:rPrChange w:id="1817" w:author="10073817" w:date="2016-10-27T16:26:00Z">
                    <w:rPr>
                      <w:rFonts w:ascii="Calibri" w:eastAsia="Times New Roman" w:hAnsi="Calibri" w:cs="Calibri"/>
                      <w:color w:val="000000"/>
                      <w:lang w:eastAsia="en-ZA"/>
                    </w:rPr>
                  </w:rPrChange>
                </w:rPr>
                <w:t>Melting</w:t>
              </w:r>
            </w:ins>
          </w:p>
        </w:tc>
        <w:tc>
          <w:tcPr>
            <w:tcW w:w="1340" w:type="dxa"/>
            <w:tcBorders>
              <w:top w:val="nil"/>
              <w:left w:val="nil"/>
              <w:bottom w:val="single" w:sz="4" w:space="0" w:color="auto"/>
              <w:right w:val="single" w:sz="4" w:space="0" w:color="auto"/>
            </w:tcBorders>
            <w:shd w:val="clear" w:color="000000" w:fill="DCE6F1"/>
            <w:noWrap/>
            <w:vAlign w:val="bottom"/>
            <w:hideMark/>
          </w:tcPr>
          <w:p w14:paraId="176F4E06" w14:textId="77777777" w:rsidR="002E33BA" w:rsidRPr="002E33BA" w:rsidRDefault="002E33BA" w:rsidP="002E33BA">
            <w:pPr>
              <w:spacing w:after="0" w:line="240" w:lineRule="auto"/>
              <w:rPr>
                <w:ins w:id="1818" w:author="10073817" w:date="2016-10-27T16:26:00Z"/>
                <w:rFonts w:eastAsia="Times New Roman" w:cs="Arial"/>
                <w:color w:val="000000"/>
                <w:lang w:eastAsia="en-ZA"/>
                <w:rPrChange w:id="1819" w:author="10073817" w:date="2016-10-27T16:26:00Z">
                  <w:rPr>
                    <w:ins w:id="1820" w:author="10073817" w:date="2016-10-27T16:26:00Z"/>
                    <w:rFonts w:ascii="Calibri" w:eastAsia="Times New Roman" w:hAnsi="Calibri" w:cs="Calibri"/>
                    <w:color w:val="000000"/>
                    <w:lang w:eastAsia="en-ZA"/>
                  </w:rPr>
                </w:rPrChange>
              </w:rPr>
            </w:pPr>
            <w:ins w:id="1821" w:author="10073817" w:date="2016-10-27T16:26:00Z">
              <w:r w:rsidRPr="002E33BA">
                <w:rPr>
                  <w:rFonts w:eastAsia="Times New Roman" w:cs="Arial"/>
                  <w:color w:val="000000"/>
                  <w:lang w:eastAsia="en-ZA"/>
                  <w:rPrChange w:id="1822" w:author="10073817" w:date="2016-10-27T16:26:00Z">
                    <w:rPr>
                      <w:rFonts w:ascii="Calibri" w:eastAsia="Times New Roman" w:hAnsi="Calibri" w:cs="Calibri"/>
                      <w:color w:val="000000"/>
                      <w:lang w:eastAsia="en-ZA"/>
                    </w:rPr>
                  </w:rPrChange>
                </w:rPr>
                <w:t>Quenching</w:t>
              </w:r>
            </w:ins>
          </w:p>
        </w:tc>
        <w:tc>
          <w:tcPr>
            <w:tcW w:w="1309" w:type="dxa"/>
            <w:tcBorders>
              <w:top w:val="nil"/>
              <w:left w:val="nil"/>
              <w:bottom w:val="single" w:sz="4" w:space="0" w:color="auto"/>
              <w:right w:val="single" w:sz="4" w:space="0" w:color="auto"/>
            </w:tcBorders>
            <w:shd w:val="clear" w:color="000000" w:fill="DCE6F1"/>
            <w:noWrap/>
            <w:vAlign w:val="bottom"/>
            <w:hideMark/>
          </w:tcPr>
          <w:p w14:paraId="2410F04B" w14:textId="77777777" w:rsidR="002E33BA" w:rsidRPr="002E33BA" w:rsidRDefault="002E33BA" w:rsidP="002E33BA">
            <w:pPr>
              <w:spacing w:after="0" w:line="240" w:lineRule="auto"/>
              <w:rPr>
                <w:ins w:id="1823" w:author="10073817" w:date="2016-10-27T16:26:00Z"/>
                <w:rFonts w:eastAsia="Times New Roman" w:cs="Arial"/>
                <w:color w:val="000000"/>
                <w:lang w:eastAsia="en-ZA"/>
                <w:rPrChange w:id="1824" w:author="10073817" w:date="2016-10-27T16:26:00Z">
                  <w:rPr>
                    <w:ins w:id="1825" w:author="10073817" w:date="2016-10-27T16:26:00Z"/>
                    <w:rFonts w:ascii="Calibri" w:eastAsia="Times New Roman" w:hAnsi="Calibri" w:cs="Calibri"/>
                    <w:color w:val="000000"/>
                    <w:lang w:eastAsia="en-ZA"/>
                  </w:rPr>
                </w:rPrChange>
              </w:rPr>
            </w:pPr>
            <w:ins w:id="1826" w:author="10073817" w:date="2016-10-27T16:26:00Z">
              <w:r w:rsidRPr="002E33BA">
                <w:rPr>
                  <w:rFonts w:eastAsia="Times New Roman" w:cs="Arial"/>
                  <w:color w:val="000000"/>
                  <w:lang w:eastAsia="en-ZA"/>
                  <w:rPrChange w:id="1827" w:author="10073817" w:date="2016-10-27T16:26:00Z">
                    <w:rPr>
                      <w:rFonts w:ascii="Calibri" w:eastAsia="Times New Roman" w:hAnsi="Calibri" w:cs="Calibri"/>
                      <w:color w:val="000000"/>
                      <w:lang w:eastAsia="en-ZA"/>
                    </w:rPr>
                  </w:rPrChange>
                </w:rPr>
                <w:t>Annealing</w:t>
              </w:r>
            </w:ins>
          </w:p>
        </w:tc>
        <w:tc>
          <w:tcPr>
            <w:tcW w:w="991" w:type="dxa"/>
            <w:tcBorders>
              <w:top w:val="nil"/>
              <w:left w:val="nil"/>
              <w:bottom w:val="single" w:sz="4" w:space="0" w:color="auto"/>
              <w:right w:val="single" w:sz="8" w:space="0" w:color="auto"/>
            </w:tcBorders>
            <w:shd w:val="clear" w:color="000000" w:fill="DCE6F1"/>
            <w:noWrap/>
            <w:vAlign w:val="bottom"/>
            <w:hideMark/>
          </w:tcPr>
          <w:p w14:paraId="38DF409B" w14:textId="77777777" w:rsidR="002E33BA" w:rsidRPr="002E33BA" w:rsidRDefault="002E33BA" w:rsidP="002E33BA">
            <w:pPr>
              <w:spacing w:after="0" w:line="240" w:lineRule="auto"/>
              <w:rPr>
                <w:ins w:id="1828" w:author="10073817" w:date="2016-10-27T16:26:00Z"/>
                <w:rFonts w:eastAsia="Times New Roman" w:cs="Arial"/>
                <w:color w:val="000000"/>
                <w:lang w:eastAsia="en-ZA"/>
                <w:rPrChange w:id="1829" w:author="10073817" w:date="2016-10-27T16:26:00Z">
                  <w:rPr>
                    <w:ins w:id="1830" w:author="10073817" w:date="2016-10-27T16:26:00Z"/>
                    <w:rFonts w:ascii="Calibri" w:eastAsia="Times New Roman" w:hAnsi="Calibri" w:cs="Calibri"/>
                    <w:color w:val="000000"/>
                    <w:lang w:eastAsia="en-ZA"/>
                  </w:rPr>
                </w:rPrChange>
              </w:rPr>
            </w:pPr>
            <w:ins w:id="1831" w:author="10073817" w:date="2016-10-27T16:26:00Z">
              <w:r w:rsidRPr="002E33BA">
                <w:rPr>
                  <w:rFonts w:eastAsia="Times New Roman" w:cs="Arial"/>
                  <w:color w:val="000000"/>
                  <w:lang w:eastAsia="en-ZA"/>
                  <w:rPrChange w:id="1832" w:author="10073817" w:date="2016-10-27T16:26:00Z">
                    <w:rPr>
                      <w:rFonts w:ascii="Calibri" w:eastAsia="Times New Roman" w:hAnsi="Calibri" w:cs="Calibri"/>
                      <w:color w:val="000000"/>
                      <w:lang w:eastAsia="en-ZA"/>
                    </w:rPr>
                  </w:rPrChange>
                </w:rPr>
                <w:t>Cooling</w:t>
              </w:r>
            </w:ins>
          </w:p>
        </w:tc>
      </w:tr>
      <w:tr w:rsidR="002E33BA" w:rsidRPr="002E33BA" w14:paraId="793DC3D2" w14:textId="77777777" w:rsidTr="002E33BA">
        <w:trPr>
          <w:trHeight w:val="300"/>
          <w:ins w:id="1833"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093DD3A5" w14:textId="77777777" w:rsidR="002E33BA" w:rsidRPr="002E33BA" w:rsidRDefault="002E33BA" w:rsidP="002E33BA">
            <w:pPr>
              <w:spacing w:after="0" w:line="240" w:lineRule="auto"/>
              <w:rPr>
                <w:ins w:id="1834" w:author="10073817" w:date="2016-10-27T16:26:00Z"/>
                <w:rFonts w:eastAsia="Times New Roman" w:cs="Arial"/>
                <w:color w:val="000000"/>
                <w:lang w:eastAsia="en-ZA"/>
                <w:rPrChange w:id="1835" w:author="10073817" w:date="2016-10-27T16:26:00Z">
                  <w:rPr>
                    <w:ins w:id="1836" w:author="10073817" w:date="2016-10-27T16:26:00Z"/>
                    <w:rFonts w:ascii="Calibri" w:eastAsia="Times New Roman" w:hAnsi="Calibri" w:cs="Calibri"/>
                    <w:color w:val="000000"/>
                    <w:lang w:eastAsia="en-ZA"/>
                  </w:rPr>
                </w:rPrChange>
              </w:rPr>
            </w:pPr>
          </w:p>
        </w:tc>
        <w:tc>
          <w:tcPr>
            <w:tcW w:w="1640" w:type="dxa"/>
            <w:tcBorders>
              <w:top w:val="nil"/>
              <w:left w:val="nil"/>
              <w:bottom w:val="single" w:sz="4" w:space="0" w:color="auto"/>
              <w:right w:val="single" w:sz="4" w:space="0" w:color="auto"/>
            </w:tcBorders>
            <w:shd w:val="clear" w:color="000000" w:fill="DCE6F1"/>
            <w:noWrap/>
            <w:vAlign w:val="bottom"/>
            <w:hideMark/>
          </w:tcPr>
          <w:p w14:paraId="23ED256E" w14:textId="77777777" w:rsidR="002E33BA" w:rsidRPr="002E33BA" w:rsidRDefault="002E33BA" w:rsidP="002E33BA">
            <w:pPr>
              <w:spacing w:after="0" w:line="240" w:lineRule="auto"/>
              <w:rPr>
                <w:ins w:id="1837" w:author="10073817" w:date="2016-10-27T16:26:00Z"/>
                <w:rFonts w:eastAsia="Times New Roman" w:cs="Arial"/>
                <w:color w:val="000000"/>
                <w:lang w:eastAsia="en-ZA"/>
                <w:rPrChange w:id="1838" w:author="10073817" w:date="2016-10-27T16:26:00Z">
                  <w:rPr>
                    <w:ins w:id="1839" w:author="10073817" w:date="2016-10-27T16:26:00Z"/>
                    <w:rFonts w:ascii="Calibri" w:eastAsia="Times New Roman" w:hAnsi="Calibri" w:cs="Calibri"/>
                    <w:color w:val="000000"/>
                    <w:lang w:eastAsia="en-ZA"/>
                  </w:rPr>
                </w:rPrChange>
              </w:rPr>
            </w:pPr>
            <w:ins w:id="1840" w:author="10073817" w:date="2016-10-27T16:26:00Z">
              <w:r w:rsidRPr="002E33BA">
                <w:rPr>
                  <w:rFonts w:eastAsia="Times New Roman" w:cs="Arial"/>
                  <w:color w:val="000000"/>
                  <w:lang w:eastAsia="en-ZA"/>
                  <w:rPrChange w:id="1841" w:author="10073817" w:date="2016-10-27T16:26:00Z">
                    <w:rPr>
                      <w:rFonts w:ascii="Calibri" w:eastAsia="Times New Roman" w:hAnsi="Calibri" w:cs="Calibri"/>
                      <w:color w:val="000000"/>
                      <w:lang w:eastAsia="en-ZA"/>
                    </w:rPr>
                  </w:rPrChange>
                </w:rPr>
                <w:t>Temperature (K)</w:t>
              </w:r>
            </w:ins>
          </w:p>
        </w:tc>
        <w:tc>
          <w:tcPr>
            <w:tcW w:w="1120" w:type="dxa"/>
            <w:tcBorders>
              <w:top w:val="nil"/>
              <w:left w:val="nil"/>
              <w:bottom w:val="single" w:sz="4" w:space="0" w:color="auto"/>
              <w:right w:val="single" w:sz="4" w:space="0" w:color="auto"/>
            </w:tcBorders>
            <w:shd w:val="clear" w:color="000000" w:fill="DCE6F1"/>
            <w:noWrap/>
            <w:vAlign w:val="bottom"/>
            <w:hideMark/>
          </w:tcPr>
          <w:p w14:paraId="5BC1A12F" w14:textId="77777777" w:rsidR="002E33BA" w:rsidRPr="002E33BA" w:rsidRDefault="002E33BA" w:rsidP="002E33BA">
            <w:pPr>
              <w:spacing w:after="0" w:line="240" w:lineRule="auto"/>
              <w:jc w:val="right"/>
              <w:rPr>
                <w:ins w:id="1842" w:author="10073817" w:date="2016-10-27T16:26:00Z"/>
                <w:rFonts w:eastAsia="Times New Roman" w:cs="Arial"/>
                <w:color w:val="000000"/>
                <w:lang w:eastAsia="en-ZA"/>
                <w:rPrChange w:id="1843" w:author="10073817" w:date="2016-10-27T16:26:00Z">
                  <w:rPr>
                    <w:ins w:id="1844" w:author="10073817" w:date="2016-10-27T16:26:00Z"/>
                    <w:rFonts w:ascii="Calibri" w:eastAsia="Times New Roman" w:hAnsi="Calibri" w:cs="Calibri"/>
                    <w:color w:val="000000"/>
                    <w:lang w:eastAsia="en-ZA"/>
                  </w:rPr>
                </w:rPrChange>
              </w:rPr>
            </w:pPr>
            <w:ins w:id="1845" w:author="10073817" w:date="2016-10-27T16:26:00Z">
              <w:r w:rsidRPr="002E33BA">
                <w:rPr>
                  <w:rFonts w:eastAsia="Times New Roman" w:cs="Arial"/>
                  <w:color w:val="000000"/>
                  <w:lang w:eastAsia="en-ZA"/>
                  <w:rPrChange w:id="1846" w:author="10073817" w:date="2016-10-27T16:26:00Z">
                    <w:rPr>
                      <w:rFonts w:ascii="Calibri" w:eastAsia="Times New Roman" w:hAnsi="Calibri" w:cs="Calibri"/>
                      <w:color w:val="000000"/>
                      <w:lang w:eastAsia="en-ZA"/>
                    </w:rPr>
                  </w:rPrChange>
                </w:rPr>
                <w:t>6000</w:t>
              </w:r>
            </w:ins>
          </w:p>
        </w:tc>
        <w:tc>
          <w:tcPr>
            <w:tcW w:w="1340" w:type="dxa"/>
            <w:tcBorders>
              <w:top w:val="nil"/>
              <w:left w:val="nil"/>
              <w:bottom w:val="single" w:sz="4" w:space="0" w:color="auto"/>
              <w:right w:val="single" w:sz="4" w:space="0" w:color="auto"/>
            </w:tcBorders>
            <w:shd w:val="clear" w:color="000000" w:fill="DCE6F1"/>
            <w:noWrap/>
            <w:vAlign w:val="bottom"/>
            <w:hideMark/>
          </w:tcPr>
          <w:p w14:paraId="2E517911" w14:textId="77777777" w:rsidR="002E33BA" w:rsidRPr="002E33BA" w:rsidRDefault="002E33BA" w:rsidP="002E33BA">
            <w:pPr>
              <w:spacing w:after="0" w:line="240" w:lineRule="auto"/>
              <w:jc w:val="right"/>
              <w:rPr>
                <w:ins w:id="1847" w:author="10073817" w:date="2016-10-27T16:26:00Z"/>
                <w:rFonts w:eastAsia="Times New Roman" w:cs="Arial"/>
                <w:color w:val="000000"/>
                <w:lang w:eastAsia="en-ZA"/>
                <w:rPrChange w:id="1848" w:author="10073817" w:date="2016-10-27T16:26:00Z">
                  <w:rPr>
                    <w:ins w:id="1849" w:author="10073817" w:date="2016-10-27T16:26:00Z"/>
                    <w:rFonts w:ascii="Calibri" w:eastAsia="Times New Roman" w:hAnsi="Calibri" w:cs="Calibri"/>
                    <w:color w:val="000000"/>
                    <w:lang w:eastAsia="en-ZA"/>
                  </w:rPr>
                </w:rPrChange>
              </w:rPr>
            </w:pPr>
            <w:ins w:id="1850" w:author="10073817" w:date="2016-10-27T16:26:00Z">
              <w:r w:rsidRPr="002E33BA">
                <w:rPr>
                  <w:rFonts w:eastAsia="Times New Roman" w:cs="Arial"/>
                  <w:color w:val="000000"/>
                  <w:lang w:eastAsia="en-ZA"/>
                  <w:rPrChange w:id="1851" w:author="10073817" w:date="2016-10-27T16:26:00Z">
                    <w:rPr>
                      <w:rFonts w:ascii="Calibri" w:eastAsia="Times New Roman" w:hAnsi="Calibri" w:cs="Calibri"/>
                      <w:color w:val="000000"/>
                      <w:lang w:eastAsia="en-ZA"/>
                    </w:rPr>
                  </w:rPrChange>
                </w:rPr>
                <w:t>1</w:t>
              </w:r>
            </w:ins>
          </w:p>
        </w:tc>
        <w:tc>
          <w:tcPr>
            <w:tcW w:w="1309" w:type="dxa"/>
            <w:tcBorders>
              <w:top w:val="nil"/>
              <w:left w:val="nil"/>
              <w:bottom w:val="single" w:sz="4" w:space="0" w:color="auto"/>
              <w:right w:val="single" w:sz="4" w:space="0" w:color="auto"/>
            </w:tcBorders>
            <w:shd w:val="clear" w:color="000000" w:fill="DCE6F1"/>
            <w:noWrap/>
            <w:vAlign w:val="bottom"/>
            <w:hideMark/>
          </w:tcPr>
          <w:p w14:paraId="069E57B9" w14:textId="77777777" w:rsidR="002E33BA" w:rsidRPr="002E33BA" w:rsidRDefault="002E33BA" w:rsidP="002E33BA">
            <w:pPr>
              <w:spacing w:after="0" w:line="240" w:lineRule="auto"/>
              <w:jc w:val="right"/>
              <w:rPr>
                <w:ins w:id="1852" w:author="10073817" w:date="2016-10-27T16:26:00Z"/>
                <w:rFonts w:eastAsia="Times New Roman" w:cs="Arial"/>
                <w:color w:val="000000"/>
                <w:lang w:eastAsia="en-ZA"/>
                <w:rPrChange w:id="1853" w:author="10073817" w:date="2016-10-27T16:26:00Z">
                  <w:rPr>
                    <w:ins w:id="1854" w:author="10073817" w:date="2016-10-27T16:26:00Z"/>
                    <w:rFonts w:ascii="Calibri" w:eastAsia="Times New Roman" w:hAnsi="Calibri" w:cs="Calibri"/>
                    <w:color w:val="000000"/>
                    <w:lang w:eastAsia="en-ZA"/>
                  </w:rPr>
                </w:rPrChange>
              </w:rPr>
            </w:pPr>
            <w:ins w:id="1855" w:author="10073817" w:date="2016-10-27T16:26:00Z">
              <w:r w:rsidRPr="002E33BA">
                <w:rPr>
                  <w:rFonts w:eastAsia="Times New Roman" w:cs="Arial"/>
                  <w:color w:val="000000"/>
                  <w:lang w:eastAsia="en-ZA"/>
                  <w:rPrChange w:id="1856" w:author="10073817" w:date="2016-10-27T16:26:00Z">
                    <w:rPr>
                      <w:rFonts w:ascii="Calibri" w:eastAsia="Times New Roman" w:hAnsi="Calibri" w:cs="Calibri"/>
                      <w:color w:val="000000"/>
                      <w:lang w:eastAsia="en-ZA"/>
                    </w:rPr>
                  </w:rPrChange>
                </w:rPr>
                <w:t>1000</w:t>
              </w:r>
            </w:ins>
          </w:p>
        </w:tc>
        <w:tc>
          <w:tcPr>
            <w:tcW w:w="991" w:type="dxa"/>
            <w:tcBorders>
              <w:top w:val="nil"/>
              <w:left w:val="nil"/>
              <w:bottom w:val="single" w:sz="4" w:space="0" w:color="auto"/>
              <w:right w:val="single" w:sz="8" w:space="0" w:color="auto"/>
            </w:tcBorders>
            <w:shd w:val="clear" w:color="000000" w:fill="DCE6F1"/>
            <w:noWrap/>
            <w:vAlign w:val="bottom"/>
            <w:hideMark/>
          </w:tcPr>
          <w:p w14:paraId="0397FFD2" w14:textId="77777777" w:rsidR="002E33BA" w:rsidRPr="002E33BA" w:rsidRDefault="002E33BA" w:rsidP="002E33BA">
            <w:pPr>
              <w:spacing w:after="0" w:line="240" w:lineRule="auto"/>
              <w:jc w:val="right"/>
              <w:rPr>
                <w:ins w:id="1857" w:author="10073817" w:date="2016-10-27T16:26:00Z"/>
                <w:rFonts w:eastAsia="Times New Roman" w:cs="Arial"/>
                <w:color w:val="000000"/>
                <w:lang w:eastAsia="en-ZA"/>
                <w:rPrChange w:id="1858" w:author="10073817" w:date="2016-10-27T16:26:00Z">
                  <w:rPr>
                    <w:ins w:id="1859" w:author="10073817" w:date="2016-10-27T16:26:00Z"/>
                    <w:rFonts w:ascii="Calibri" w:eastAsia="Times New Roman" w:hAnsi="Calibri" w:cs="Calibri"/>
                    <w:color w:val="000000"/>
                    <w:lang w:eastAsia="en-ZA"/>
                  </w:rPr>
                </w:rPrChange>
              </w:rPr>
            </w:pPr>
            <w:ins w:id="1860" w:author="10073817" w:date="2016-10-27T16:26:00Z">
              <w:r w:rsidRPr="002E33BA">
                <w:rPr>
                  <w:rFonts w:eastAsia="Times New Roman" w:cs="Arial"/>
                  <w:color w:val="000000"/>
                  <w:lang w:eastAsia="en-ZA"/>
                  <w:rPrChange w:id="1861" w:author="10073817" w:date="2016-10-27T16:26:00Z">
                    <w:rPr>
                      <w:rFonts w:ascii="Calibri" w:eastAsia="Times New Roman" w:hAnsi="Calibri" w:cs="Calibri"/>
                      <w:color w:val="000000"/>
                      <w:lang w:eastAsia="en-ZA"/>
                    </w:rPr>
                  </w:rPrChange>
                </w:rPr>
                <w:t>300</w:t>
              </w:r>
            </w:ins>
          </w:p>
        </w:tc>
      </w:tr>
      <w:tr w:rsidR="002E33BA" w:rsidRPr="002E33BA" w14:paraId="55E000B6" w14:textId="77777777" w:rsidTr="002E33BA">
        <w:trPr>
          <w:trHeight w:val="315"/>
          <w:ins w:id="1862" w:author="10073817" w:date="2016-10-27T16:26:00Z"/>
        </w:trPr>
        <w:tc>
          <w:tcPr>
            <w:tcW w:w="1340" w:type="dxa"/>
            <w:vMerge/>
            <w:tcBorders>
              <w:top w:val="nil"/>
              <w:left w:val="single" w:sz="8" w:space="0" w:color="auto"/>
              <w:bottom w:val="single" w:sz="8" w:space="0" w:color="000000"/>
              <w:right w:val="single" w:sz="4" w:space="0" w:color="auto"/>
            </w:tcBorders>
            <w:vAlign w:val="center"/>
            <w:hideMark/>
          </w:tcPr>
          <w:p w14:paraId="518E59C1" w14:textId="77777777" w:rsidR="002E33BA" w:rsidRPr="002E33BA" w:rsidRDefault="002E33BA" w:rsidP="002E33BA">
            <w:pPr>
              <w:spacing w:after="0" w:line="240" w:lineRule="auto"/>
              <w:rPr>
                <w:ins w:id="1863" w:author="10073817" w:date="2016-10-27T16:26:00Z"/>
                <w:rFonts w:eastAsia="Times New Roman" w:cs="Arial"/>
                <w:color w:val="000000"/>
                <w:lang w:eastAsia="en-ZA"/>
                <w:rPrChange w:id="1864" w:author="10073817" w:date="2016-10-27T16:26:00Z">
                  <w:rPr>
                    <w:ins w:id="1865" w:author="10073817" w:date="2016-10-27T16:26:00Z"/>
                    <w:rFonts w:ascii="Calibri" w:eastAsia="Times New Roman" w:hAnsi="Calibri" w:cs="Calibri"/>
                    <w:color w:val="000000"/>
                    <w:lang w:eastAsia="en-ZA"/>
                  </w:rPr>
                </w:rPrChange>
              </w:rPr>
            </w:pPr>
          </w:p>
        </w:tc>
        <w:tc>
          <w:tcPr>
            <w:tcW w:w="1640" w:type="dxa"/>
            <w:tcBorders>
              <w:top w:val="nil"/>
              <w:left w:val="nil"/>
              <w:bottom w:val="single" w:sz="8" w:space="0" w:color="auto"/>
              <w:right w:val="single" w:sz="4" w:space="0" w:color="auto"/>
            </w:tcBorders>
            <w:shd w:val="clear" w:color="000000" w:fill="DCE6F1"/>
            <w:noWrap/>
            <w:vAlign w:val="bottom"/>
            <w:hideMark/>
          </w:tcPr>
          <w:p w14:paraId="5D1634BA" w14:textId="77777777" w:rsidR="002E33BA" w:rsidRPr="002E33BA" w:rsidRDefault="002E33BA" w:rsidP="002E33BA">
            <w:pPr>
              <w:spacing w:after="0" w:line="240" w:lineRule="auto"/>
              <w:rPr>
                <w:ins w:id="1866" w:author="10073817" w:date="2016-10-27T16:26:00Z"/>
                <w:rFonts w:eastAsia="Times New Roman" w:cs="Arial"/>
                <w:color w:val="000000"/>
                <w:lang w:eastAsia="en-ZA"/>
                <w:rPrChange w:id="1867" w:author="10073817" w:date="2016-10-27T16:26:00Z">
                  <w:rPr>
                    <w:ins w:id="1868" w:author="10073817" w:date="2016-10-27T16:26:00Z"/>
                    <w:rFonts w:ascii="Calibri" w:eastAsia="Times New Roman" w:hAnsi="Calibri" w:cs="Calibri"/>
                    <w:color w:val="000000"/>
                    <w:lang w:eastAsia="en-ZA"/>
                  </w:rPr>
                </w:rPrChange>
              </w:rPr>
            </w:pPr>
            <w:ins w:id="1869" w:author="10073817" w:date="2016-10-27T16:26:00Z">
              <w:r w:rsidRPr="002E33BA">
                <w:rPr>
                  <w:rFonts w:eastAsia="Times New Roman" w:cs="Arial"/>
                  <w:color w:val="000000"/>
                  <w:lang w:eastAsia="en-ZA"/>
                  <w:rPrChange w:id="1870" w:author="10073817" w:date="2016-10-27T16:26:00Z">
                    <w:rPr>
                      <w:rFonts w:ascii="Calibri" w:eastAsia="Times New Roman" w:hAnsi="Calibri" w:cs="Calibri"/>
                      <w:color w:val="000000"/>
                      <w:lang w:eastAsia="en-ZA"/>
                    </w:rPr>
                  </w:rPrChange>
                </w:rPr>
                <w:t>Steps</w:t>
              </w:r>
            </w:ins>
          </w:p>
        </w:tc>
        <w:tc>
          <w:tcPr>
            <w:tcW w:w="1120" w:type="dxa"/>
            <w:tcBorders>
              <w:top w:val="nil"/>
              <w:left w:val="nil"/>
              <w:bottom w:val="single" w:sz="8" w:space="0" w:color="auto"/>
              <w:right w:val="single" w:sz="4" w:space="0" w:color="auto"/>
            </w:tcBorders>
            <w:shd w:val="clear" w:color="000000" w:fill="DCE6F1"/>
            <w:noWrap/>
            <w:vAlign w:val="bottom"/>
            <w:hideMark/>
          </w:tcPr>
          <w:p w14:paraId="37F1A7D3" w14:textId="77777777" w:rsidR="002E33BA" w:rsidRPr="002E33BA" w:rsidRDefault="002E33BA" w:rsidP="002E33BA">
            <w:pPr>
              <w:spacing w:after="0" w:line="240" w:lineRule="auto"/>
              <w:jc w:val="right"/>
              <w:rPr>
                <w:ins w:id="1871" w:author="10073817" w:date="2016-10-27T16:26:00Z"/>
                <w:rFonts w:eastAsia="Times New Roman" w:cs="Arial"/>
                <w:color w:val="000000"/>
                <w:lang w:eastAsia="en-ZA"/>
                <w:rPrChange w:id="1872" w:author="10073817" w:date="2016-10-27T16:26:00Z">
                  <w:rPr>
                    <w:ins w:id="1873" w:author="10073817" w:date="2016-10-27T16:26:00Z"/>
                    <w:rFonts w:ascii="Calibri" w:eastAsia="Times New Roman" w:hAnsi="Calibri" w:cs="Calibri"/>
                    <w:color w:val="000000"/>
                    <w:lang w:eastAsia="en-ZA"/>
                  </w:rPr>
                </w:rPrChange>
              </w:rPr>
            </w:pPr>
            <w:ins w:id="1874" w:author="10073817" w:date="2016-10-27T16:26:00Z">
              <w:r w:rsidRPr="002E33BA">
                <w:rPr>
                  <w:rFonts w:eastAsia="Times New Roman" w:cs="Arial"/>
                  <w:color w:val="000000"/>
                  <w:lang w:eastAsia="en-ZA"/>
                  <w:rPrChange w:id="1875" w:author="10073817" w:date="2016-10-27T16:26:00Z">
                    <w:rPr>
                      <w:rFonts w:ascii="Calibri" w:eastAsia="Times New Roman" w:hAnsi="Calibri" w:cs="Calibri"/>
                      <w:color w:val="000000"/>
                      <w:lang w:eastAsia="en-ZA"/>
                    </w:rPr>
                  </w:rPrChange>
                </w:rPr>
                <w:t>150</w:t>
              </w:r>
            </w:ins>
          </w:p>
        </w:tc>
        <w:tc>
          <w:tcPr>
            <w:tcW w:w="1340" w:type="dxa"/>
            <w:tcBorders>
              <w:top w:val="nil"/>
              <w:left w:val="nil"/>
              <w:bottom w:val="single" w:sz="8" w:space="0" w:color="auto"/>
              <w:right w:val="single" w:sz="4" w:space="0" w:color="auto"/>
            </w:tcBorders>
            <w:shd w:val="clear" w:color="000000" w:fill="DCE6F1"/>
            <w:noWrap/>
            <w:vAlign w:val="bottom"/>
            <w:hideMark/>
          </w:tcPr>
          <w:p w14:paraId="4CC024D7" w14:textId="77777777" w:rsidR="002E33BA" w:rsidRPr="002E33BA" w:rsidRDefault="002E33BA" w:rsidP="002E33BA">
            <w:pPr>
              <w:spacing w:after="0" w:line="240" w:lineRule="auto"/>
              <w:jc w:val="right"/>
              <w:rPr>
                <w:ins w:id="1876" w:author="10073817" w:date="2016-10-27T16:26:00Z"/>
                <w:rFonts w:eastAsia="Times New Roman" w:cs="Arial"/>
                <w:color w:val="000000"/>
                <w:lang w:eastAsia="en-ZA"/>
                <w:rPrChange w:id="1877" w:author="10073817" w:date="2016-10-27T16:26:00Z">
                  <w:rPr>
                    <w:ins w:id="1878" w:author="10073817" w:date="2016-10-27T16:26:00Z"/>
                    <w:rFonts w:ascii="Calibri" w:eastAsia="Times New Roman" w:hAnsi="Calibri" w:cs="Calibri"/>
                    <w:color w:val="000000"/>
                    <w:lang w:eastAsia="en-ZA"/>
                  </w:rPr>
                </w:rPrChange>
              </w:rPr>
            </w:pPr>
            <w:ins w:id="1879" w:author="10073817" w:date="2016-10-27T16:26:00Z">
              <w:r w:rsidRPr="002E33BA">
                <w:rPr>
                  <w:rFonts w:eastAsia="Times New Roman" w:cs="Arial"/>
                  <w:color w:val="000000"/>
                  <w:lang w:eastAsia="en-ZA"/>
                  <w:rPrChange w:id="1880" w:author="10073817" w:date="2016-10-27T16:26:00Z">
                    <w:rPr>
                      <w:rFonts w:ascii="Calibri" w:eastAsia="Times New Roman" w:hAnsi="Calibri" w:cs="Calibri"/>
                      <w:color w:val="000000"/>
                      <w:lang w:eastAsia="en-ZA"/>
                    </w:rPr>
                  </w:rPrChange>
                </w:rPr>
                <w:t>2</w:t>
              </w:r>
            </w:ins>
          </w:p>
        </w:tc>
        <w:tc>
          <w:tcPr>
            <w:tcW w:w="1309" w:type="dxa"/>
            <w:tcBorders>
              <w:top w:val="nil"/>
              <w:left w:val="nil"/>
              <w:bottom w:val="single" w:sz="8" w:space="0" w:color="auto"/>
              <w:right w:val="single" w:sz="4" w:space="0" w:color="auto"/>
            </w:tcBorders>
            <w:shd w:val="clear" w:color="000000" w:fill="DCE6F1"/>
            <w:noWrap/>
            <w:vAlign w:val="bottom"/>
            <w:hideMark/>
          </w:tcPr>
          <w:p w14:paraId="0252281F" w14:textId="77777777" w:rsidR="002E33BA" w:rsidRPr="002E33BA" w:rsidRDefault="002E33BA" w:rsidP="002E33BA">
            <w:pPr>
              <w:spacing w:after="0" w:line="240" w:lineRule="auto"/>
              <w:jc w:val="right"/>
              <w:rPr>
                <w:ins w:id="1881" w:author="10073817" w:date="2016-10-27T16:26:00Z"/>
                <w:rFonts w:eastAsia="Times New Roman" w:cs="Arial"/>
                <w:color w:val="000000"/>
                <w:lang w:eastAsia="en-ZA"/>
                <w:rPrChange w:id="1882" w:author="10073817" w:date="2016-10-27T16:26:00Z">
                  <w:rPr>
                    <w:ins w:id="1883" w:author="10073817" w:date="2016-10-27T16:26:00Z"/>
                    <w:rFonts w:ascii="Calibri" w:eastAsia="Times New Roman" w:hAnsi="Calibri" w:cs="Calibri"/>
                    <w:color w:val="000000"/>
                    <w:lang w:eastAsia="en-ZA"/>
                  </w:rPr>
                </w:rPrChange>
              </w:rPr>
            </w:pPr>
            <w:ins w:id="1884" w:author="10073817" w:date="2016-10-27T16:26:00Z">
              <w:r w:rsidRPr="002E33BA">
                <w:rPr>
                  <w:rFonts w:eastAsia="Times New Roman" w:cs="Arial"/>
                  <w:color w:val="000000"/>
                  <w:lang w:eastAsia="en-ZA"/>
                  <w:rPrChange w:id="1885" w:author="10073817" w:date="2016-10-27T16:26:00Z">
                    <w:rPr>
                      <w:rFonts w:ascii="Calibri" w:eastAsia="Times New Roman" w:hAnsi="Calibri" w:cs="Calibri"/>
                      <w:color w:val="000000"/>
                      <w:lang w:eastAsia="en-ZA"/>
                    </w:rPr>
                  </w:rPrChange>
                </w:rPr>
                <w:t>100</w:t>
              </w:r>
            </w:ins>
          </w:p>
        </w:tc>
        <w:tc>
          <w:tcPr>
            <w:tcW w:w="991" w:type="dxa"/>
            <w:tcBorders>
              <w:top w:val="nil"/>
              <w:left w:val="nil"/>
              <w:bottom w:val="single" w:sz="8" w:space="0" w:color="auto"/>
              <w:right w:val="single" w:sz="8" w:space="0" w:color="auto"/>
            </w:tcBorders>
            <w:shd w:val="clear" w:color="000000" w:fill="DCE6F1"/>
            <w:noWrap/>
            <w:vAlign w:val="bottom"/>
            <w:hideMark/>
          </w:tcPr>
          <w:p w14:paraId="24D9E2D6" w14:textId="77777777" w:rsidR="002E33BA" w:rsidRPr="002E33BA" w:rsidRDefault="002E33BA" w:rsidP="002E33BA">
            <w:pPr>
              <w:spacing w:after="0" w:line="240" w:lineRule="auto"/>
              <w:jc w:val="right"/>
              <w:rPr>
                <w:ins w:id="1886" w:author="10073817" w:date="2016-10-27T16:26:00Z"/>
                <w:rFonts w:eastAsia="Times New Roman" w:cs="Arial"/>
                <w:color w:val="000000"/>
                <w:lang w:eastAsia="en-ZA"/>
                <w:rPrChange w:id="1887" w:author="10073817" w:date="2016-10-27T16:26:00Z">
                  <w:rPr>
                    <w:ins w:id="1888" w:author="10073817" w:date="2016-10-27T16:26:00Z"/>
                    <w:rFonts w:ascii="Calibri" w:eastAsia="Times New Roman" w:hAnsi="Calibri" w:cs="Calibri"/>
                    <w:color w:val="000000"/>
                    <w:lang w:eastAsia="en-ZA"/>
                  </w:rPr>
                </w:rPrChange>
              </w:rPr>
            </w:pPr>
            <w:ins w:id="1889" w:author="10073817" w:date="2016-10-27T16:26:00Z">
              <w:r w:rsidRPr="002E33BA">
                <w:rPr>
                  <w:rFonts w:eastAsia="Times New Roman" w:cs="Arial"/>
                  <w:color w:val="000000"/>
                  <w:lang w:eastAsia="en-ZA"/>
                  <w:rPrChange w:id="1890" w:author="10073817" w:date="2016-10-27T16:26:00Z">
                    <w:rPr>
                      <w:rFonts w:ascii="Calibri" w:eastAsia="Times New Roman" w:hAnsi="Calibri" w:cs="Calibri"/>
                      <w:color w:val="000000"/>
                      <w:lang w:eastAsia="en-ZA"/>
                    </w:rPr>
                  </w:rPrChange>
                </w:rPr>
                <w:t>100</w:t>
              </w:r>
            </w:ins>
          </w:p>
        </w:tc>
      </w:tr>
    </w:tbl>
    <w:p w14:paraId="6D1229B3" w14:textId="77777777" w:rsidR="007003FF" w:rsidRPr="00045DE7" w:rsidRDefault="007003FF">
      <w:pPr>
        <w:jc w:val="both"/>
        <w:rPr>
          <w:rStyle w:val="tgc"/>
          <w:rFonts w:eastAsia="Times New Roman" w:cs="Arial"/>
          <w:rPrChange w:id="1891" w:author="10073817" w:date="2016-10-27T12:20:00Z">
            <w:rPr>
              <w:rStyle w:val="tgc"/>
              <w:rFonts w:eastAsia="Times New Roman" w:cs="Arial"/>
              <w:sz w:val="20"/>
              <w:szCs w:val="20"/>
            </w:rPr>
          </w:rPrChange>
        </w:rPr>
      </w:pPr>
    </w:p>
    <w:p w14:paraId="1C735916" w14:textId="76A0C0C5" w:rsidR="00ED6CC7" w:rsidRPr="00045DE7" w:rsidRDefault="00FB06FE">
      <w:pPr>
        <w:pStyle w:val="ListParagraph"/>
        <w:ind w:left="0"/>
        <w:jc w:val="both"/>
        <w:rPr>
          <w:ins w:id="1892" w:author="10073817" w:date="2016-10-27T11:57:00Z"/>
          <w:rStyle w:val="tgc"/>
          <w:rFonts w:eastAsia="Times New Roman" w:cs="Arial"/>
        </w:rPr>
      </w:pPr>
      <w:ins w:id="1893" w:author="10073817" w:date="2016-10-27T12:08:00Z">
        <w:r w:rsidRPr="00045DE7">
          <w:rPr>
            <w:rStyle w:val="tgc"/>
            <w:rFonts w:eastAsia="Times New Roman" w:cs="Arial"/>
          </w:rPr>
          <w:t xml:space="preserve">Using a GGA-PBE functional and DNP basis set, </w:t>
        </w:r>
      </w:ins>
      <w:del w:id="1894" w:author="10073817" w:date="2016-10-27T12:08:00Z">
        <w:r w:rsidR="00ED6CC7" w:rsidRPr="00045DE7" w:rsidDel="00FB06FE">
          <w:rPr>
            <w:rStyle w:val="tgc"/>
            <w:rFonts w:eastAsia="Times New Roman" w:cs="Arial"/>
            <w:rPrChange w:id="1895" w:author="10073817" w:date="2016-10-27T12:20:00Z">
              <w:rPr>
                <w:rStyle w:val="tgc"/>
                <w:rFonts w:eastAsia="Times New Roman" w:cs="Arial"/>
                <w:sz w:val="20"/>
                <w:szCs w:val="20"/>
              </w:rPr>
            </w:rPrChange>
          </w:rPr>
          <w:delText xml:space="preserve">For each result set (structure) </w:delText>
        </w:r>
      </w:del>
      <w:r w:rsidR="00ED6CC7" w:rsidRPr="00045DE7">
        <w:rPr>
          <w:rStyle w:val="tgc"/>
          <w:rFonts w:eastAsia="Times New Roman" w:cs="Arial"/>
          <w:rPrChange w:id="1896" w:author="10073817" w:date="2016-10-27T12:20:00Z">
            <w:rPr>
              <w:rStyle w:val="tgc"/>
              <w:rFonts w:eastAsia="Times New Roman" w:cs="Arial"/>
              <w:sz w:val="20"/>
              <w:szCs w:val="20"/>
            </w:rPr>
          </w:rPrChange>
        </w:rPr>
        <w:t xml:space="preserve">the system energy, </w:t>
      </w:r>
      <w:del w:id="1897" w:author="10073817" w:date="2016-10-27T12:08:00Z">
        <w:r w:rsidR="00ED6CC7" w:rsidRPr="00045DE7" w:rsidDel="00FB06FE">
          <w:rPr>
            <w:rStyle w:val="tgc"/>
            <w:rFonts w:eastAsia="Times New Roman" w:cs="Arial"/>
            <w:rPrChange w:id="1898" w:author="10073817" w:date="2016-10-27T12:20:00Z">
              <w:rPr>
                <w:rStyle w:val="tgc"/>
                <w:rFonts w:eastAsia="Times New Roman" w:cs="Arial"/>
                <w:sz w:val="20"/>
                <w:szCs w:val="20"/>
              </w:rPr>
            </w:rPrChange>
          </w:rPr>
          <w:delText>using</w:delText>
        </w:r>
        <w:r w:rsidR="00BF6B83" w:rsidRPr="00045DE7" w:rsidDel="00FB06FE">
          <w:rPr>
            <w:rStyle w:val="tgc"/>
            <w:rFonts w:eastAsia="Times New Roman" w:cs="Arial"/>
            <w:rPrChange w:id="1899" w:author="10073817" w:date="2016-10-27T12:20:00Z">
              <w:rPr>
                <w:rStyle w:val="tgc"/>
                <w:rFonts w:eastAsia="Times New Roman" w:cs="Arial"/>
                <w:sz w:val="20"/>
                <w:szCs w:val="20"/>
              </w:rPr>
            </w:rPrChange>
          </w:rPr>
          <w:delText xml:space="preserve"> a</w:delText>
        </w:r>
        <w:r w:rsidR="00ED6CC7" w:rsidRPr="00045DE7" w:rsidDel="00FB06FE">
          <w:rPr>
            <w:rStyle w:val="tgc"/>
            <w:rFonts w:eastAsia="Times New Roman" w:cs="Arial"/>
            <w:rPrChange w:id="1900" w:author="10073817" w:date="2016-10-27T12:20:00Z">
              <w:rPr>
                <w:rStyle w:val="tgc"/>
                <w:rFonts w:eastAsia="Times New Roman" w:cs="Arial"/>
                <w:sz w:val="20"/>
                <w:szCs w:val="20"/>
              </w:rPr>
            </w:rPrChange>
          </w:rPr>
          <w:delText xml:space="preserve"> GGA-PBE </w:delText>
        </w:r>
        <w:r w:rsidR="00BF6B83" w:rsidRPr="00045DE7" w:rsidDel="00FB06FE">
          <w:rPr>
            <w:rStyle w:val="tgc"/>
            <w:rFonts w:eastAsia="Times New Roman" w:cs="Arial"/>
            <w:rPrChange w:id="1901" w:author="10073817" w:date="2016-10-27T12:20:00Z">
              <w:rPr>
                <w:rStyle w:val="tgc"/>
                <w:rFonts w:eastAsia="Times New Roman" w:cs="Arial"/>
                <w:sz w:val="20"/>
                <w:szCs w:val="20"/>
              </w:rPr>
            </w:rPrChange>
          </w:rPr>
          <w:delText xml:space="preserve">functional and DNP </w:delText>
        </w:r>
        <w:r w:rsidR="00ED6CC7" w:rsidRPr="00045DE7" w:rsidDel="00FB06FE">
          <w:rPr>
            <w:rStyle w:val="tgc"/>
            <w:rFonts w:eastAsia="Times New Roman" w:cs="Arial"/>
            <w:rPrChange w:id="1902" w:author="10073817" w:date="2016-10-27T12:20:00Z">
              <w:rPr>
                <w:rStyle w:val="tgc"/>
                <w:rFonts w:eastAsia="Times New Roman" w:cs="Arial"/>
                <w:sz w:val="20"/>
                <w:szCs w:val="20"/>
              </w:rPr>
            </w:rPrChange>
          </w:rPr>
          <w:delText xml:space="preserve">basis set </w:delText>
        </w:r>
      </w:del>
      <w:r w:rsidR="00ED6CC7" w:rsidRPr="00045DE7">
        <w:rPr>
          <w:rStyle w:val="tgc"/>
          <w:rFonts w:eastAsia="Times New Roman" w:cs="Arial"/>
          <w:rPrChange w:id="1903" w:author="10073817" w:date="2016-10-27T12:20:00Z">
            <w:rPr>
              <w:rStyle w:val="tgc"/>
              <w:rFonts w:eastAsia="Times New Roman" w:cs="Arial"/>
              <w:sz w:val="20"/>
              <w:szCs w:val="20"/>
            </w:rPr>
          </w:rPrChange>
        </w:rPr>
        <w:t xml:space="preserve">as well as the following properties </w:t>
      </w:r>
      <w:del w:id="1904" w:author="10073817" w:date="2016-10-26T15:27:00Z">
        <w:r w:rsidR="00BF6B83" w:rsidRPr="00045DE7" w:rsidDel="00006A82">
          <w:rPr>
            <w:rStyle w:val="tgc"/>
            <w:rFonts w:eastAsia="Times New Roman" w:cs="Arial"/>
            <w:rPrChange w:id="1905" w:author="10073817" w:date="2016-10-27T12:20:00Z">
              <w:rPr>
                <w:rStyle w:val="tgc"/>
                <w:rFonts w:eastAsia="Times New Roman" w:cs="Arial"/>
                <w:sz w:val="20"/>
                <w:szCs w:val="20"/>
              </w:rPr>
            </w:rPrChange>
          </w:rPr>
          <w:delText>will be</w:delText>
        </w:r>
      </w:del>
      <w:ins w:id="1906" w:author="10073817" w:date="2016-10-26T15:27:00Z">
        <w:r w:rsidR="00006A82" w:rsidRPr="00045DE7">
          <w:rPr>
            <w:rStyle w:val="tgc"/>
            <w:rFonts w:eastAsia="Times New Roman" w:cs="Arial"/>
          </w:rPr>
          <w:t>was</w:t>
        </w:r>
      </w:ins>
      <w:r w:rsidR="00BF6B83" w:rsidRPr="00045DE7">
        <w:rPr>
          <w:rStyle w:val="tgc"/>
          <w:rFonts w:eastAsia="Times New Roman" w:cs="Arial"/>
          <w:rPrChange w:id="1907" w:author="10073817" w:date="2016-10-27T12:20:00Z">
            <w:rPr>
              <w:rStyle w:val="tgc"/>
              <w:rFonts w:eastAsia="Times New Roman" w:cs="Arial"/>
              <w:sz w:val="20"/>
              <w:szCs w:val="20"/>
            </w:rPr>
          </w:rPrChange>
        </w:rPr>
        <w:t xml:space="preserve"> calculated</w:t>
      </w:r>
      <w:del w:id="1908" w:author="10073817" w:date="2016-10-27T12:08:00Z">
        <w:r w:rsidR="00ED6CC7" w:rsidRPr="00045DE7" w:rsidDel="00FB06FE">
          <w:rPr>
            <w:rStyle w:val="tgc"/>
            <w:rFonts w:eastAsia="Times New Roman" w:cs="Arial"/>
            <w:rPrChange w:id="1909" w:author="10073817" w:date="2016-10-27T12:20:00Z">
              <w:rPr>
                <w:rStyle w:val="tgc"/>
                <w:rFonts w:eastAsia="Times New Roman" w:cs="Arial"/>
                <w:sz w:val="20"/>
                <w:szCs w:val="20"/>
              </w:rPr>
            </w:rPrChange>
          </w:rPr>
          <w:delText>.</w:delText>
        </w:r>
      </w:del>
      <w:ins w:id="1910" w:author="10073817" w:date="2016-10-27T12:08:00Z">
        <w:r w:rsidRPr="00045DE7">
          <w:rPr>
            <w:rStyle w:val="tgc"/>
            <w:rFonts w:eastAsia="Times New Roman" w:cs="Arial"/>
          </w:rPr>
          <w:t xml:space="preserve"> for each result set (structure)</w:t>
        </w:r>
      </w:ins>
    </w:p>
    <w:p w14:paraId="746D2904" w14:textId="77777777" w:rsidR="001F01CB" w:rsidRPr="00045DE7" w:rsidRDefault="001F01CB">
      <w:pPr>
        <w:pStyle w:val="ListParagraph"/>
        <w:ind w:left="0"/>
        <w:jc w:val="both"/>
        <w:rPr>
          <w:rStyle w:val="tgc"/>
          <w:rFonts w:eastAsia="Times New Roman" w:cs="Arial"/>
          <w:rPrChange w:id="1911" w:author="10073817" w:date="2016-10-27T12:20:00Z">
            <w:rPr>
              <w:rStyle w:val="tgc"/>
              <w:rFonts w:eastAsia="Times New Roman" w:cs="Arial"/>
              <w:sz w:val="20"/>
              <w:szCs w:val="20"/>
            </w:rPr>
          </w:rPrChange>
        </w:rPr>
      </w:pPr>
    </w:p>
    <w:p w14:paraId="1910DADA" w14:textId="2386E0D9" w:rsidR="001F01CB" w:rsidRPr="00045DE7" w:rsidRDefault="001F01CB">
      <w:pPr>
        <w:pStyle w:val="ListParagraph"/>
        <w:numPr>
          <w:ilvl w:val="1"/>
          <w:numId w:val="5"/>
        </w:numPr>
        <w:ind w:left="1840"/>
        <w:jc w:val="both"/>
        <w:rPr>
          <w:ins w:id="1912" w:author="10073817" w:date="2016-10-27T11:57:00Z"/>
          <w:rStyle w:val="tgc"/>
          <w:rFonts w:eastAsia="Times New Roman" w:cs="Arial"/>
        </w:rPr>
      </w:pPr>
      <w:ins w:id="1913" w:author="10073817" w:date="2016-10-27T11:57:00Z">
        <w:r w:rsidRPr="00045DE7">
          <w:rPr>
            <w:rStyle w:val="tgc"/>
            <w:rFonts w:eastAsia="Times New Roman" w:cs="Arial"/>
          </w:rPr>
          <w:t>Energy</w:t>
        </w:r>
      </w:ins>
    </w:p>
    <w:p w14:paraId="39736145" w14:textId="2B478BC6" w:rsidR="001F01CB" w:rsidRPr="00045DE7" w:rsidRDefault="00CA4E68">
      <w:pPr>
        <w:pStyle w:val="ListParagraph"/>
        <w:numPr>
          <w:ilvl w:val="1"/>
          <w:numId w:val="5"/>
        </w:numPr>
        <w:ind w:left="1840"/>
        <w:jc w:val="both"/>
        <w:rPr>
          <w:ins w:id="1914" w:author="10073817" w:date="2016-10-27T11:58:00Z"/>
          <w:rStyle w:val="tgc"/>
          <w:rFonts w:eastAsia="Times New Roman" w:cs="Arial"/>
        </w:rPr>
        <w:pPrChange w:id="1915" w:author="10073817" w:date="2016-10-27T11:58:00Z">
          <w:pPr>
            <w:pStyle w:val="ListParagraph"/>
            <w:numPr>
              <w:ilvl w:val="1"/>
              <w:numId w:val="5"/>
            </w:numPr>
            <w:ind w:left="1440" w:hanging="360"/>
            <w:jc w:val="both"/>
          </w:pPr>
        </w:pPrChange>
      </w:pPr>
      <w:r w:rsidRPr="00045DE7">
        <w:rPr>
          <w:rStyle w:val="tgc"/>
          <w:rFonts w:eastAsia="Times New Roman" w:cs="Arial"/>
          <w:rPrChange w:id="1916" w:author="10073817" w:date="2016-10-27T12:20:00Z">
            <w:rPr>
              <w:rStyle w:val="tgc"/>
              <w:rFonts w:eastAsia="Times New Roman" w:cs="Arial"/>
              <w:sz w:val="20"/>
              <w:szCs w:val="20"/>
            </w:rPr>
          </w:rPrChange>
        </w:rPr>
        <w:t>Bond lengths and bond angles</w:t>
      </w:r>
    </w:p>
    <w:p w14:paraId="7E3DDD90" w14:textId="6F4D5AB9" w:rsidR="001F01CB" w:rsidRPr="00045DE7" w:rsidDel="001F01CB" w:rsidRDefault="001F01CB">
      <w:pPr>
        <w:pStyle w:val="ListParagraph"/>
        <w:ind w:left="1840"/>
        <w:jc w:val="both"/>
        <w:rPr>
          <w:del w:id="1917" w:author="10073817" w:date="2016-10-27T12:00:00Z"/>
          <w:rStyle w:val="tgc"/>
          <w:rFonts w:eastAsia="Times New Roman" w:cs="Arial"/>
          <w:rPrChange w:id="1918" w:author="10073817" w:date="2016-10-27T12:20:00Z">
            <w:rPr>
              <w:del w:id="1919" w:author="10073817" w:date="2016-10-27T12:00:00Z"/>
              <w:rStyle w:val="tgc"/>
              <w:rFonts w:eastAsia="Times New Roman" w:cs="Arial"/>
              <w:sz w:val="20"/>
              <w:szCs w:val="20"/>
            </w:rPr>
          </w:rPrChange>
        </w:rPr>
        <w:pPrChange w:id="1920" w:author="10073817" w:date="2016-10-27T11:58:00Z">
          <w:pPr>
            <w:pStyle w:val="ListParagraph"/>
            <w:numPr>
              <w:ilvl w:val="1"/>
              <w:numId w:val="5"/>
            </w:numPr>
            <w:ind w:left="1440" w:hanging="360"/>
            <w:jc w:val="both"/>
          </w:pPr>
        </w:pPrChange>
      </w:pPr>
    </w:p>
    <w:p w14:paraId="276347EE" w14:textId="46B256CA" w:rsidR="00CA4E68" w:rsidRPr="00045DE7" w:rsidDel="001F01CB" w:rsidRDefault="00CA4E68">
      <w:pPr>
        <w:pStyle w:val="ListParagraph"/>
        <w:numPr>
          <w:ilvl w:val="1"/>
          <w:numId w:val="5"/>
        </w:numPr>
        <w:ind w:left="1840"/>
        <w:jc w:val="both"/>
        <w:rPr>
          <w:del w:id="1921" w:author="10073817" w:date="2016-10-27T12:00:00Z"/>
          <w:rStyle w:val="tgc"/>
          <w:rFonts w:eastAsia="Times New Roman" w:cs="Arial"/>
          <w:rPrChange w:id="1922" w:author="10073817" w:date="2016-10-27T12:20:00Z">
            <w:rPr>
              <w:del w:id="1923" w:author="10073817" w:date="2016-10-27T12:00:00Z"/>
              <w:rStyle w:val="tgc"/>
              <w:rFonts w:eastAsia="Times New Roman" w:cs="Arial"/>
              <w:sz w:val="20"/>
              <w:szCs w:val="20"/>
            </w:rPr>
          </w:rPrChange>
        </w:rPr>
      </w:pPr>
      <w:del w:id="1924" w:author="10073817" w:date="2016-10-27T12:00:00Z">
        <w:r w:rsidRPr="00045DE7" w:rsidDel="001F01CB">
          <w:rPr>
            <w:rStyle w:val="tgc"/>
            <w:rFonts w:eastAsia="Times New Roman" w:cs="Arial"/>
            <w:rPrChange w:id="1925" w:author="10073817" w:date="2016-10-27T12:20:00Z">
              <w:rPr>
                <w:rStyle w:val="tgc"/>
                <w:rFonts w:eastAsia="Times New Roman" w:cs="Arial"/>
                <w:sz w:val="20"/>
                <w:szCs w:val="20"/>
              </w:rPr>
            </w:rPrChange>
          </w:rPr>
          <w:delText>Coordination number</w:delText>
        </w:r>
      </w:del>
    </w:p>
    <w:p w14:paraId="102D5033" w14:textId="4F5D5540" w:rsidR="00ED6CC7" w:rsidRPr="00045DE7" w:rsidRDefault="00ED6CC7">
      <w:pPr>
        <w:pStyle w:val="ListParagraph"/>
        <w:numPr>
          <w:ilvl w:val="1"/>
          <w:numId w:val="5"/>
        </w:numPr>
        <w:ind w:left="1840"/>
        <w:jc w:val="both"/>
        <w:rPr>
          <w:rStyle w:val="tgc"/>
          <w:rFonts w:eastAsia="Times New Roman" w:cs="Arial"/>
          <w:rPrChange w:id="1926" w:author="10073817" w:date="2016-10-27T12:20:00Z">
            <w:rPr>
              <w:rStyle w:val="tgc"/>
              <w:rFonts w:eastAsia="Times New Roman" w:cs="Arial"/>
              <w:sz w:val="20"/>
              <w:szCs w:val="20"/>
            </w:rPr>
          </w:rPrChange>
        </w:rPr>
      </w:pPr>
      <w:r w:rsidRPr="00045DE7">
        <w:rPr>
          <w:rStyle w:val="tgc"/>
          <w:rFonts w:eastAsia="Times New Roman" w:cs="Arial"/>
          <w:rPrChange w:id="1927" w:author="10073817" w:date="2016-10-27T12:20:00Z">
            <w:rPr>
              <w:rStyle w:val="tgc"/>
              <w:rFonts w:eastAsia="Times New Roman" w:cs="Arial"/>
              <w:sz w:val="20"/>
              <w:szCs w:val="20"/>
            </w:rPr>
          </w:rPrChange>
        </w:rPr>
        <w:t>Density of states</w:t>
      </w:r>
    </w:p>
    <w:p w14:paraId="356A78A3" w14:textId="77777777" w:rsidR="00ED6CC7" w:rsidRPr="00045DE7" w:rsidRDefault="00ED6CC7">
      <w:pPr>
        <w:pStyle w:val="ListParagraph"/>
        <w:numPr>
          <w:ilvl w:val="1"/>
          <w:numId w:val="5"/>
        </w:numPr>
        <w:ind w:left="1840"/>
        <w:jc w:val="both"/>
        <w:rPr>
          <w:rStyle w:val="tgc"/>
          <w:rFonts w:eastAsia="Times New Roman" w:cs="Arial"/>
          <w:rPrChange w:id="1928" w:author="10073817" w:date="2016-10-27T12:20:00Z">
            <w:rPr>
              <w:rStyle w:val="tgc"/>
              <w:rFonts w:eastAsia="Times New Roman" w:cs="Arial"/>
              <w:sz w:val="20"/>
              <w:szCs w:val="20"/>
            </w:rPr>
          </w:rPrChange>
        </w:rPr>
      </w:pPr>
      <w:r w:rsidRPr="00045DE7">
        <w:rPr>
          <w:rStyle w:val="tgc"/>
          <w:rFonts w:eastAsia="Times New Roman" w:cs="Arial"/>
          <w:rPrChange w:id="1929" w:author="10073817" w:date="2016-10-27T12:20:00Z">
            <w:rPr>
              <w:rStyle w:val="tgc"/>
              <w:rFonts w:eastAsia="Times New Roman" w:cs="Arial"/>
              <w:sz w:val="20"/>
              <w:szCs w:val="20"/>
            </w:rPr>
          </w:rPrChange>
        </w:rPr>
        <w:t>Band structure</w:t>
      </w:r>
    </w:p>
    <w:p w14:paraId="50A2E353" w14:textId="77777777" w:rsidR="00ED6CC7" w:rsidRPr="00045DE7" w:rsidRDefault="00ED6CC7">
      <w:pPr>
        <w:pStyle w:val="ListParagraph"/>
        <w:numPr>
          <w:ilvl w:val="1"/>
          <w:numId w:val="5"/>
        </w:numPr>
        <w:ind w:left="1840"/>
        <w:jc w:val="both"/>
        <w:rPr>
          <w:rStyle w:val="tgc"/>
          <w:rFonts w:eastAsia="Times New Roman" w:cs="Arial"/>
          <w:rPrChange w:id="1930" w:author="10073817" w:date="2016-10-27T12:20:00Z">
            <w:rPr>
              <w:rStyle w:val="tgc"/>
              <w:rFonts w:eastAsia="Times New Roman" w:cs="Arial"/>
              <w:sz w:val="20"/>
              <w:szCs w:val="20"/>
            </w:rPr>
          </w:rPrChange>
        </w:rPr>
      </w:pPr>
      <w:r w:rsidRPr="00045DE7">
        <w:rPr>
          <w:rStyle w:val="tgc"/>
          <w:rFonts w:eastAsia="Times New Roman" w:cs="Arial"/>
          <w:rPrChange w:id="1931" w:author="10073817" w:date="2016-10-27T12:20:00Z">
            <w:rPr>
              <w:rStyle w:val="tgc"/>
              <w:rFonts w:eastAsia="Times New Roman" w:cs="Arial"/>
              <w:sz w:val="20"/>
              <w:szCs w:val="20"/>
            </w:rPr>
          </w:rPrChange>
        </w:rPr>
        <w:t>Electron density difference</w:t>
      </w:r>
    </w:p>
    <w:p w14:paraId="7F62E728" w14:textId="3075D41A" w:rsidR="00ED6CC7" w:rsidRPr="00045DE7" w:rsidRDefault="00ED6CC7">
      <w:pPr>
        <w:pStyle w:val="ListParagraph"/>
        <w:numPr>
          <w:ilvl w:val="1"/>
          <w:numId w:val="5"/>
        </w:numPr>
        <w:spacing w:after="240"/>
        <w:ind w:left="1837" w:hanging="357"/>
        <w:contextualSpacing w:val="0"/>
        <w:jc w:val="both"/>
        <w:rPr>
          <w:rStyle w:val="tgc"/>
          <w:rFonts w:eastAsia="Times New Roman" w:cs="Arial"/>
          <w:rPrChange w:id="1932" w:author="10073817" w:date="2016-10-27T12:20:00Z">
            <w:rPr>
              <w:rStyle w:val="tgc"/>
              <w:rFonts w:eastAsia="Times New Roman" w:cs="Arial"/>
              <w:sz w:val="20"/>
              <w:szCs w:val="20"/>
            </w:rPr>
          </w:rPrChange>
        </w:rPr>
      </w:pPr>
      <w:r w:rsidRPr="00045DE7">
        <w:rPr>
          <w:rStyle w:val="tgc"/>
          <w:rFonts w:eastAsia="Times New Roman" w:cs="Arial"/>
          <w:rPrChange w:id="1933" w:author="10073817" w:date="2016-10-27T12:20:00Z">
            <w:rPr>
              <w:rStyle w:val="tgc"/>
              <w:rFonts w:eastAsia="Times New Roman" w:cs="Arial"/>
              <w:sz w:val="20"/>
              <w:szCs w:val="20"/>
            </w:rPr>
          </w:rPrChange>
        </w:rPr>
        <w:t>Orbitals</w:t>
      </w:r>
    </w:p>
    <w:p w14:paraId="227A1DDE" w14:textId="170CD35B" w:rsidR="00CA4E68" w:rsidRPr="00045DE7" w:rsidRDefault="00CA4E68">
      <w:pPr>
        <w:spacing w:after="240"/>
        <w:jc w:val="both"/>
        <w:rPr>
          <w:ins w:id="1934" w:author="10073817" w:date="2016-10-26T15:10:00Z"/>
          <w:rStyle w:val="tgc"/>
          <w:rFonts w:eastAsia="Times New Roman" w:cs="Arial"/>
        </w:rPr>
      </w:pPr>
      <w:r w:rsidRPr="00045DE7">
        <w:rPr>
          <w:rStyle w:val="tgc"/>
          <w:rFonts w:eastAsia="Times New Roman" w:cs="Arial"/>
          <w:rPrChange w:id="1935" w:author="10073817" w:date="2016-10-27T12:20:00Z">
            <w:rPr>
              <w:rStyle w:val="tgc"/>
              <w:rFonts w:eastAsia="Times New Roman" w:cs="Arial"/>
              <w:sz w:val="20"/>
              <w:szCs w:val="20"/>
            </w:rPr>
          </w:rPrChange>
        </w:rPr>
        <w:t xml:space="preserve">The results obtained for the amorphous structure </w:t>
      </w:r>
      <w:del w:id="1936" w:author="10073817" w:date="2016-10-26T15:27:00Z">
        <w:r w:rsidRPr="00045DE7" w:rsidDel="00006A82">
          <w:rPr>
            <w:rStyle w:val="tgc"/>
            <w:rFonts w:eastAsia="Times New Roman" w:cs="Arial"/>
            <w:rPrChange w:id="1937" w:author="10073817" w:date="2016-10-27T12:20:00Z">
              <w:rPr>
                <w:rStyle w:val="tgc"/>
                <w:rFonts w:eastAsia="Times New Roman" w:cs="Arial"/>
                <w:sz w:val="20"/>
                <w:szCs w:val="20"/>
              </w:rPr>
            </w:rPrChange>
          </w:rPr>
          <w:delText>will be</w:delText>
        </w:r>
      </w:del>
      <w:ins w:id="1938" w:author="10073817" w:date="2016-10-26T15:27:00Z">
        <w:r w:rsidR="00006A82" w:rsidRPr="00045DE7">
          <w:rPr>
            <w:rStyle w:val="tgc"/>
            <w:rFonts w:eastAsia="Times New Roman" w:cs="Arial"/>
          </w:rPr>
          <w:t>was</w:t>
        </w:r>
      </w:ins>
      <w:r w:rsidRPr="00045DE7">
        <w:rPr>
          <w:rStyle w:val="tgc"/>
          <w:rFonts w:eastAsia="Times New Roman" w:cs="Arial"/>
          <w:rPrChange w:id="1939" w:author="10073817" w:date="2016-10-27T12:20:00Z">
            <w:rPr>
              <w:rStyle w:val="tgc"/>
              <w:rFonts w:eastAsia="Times New Roman" w:cs="Arial"/>
              <w:sz w:val="20"/>
              <w:szCs w:val="20"/>
            </w:rPr>
          </w:rPrChange>
        </w:rPr>
        <w:t xml:space="preserve"> compared to the </w:t>
      </w:r>
      <w:ins w:id="1940" w:author="10073817" w:date="2016-10-27T12:09:00Z">
        <w:r w:rsidR="005A67BA">
          <w:rPr>
            <w:rStyle w:val="tgc"/>
            <w:rFonts w:eastAsia="Times New Roman" w:cs="Arial"/>
          </w:rPr>
          <w:t>values for</w:t>
        </w:r>
        <w:r w:rsidR="00FB06FE" w:rsidRPr="00045DE7">
          <w:rPr>
            <w:rStyle w:val="tgc"/>
            <w:rFonts w:eastAsia="Times New Roman" w:cs="Arial"/>
          </w:rPr>
          <w:t xml:space="preserve"> the </w:t>
        </w:r>
      </w:ins>
      <w:r w:rsidRPr="00045DE7">
        <w:rPr>
          <w:rStyle w:val="tgc"/>
          <w:rFonts w:eastAsia="Times New Roman" w:cs="Arial"/>
          <w:rPrChange w:id="1941" w:author="10073817" w:date="2016-10-27T12:20:00Z">
            <w:rPr>
              <w:rStyle w:val="tgc"/>
              <w:rFonts w:eastAsia="Times New Roman" w:cs="Arial"/>
              <w:sz w:val="20"/>
              <w:szCs w:val="20"/>
            </w:rPr>
          </w:rPrChange>
        </w:rPr>
        <w:t xml:space="preserve">initial crystal structure </w:t>
      </w:r>
      <w:del w:id="1942" w:author="10073817" w:date="2016-10-27T12:09:00Z">
        <w:r w:rsidRPr="00045DE7" w:rsidDel="00FB06FE">
          <w:rPr>
            <w:rStyle w:val="tgc"/>
            <w:rFonts w:eastAsia="Times New Roman" w:cs="Arial"/>
            <w:rPrChange w:id="1943" w:author="10073817" w:date="2016-10-27T12:20:00Z">
              <w:rPr>
                <w:rStyle w:val="tgc"/>
                <w:rFonts w:eastAsia="Times New Roman" w:cs="Arial"/>
                <w:sz w:val="20"/>
                <w:szCs w:val="20"/>
              </w:rPr>
            </w:rPrChange>
          </w:rPr>
          <w:delText>and experimental data.</w:delText>
        </w:r>
      </w:del>
      <w:ins w:id="1944" w:author="10073817" w:date="2016-10-27T12:09:00Z">
        <w:r w:rsidR="00FB06FE" w:rsidRPr="00045DE7">
          <w:rPr>
            <w:rStyle w:val="tgc"/>
            <w:rFonts w:eastAsia="Times New Roman" w:cs="Arial"/>
          </w:rPr>
          <w:t>as well as published experimental and theoretical data</w:t>
        </w:r>
      </w:ins>
    </w:p>
    <w:p w14:paraId="02C875E5" w14:textId="3971250C" w:rsidR="00045DE7" w:rsidRDefault="00F92307">
      <w:pPr>
        <w:pStyle w:val="Heading2"/>
        <w:rPr>
          <w:ins w:id="1945" w:author="10073817" w:date="2016-10-27T16:28:00Z"/>
          <w:rStyle w:val="tgc"/>
          <w:rFonts w:eastAsia="Times New Roman" w:cs="Arial"/>
        </w:rPr>
        <w:pPrChange w:id="1946" w:author="10073817" w:date="2016-10-27T12:21:00Z">
          <w:pPr>
            <w:spacing w:after="240"/>
            <w:jc w:val="both"/>
          </w:pPr>
        </w:pPrChange>
      </w:pPr>
      <w:ins w:id="1947" w:author="10073817" w:date="2016-10-26T15:10:00Z">
        <w:r w:rsidRPr="00045DE7">
          <w:rPr>
            <w:rStyle w:val="tgc"/>
            <w:rFonts w:eastAsia="Times New Roman" w:cs="Arial"/>
          </w:rPr>
          <w:t>Results</w:t>
        </w:r>
      </w:ins>
      <w:ins w:id="1948" w:author="10073817" w:date="2016-10-27T16:28:00Z">
        <w:r w:rsidR="002E33BA">
          <w:rPr>
            <w:rStyle w:val="tgc"/>
            <w:rFonts w:eastAsia="Times New Roman" w:cs="Arial"/>
          </w:rPr>
          <w:t xml:space="preserve"> and discussion</w:t>
        </w:r>
      </w:ins>
    </w:p>
    <w:p w14:paraId="56912F76" w14:textId="5E40350C" w:rsidR="002E33BA" w:rsidRDefault="002E33BA">
      <w:pPr>
        <w:rPr>
          <w:ins w:id="1949" w:author="10073817" w:date="2016-10-27T21:35:00Z"/>
        </w:rPr>
        <w:pPrChange w:id="1950" w:author="10073817" w:date="2016-10-27T16:28:00Z">
          <w:pPr>
            <w:spacing w:after="240"/>
            <w:jc w:val="both"/>
          </w:pPr>
        </w:pPrChange>
      </w:pPr>
      <w:ins w:id="1951" w:author="10073817" w:date="2016-10-27T16:29:00Z">
        <w:r>
          <w:t xml:space="preserve">Result files from the Material Studio software were downloaded and </w:t>
        </w:r>
      </w:ins>
      <w:ins w:id="1952" w:author="10073817" w:date="2016-10-27T20:14:00Z">
        <w:r w:rsidR="005A67BA">
          <w:t>interpreted</w:t>
        </w:r>
      </w:ins>
      <w:ins w:id="1953" w:author="10073817" w:date="2016-10-27T16:29:00Z">
        <w:r>
          <w:t>.</w:t>
        </w:r>
      </w:ins>
    </w:p>
    <w:p w14:paraId="03618C1C" w14:textId="4810A31E" w:rsidR="006C0680" w:rsidRDefault="006C0680">
      <w:pPr>
        <w:rPr>
          <w:ins w:id="1954" w:author="10073817" w:date="2016-10-27T21:36:00Z"/>
        </w:rPr>
        <w:pPrChange w:id="1955" w:author="10073817" w:date="2016-10-27T16:28:00Z">
          <w:pPr>
            <w:spacing w:after="240"/>
            <w:jc w:val="both"/>
          </w:pPr>
        </w:pPrChange>
      </w:pPr>
      <w:ins w:id="1956" w:author="10073817" w:date="2016-10-27T21:35:00Z">
        <w:r>
          <w:t>The values for the measured parameters which are discussed her</w:t>
        </w:r>
      </w:ins>
      <w:ins w:id="1957" w:author="10073817" w:date="2016-10-27T21:36:00Z">
        <w:r>
          <w:t>e</w:t>
        </w:r>
      </w:ins>
      <w:ins w:id="1958" w:author="10073817" w:date="2016-10-27T21:35:00Z">
        <w:r>
          <w:t xml:space="preserve"> for t</w:t>
        </w:r>
      </w:ins>
      <w:ins w:id="1959" w:author="10073817" w:date="2016-10-27T21:36:00Z">
        <w:r>
          <w:t>h</w:t>
        </w:r>
      </w:ins>
      <w:ins w:id="1960" w:author="10073817" w:date="2016-10-27T21:35:00Z">
        <w:r>
          <w:t>e</w:t>
        </w:r>
      </w:ins>
      <w:ins w:id="1961" w:author="10073817" w:date="2016-10-27T21:36:00Z">
        <w:r>
          <w:t xml:space="preserve"> </w:t>
        </w:r>
        <w:proofErr w:type="spellStart"/>
        <w:r>
          <w:t>supercell</w:t>
        </w:r>
        <w:proofErr w:type="spellEnd"/>
        <w:r>
          <w:t xml:space="preserve"> that was built as staring material is shown in Table 2</w:t>
        </w:r>
      </w:ins>
    </w:p>
    <w:tbl>
      <w:tblPr>
        <w:tblStyle w:val="TableGrid"/>
        <w:tblW w:w="0" w:type="auto"/>
        <w:tblLook w:val="04A0" w:firstRow="1" w:lastRow="0" w:firstColumn="1" w:lastColumn="0" w:noHBand="0" w:noVBand="1"/>
      </w:tblPr>
      <w:tblGrid>
        <w:gridCol w:w="1526"/>
        <w:gridCol w:w="1701"/>
        <w:gridCol w:w="584"/>
        <w:tblGridChange w:id="1962">
          <w:tblGrid>
            <w:gridCol w:w="1526"/>
            <w:gridCol w:w="1701"/>
            <w:gridCol w:w="584"/>
          </w:tblGrid>
        </w:tblGridChange>
      </w:tblGrid>
      <w:tr w:rsidR="006C0680" w:rsidRPr="006C0680" w14:paraId="67C0BE6F" w14:textId="77777777" w:rsidTr="006C0680">
        <w:trPr>
          <w:trHeight w:val="300"/>
          <w:ins w:id="1963" w:author="10073817" w:date="2016-10-27T21:42:00Z"/>
        </w:trPr>
        <w:tc>
          <w:tcPr>
            <w:tcW w:w="1526" w:type="dxa"/>
            <w:noWrap/>
            <w:hideMark/>
          </w:tcPr>
          <w:p w14:paraId="4C0AF02C" w14:textId="77777777" w:rsidR="006C0680" w:rsidRPr="006C0680" w:rsidRDefault="006C0680">
            <w:pPr>
              <w:rPr>
                <w:ins w:id="1964" w:author="10073817" w:date="2016-10-27T21:42:00Z"/>
              </w:rPr>
            </w:pPr>
          </w:p>
        </w:tc>
        <w:tc>
          <w:tcPr>
            <w:tcW w:w="1701" w:type="dxa"/>
            <w:noWrap/>
            <w:hideMark/>
          </w:tcPr>
          <w:p w14:paraId="5AACAB7D" w14:textId="77777777" w:rsidR="006C0680" w:rsidRPr="006C0680" w:rsidRDefault="006C0680">
            <w:pPr>
              <w:rPr>
                <w:ins w:id="1965" w:author="10073817" w:date="2016-10-27T21:42:00Z"/>
              </w:rPr>
            </w:pPr>
            <w:ins w:id="1966" w:author="10073817" w:date="2016-10-27T21:42:00Z">
              <w:r w:rsidRPr="006C0680">
                <w:t>Value</w:t>
              </w:r>
            </w:ins>
          </w:p>
        </w:tc>
        <w:tc>
          <w:tcPr>
            <w:tcW w:w="567" w:type="dxa"/>
            <w:noWrap/>
            <w:hideMark/>
          </w:tcPr>
          <w:p w14:paraId="2D3BBCA5" w14:textId="77777777" w:rsidR="006C0680" w:rsidRPr="006C0680" w:rsidRDefault="006C0680">
            <w:pPr>
              <w:rPr>
                <w:ins w:id="1967" w:author="10073817" w:date="2016-10-27T21:42:00Z"/>
              </w:rPr>
            </w:pPr>
          </w:p>
        </w:tc>
      </w:tr>
      <w:tr w:rsidR="006C0680" w:rsidRPr="006C0680" w14:paraId="063E19C8" w14:textId="77777777" w:rsidTr="006C0680">
        <w:trPr>
          <w:trHeight w:val="300"/>
          <w:ins w:id="1968" w:author="10073817" w:date="2016-10-27T21:42:00Z"/>
        </w:trPr>
        <w:tc>
          <w:tcPr>
            <w:tcW w:w="1526" w:type="dxa"/>
            <w:noWrap/>
            <w:hideMark/>
          </w:tcPr>
          <w:p w14:paraId="6856A6E0" w14:textId="77777777" w:rsidR="006C0680" w:rsidRPr="006C0680" w:rsidRDefault="006C0680">
            <w:pPr>
              <w:rPr>
                <w:ins w:id="1969" w:author="10073817" w:date="2016-10-27T21:42:00Z"/>
              </w:rPr>
            </w:pPr>
            <w:ins w:id="1970" w:author="10073817" w:date="2016-10-27T21:42:00Z">
              <w:r w:rsidRPr="006C0680">
                <w:t>Bond Angle</w:t>
              </w:r>
            </w:ins>
          </w:p>
        </w:tc>
        <w:tc>
          <w:tcPr>
            <w:tcW w:w="1701" w:type="dxa"/>
            <w:noWrap/>
            <w:hideMark/>
          </w:tcPr>
          <w:p w14:paraId="5F4CD78F" w14:textId="77777777" w:rsidR="006C0680" w:rsidRPr="006C0680" w:rsidRDefault="006C0680" w:rsidP="006C0680">
            <w:pPr>
              <w:rPr>
                <w:ins w:id="1971" w:author="10073817" w:date="2016-10-27T21:42:00Z"/>
              </w:rPr>
            </w:pPr>
            <w:ins w:id="1972" w:author="10073817" w:date="2016-10-27T21:42:00Z">
              <w:r w:rsidRPr="006C0680">
                <w:t>143.663</w:t>
              </w:r>
            </w:ins>
          </w:p>
        </w:tc>
        <w:tc>
          <w:tcPr>
            <w:tcW w:w="567" w:type="dxa"/>
            <w:noWrap/>
            <w:hideMark/>
          </w:tcPr>
          <w:p w14:paraId="21F67047" w14:textId="77777777" w:rsidR="006C0680" w:rsidRPr="006C0680" w:rsidRDefault="006C0680">
            <w:pPr>
              <w:rPr>
                <w:ins w:id="1973" w:author="10073817" w:date="2016-10-27T21:42:00Z"/>
              </w:rPr>
            </w:pPr>
            <w:proofErr w:type="spellStart"/>
            <w:ins w:id="1974" w:author="10073817" w:date="2016-10-27T21:42:00Z">
              <w:r w:rsidRPr="006C0680">
                <w:t>deg</w:t>
              </w:r>
              <w:proofErr w:type="spellEnd"/>
            </w:ins>
          </w:p>
        </w:tc>
      </w:tr>
      <w:tr w:rsidR="006C0680" w:rsidRPr="006C0680" w14:paraId="1634CD2D" w14:textId="77777777" w:rsidTr="006C0680">
        <w:trPr>
          <w:trHeight w:val="300"/>
          <w:ins w:id="1975" w:author="10073817" w:date="2016-10-27T21:42:00Z"/>
        </w:trPr>
        <w:tc>
          <w:tcPr>
            <w:tcW w:w="1526" w:type="dxa"/>
            <w:noWrap/>
            <w:hideMark/>
          </w:tcPr>
          <w:p w14:paraId="176FB3CC" w14:textId="77777777" w:rsidR="006C0680" w:rsidRPr="006C0680" w:rsidRDefault="006C0680">
            <w:pPr>
              <w:rPr>
                <w:ins w:id="1976" w:author="10073817" w:date="2016-10-27T21:42:00Z"/>
              </w:rPr>
            </w:pPr>
            <w:ins w:id="1977" w:author="10073817" w:date="2016-10-27T21:42:00Z">
              <w:r w:rsidRPr="006C0680">
                <w:t>Bond Length</w:t>
              </w:r>
            </w:ins>
          </w:p>
        </w:tc>
        <w:tc>
          <w:tcPr>
            <w:tcW w:w="1701" w:type="dxa"/>
            <w:noWrap/>
            <w:hideMark/>
          </w:tcPr>
          <w:p w14:paraId="33515E0B" w14:textId="77777777" w:rsidR="006C0680" w:rsidRPr="006C0680" w:rsidRDefault="006C0680" w:rsidP="006C0680">
            <w:pPr>
              <w:rPr>
                <w:ins w:id="1978" w:author="10073817" w:date="2016-10-27T21:42:00Z"/>
              </w:rPr>
            </w:pPr>
            <w:ins w:id="1979" w:author="10073817" w:date="2016-10-27T21:42:00Z">
              <w:r w:rsidRPr="006C0680">
                <w:t>1.609</w:t>
              </w:r>
            </w:ins>
          </w:p>
        </w:tc>
        <w:tc>
          <w:tcPr>
            <w:tcW w:w="567" w:type="dxa"/>
            <w:noWrap/>
            <w:hideMark/>
          </w:tcPr>
          <w:p w14:paraId="5391AA08" w14:textId="77777777" w:rsidR="006C0680" w:rsidRPr="006C0680" w:rsidRDefault="006C0680">
            <w:pPr>
              <w:rPr>
                <w:ins w:id="1980" w:author="10073817" w:date="2016-10-27T21:42:00Z"/>
              </w:rPr>
            </w:pPr>
            <w:ins w:id="1981" w:author="10073817" w:date="2016-10-27T21:42:00Z">
              <w:r w:rsidRPr="006C0680">
                <w:t>A</w:t>
              </w:r>
            </w:ins>
          </w:p>
        </w:tc>
      </w:tr>
      <w:tr w:rsidR="006C0680" w:rsidRPr="006C0680" w14:paraId="14CE5DE3" w14:textId="77777777" w:rsidTr="006C0680">
        <w:trPr>
          <w:trHeight w:val="300"/>
          <w:ins w:id="1982" w:author="10073817" w:date="2016-10-27T21:42:00Z"/>
        </w:trPr>
        <w:tc>
          <w:tcPr>
            <w:tcW w:w="1526" w:type="dxa"/>
            <w:noWrap/>
            <w:hideMark/>
          </w:tcPr>
          <w:p w14:paraId="02AFE9C7" w14:textId="77777777" w:rsidR="006C0680" w:rsidRPr="006C0680" w:rsidRDefault="006C0680">
            <w:pPr>
              <w:rPr>
                <w:ins w:id="1983" w:author="10073817" w:date="2016-10-27T21:42:00Z"/>
              </w:rPr>
            </w:pPr>
            <w:ins w:id="1984" w:author="10073817" w:date="2016-10-27T21:42:00Z">
              <w:r w:rsidRPr="006C0680">
                <w:t>Energy</w:t>
              </w:r>
            </w:ins>
          </w:p>
        </w:tc>
        <w:tc>
          <w:tcPr>
            <w:tcW w:w="1701" w:type="dxa"/>
            <w:noWrap/>
            <w:hideMark/>
          </w:tcPr>
          <w:p w14:paraId="31A83423" w14:textId="77777777" w:rsidR="006C0680" w:rsidRPr="006C0680" w:rsidRDefault="006C0680" w:rsidP="006C0680">
            <w:pPr>
              <w:rPr>
                <w:ins w:id="1985" w:author="10073817" w:date="2016-10-27T21:42:00Z"/>
              </w:rPr>
            </w:pPr>
            <w:ins w:id="1986" w:author="10073817" w:date="2016-10-27T21:42:00Z">
              <w:r w:rsidRPr="006C0680">
                <w:t>-79498.14133</w:t>
              </w:r>
            </w:ins>
          </w:p>
        </w:tc>
        <w:tc>
          <w:tcPr>
            <w:tcW w:w="567" w:type="dxa"/>
            <w:noWrap/>
            <w:hideMark/>
          </w:tcPr>
          <w:p w14:paraId="1CE4E914" w14:textId="77777777" w:rsidR="006C0680" w:rsidRPr="006C0680" w:rsidRDefault="006C0680">
            <w:pPr>
              <w:rPr>
                <w:ins w:id="1987" w:author="10073817" w:date="2016-10-27T21:42:00Z"/>
              </w:rPr>
            </w:pPr>
            <w:proofErr w:type="spellStart"/>
            <w:ins w:id="1988" w:author="10073817" w:date="2016-10-27T21:42:00Z">
              <w:r w:rsidRPr="006C0680">
                <w:t>eV</w:t>
              </w:r>
              <w:proofErr w:type="spellEnd"/>
            </w:ins>
          </w:p>
        </w:tc>
      </w:tr>
      <w:tr w:rsidR="006C0680" w:rsidRPr="006C0680" w14:paraId="685C5F13" w14:textId="77777777" w:rsidTr="006C0680">
        <w:trPr>
          <w:trHeight w:val="300"/>
          <w:ins w:id="1989" w:author="10073817" w:date="2016-10-27T21:42:00Z"/>
        </w:trPr>
        <w:tc>
          <w:tcPr>
            <w:tcW w:w="1526" w:type="dxa"/>
            <w:noWrap/>
            <w:hideMark/>
          </w:tcPr>
          <w:p w14:paraId="4BF49B17" w14:textId="77777777" w:rsidR="006C0680" w:rsidRPr="006C0680" w:rsidRDefault="006C0680">
            <w:pPr>
              <w:rPr>
                <w:ins w:id="1990" w:author="10073817" w:date="2016-10-27T21:42:00Z"/>
              </w:rPr>
            </w:pPr>
            <w:ins w:id="1991" w:author="10073817" w:date="2016-10-27T21:42:00Z">
              <w:r w:rsidRPr="006C0680">
                <w:t>Band Gap</w:t>
              </w:r>
            </w:ins>
          </w:p>
        </w:tc>
        <w:tc>
          <w:tcPr>
            <w:tcW w:w="1701" w:type="dxa"/>
            <w:noWrap/>
            <w:hideMark/>
          </w:tcPr>
          <w:p w14:paraId="01EEA218" w14:textId="77777777" w:rsidR="006C0680" w:rsidRPr="006C0680" w:rsidRDefault="006C0680">
            <w:pPr>
              <w:rPr>
                <w:ins w:id="1992" w:author="10073817" w:date="2016-10-27T21:42:00Z"/>
              </w:rPr>
            </w:pPr>
          </w:p>
        </w:tc>
        <w:tc>
          <w:tcPr>
            <w:tcW w:w="567" w:type="dxa"/>
            <w:noWrap/>
            <w:hideMark/>
          </w:tcPr>
          <w:p w14:paraId="3ACD12F0" w14:textId="77777777" w:rsidR="006C0680" w:rsidRPr="006C0680" w:rsidRDefault="006C0680">
            <w:pPr>
              <w:rPr>
                <w:ins w:id="1993" w:author="10073817" w:date="2016-10-27T21:42:00Z"/>
              </w:rPr>
            </w:pPr>
            <w:proofErr w:type="spellStart"/>
            <w:ins w:id="1994" w:author="10073817" w:date="2016-10-27T21:42:00Z">
              <w:r w:rsidRPr="006C0680">
                <w:t>eV</w:t>
              </w:r>
              <w:proofErr w:type="spellEnd"/>
            </w:ins>
          </w:p>
        </w:tc>
      </w:tr>
    </w:tbl>
    <w:p w14:paraId="5F01185D" w14:textId="2DA4E18E" w:rsidR="006C0680" w:rsidRDefault="006C0680">
      <w:pPr>
        <w:rPr>
          <w:ins w:id="1995" w:author="10073817" w:date="2016-10-27T21:53:00Z"/>
        </w:rPr>
        <w:pPrChange w:id="1996" w:author="10073817" w:date="2016-10-27T16:28:00Z">
          <w:pPr>
            <w:spacing w:after="240"/>
            <w:jc w:val="both"/>
          </w:pPr>
        </w:pPrChange>
      </w:pPr>
      <w:ins w:id="1997" w:author="10073817" w:date="2016-10-27T21:45:00Z">
        <w:r>
          <w:t>Table 2</w:t>
        </w:r>
      </w:ins>
    </w:p>
    <w:p w14:paraId="02BA5708" w14:textId="41A97D56" w:rsidR="00430684" w:rsidRDefault="00430684" w:rsidP="00430684">
      <w:pPr>
        <w:pStyle w:val="Heading3"/>
        <w:rPr>
          <w:ins w:id="1998" w:author="10073817" w:date="2016-10-27T16:29:00Z"/>
        </w:rPr>
        <w:pPrChange w:id="1999" w:author="10073817" w:date="2016-10-27T21:53:00Z">
          <w:pPr>
            <w:spacing w:after="240"/>
            <w:jc w:val="both"/>
          </w:pPr>
        </w:pPrChange>
      </w:pPr>
      <w:ins w:id="2000" w:author="10073817" w:date="2016-10-27T21:53:00Z">
        <w:r>
          <w:t>Energy</w:t>
        </w:r>
      </w:ins>
    </w:p>
    <w:p w14:paraId="365152BD" w14:textId="77777777" w:rsidR="002E33BA" w:rsidRDefault="002E33BA">
      <w:pPr>
        <w:rPr>
          <w:ins w:id="2001" w:author="10073817" w:date="2016-10-27T16:31:00Z"/>
        </w:rPr>
        <w:pPrChange w:id="2002" w:author="10073817" w:date="2016-10-27T16:28:00Z">
          <w:pPr>
            <w:spacing w:after="240"/>
            <w:jc w:val="both"/>
          </w:pPr>
        </w:pPrChange>
      </w:pPr>
      <w:ins w:id="2003" w:author="10073817" w:date="2016-10-27T16:30:00Z">
        <w:r>
          <w:t xml:space="preserve">The energy values for the various </w:t>
        </w:r>
      </w:ins>
      <w:ins w:id="2004" w:author="10073817" w:date="2016-10-27T16:31:00Z">
        <w:r>
          <w:t xml:space="preserve">steps of the simulation was plotted and is shown in </w:t>
        </w:r>
      </w:ins>
    </w:p>
    <w:p w14:paraId="33F9C196" w14:textId="5765F006" w:rsidR="002E33BA" w:rsidRDefault="006853F3">
      <w:pPr>
        <w:rPr>
          <w:ins w:id="2005" w:author="10073817" w:date="2016-10-27T16:34:00Z"/>
        </w:rPr>
        <w:pPrChange w:id="2006" w:author="10073817" w:date="2016-10-27T16:28:00Z">
          <w:pPr>
            <w:spacing w:after="240"/>
            <w:jc w:val="both"/>
          </w:pPr>
        </w:pPrChange>
      </w:pPr>
      <w:proofErr w:type="gramStart"/>
      <w:ins w:id="2007" w:author="10073817" w:date="2016-10-27T21:00:00Z">
        <w:r>
          <w:t>Figure 4</w:t>
        </w:r>
      </w:ins>
      <w:ins w:id="2008" w:author="10073817" w:date="2016-10-27T16:31:00Z">
        <w:r w:rsidR="002E33BA">
          <w:t>.</w:t>
        </w:r>
      </w:ins>
      <w:proofErr w:type="gramEnd"/>
      <w:ins w:id="2009" w:author="10073817" w:date="2016-10-27T21:43:00Z">
        <w:r w:rsidR="006C0680">
          <w:t xml:space="preserve"> The starting energy used is for the </w:t>
        </w:r>
        <w:proofErr w:type="spellStart"/>
        <w:r w:rsidR="006C0680">
          <w:t>supercell</w:t>
        </w:r>
        <w:proofErr w:type="spellEnd"/>
        <w:r w:rsidR="006C0680">
          <w:t xml:space="preserve"> before any treatment</w:t>
        </w:r>
      </w:ins>
    </w:p>
    <w:p w14:paraId="1C271F2D" w14:textId="3F68AEE0" w:rsidR="002E33BA" w:rsidRDefault="002E33BA">
      <w:pPr>
        <w:rPr>
          <w:ins w:id="2010" w:author="10073817" w:date="2016-10-27T16:35:00Z"/>
        </w:rPr>
        <w:pPrChange w:id="2011" w:author="10073817" w:date="2016-10-27T16:28:00Z">
          <w:pPr>
            <w:spacing w:after="240"/>
            <w:jc w:val="both"/>
          </w:pPr>
        </w:pPrChange>
      </w:pPr>
      <w:ins w:id="2012" w:author="10073817" w:date="2016-10-27T16:34:00Z">
        <w:r>
          <w:lastRenderedPageBreak/>
          <w:t>The energy evolution for the specific temperature condition</w:t>
        </w:r>
      </w:ins>
      <w:ins w:id="2013" w:author="10073817" w:date="2016-10-27T16:35:00Z">
        <w:r>
          <w:t xml:space="preserve">s are shown </w:t>
        </w:r>
      </w:ins>
      <w:ins w:id="2014" w:author="10073817" w:date="2016-10-27T20:14:00Z">
        <w:r w:rsidR="005A67BA">
          <w:t xml:space="preserve">in </w:t>
        </w:r>
      </w:ins>
      <w:ins w:id="2015" w:author="10073817" w:date="2016-10-27T16:35:00Z">
        <w:r w:rsidR="00FC0EA0">
          <w:t xml:space="preserve">Charts </w:t>
        </w:r>
      </w:ins>
      <w:ins w:id="2016" w:author="10073817" w:date="2016-10-27T21:01:00Z">
        <w:r w:rsidR="006853F3">
          <w:t>5-7</w:t>
        </w:r>
      </w:ins>
    </w:p>
    <w:p w14:paraId="6CB8FC45" w14:textId="77777777" w:rsidR="00FC0EA0" w:rsidRPr="002E33BA" w:rsidRDefault="00FC0EA0">
      <w:pPr>
        <w:rPr>
          <w:ins w:id="2017" w:author="10073817" w:date="2016-10-27T15:29:00Z"/>
          <w:rPrChange w:id="2018" w:author="10073817" w:date="2016-10-27T16:28:00Z">
            <w:rPr>
              <w:ins w:id="2019" w:author="10073817" w:date="2016-10-27T15:29:00Z"/>
              <w:rStyle w:val="tgc"/>
              <w:rFonts w:eastAsia="Times New Roman" w:cs="Arial"/>
            </w:rPr>
          </w:rPrChange>
        </w:rPr>
        <w:pPrChange w:id="2020" w:author="10073817" w:date="2016-10-27T16:28:00Z">
          <w:pPr>
            <w:spacing w:after="240"/>
            <w:jc w:val="both"/>
          </w:pPr>
        </w:pPrChange>
      </w:pPr>
    </w:p>
    <w:p w14:paraId="79A872B4" w14:textId="6AB84F89" w:rsidR="00465A7A" w:rsidRDefault="00465A7A" w:rsidP="005A67BA">
      <w:pPr>
        <w:pStyle w:val="NoSpacing"/>
        <w:rPr>
          <w:ins w:id="2021" w:author="10073817" w:date="2016-10-27T20:24:00Z"/>
        </w:rPr>
        <w:pPrChange w:id="2022" w:author="10073817" w:date="2016-10-27T20:24:00Z">
          <w:pPr>
            <w:spacing w:after="240"/>
            <w:jc w:val="both"/>
          </w:pPr>
        </w:pPrChange>
      </w:pPr>
      <w:ins w:id="2023" w:author="10073817" w:date="2016-10-27T15:29:00Z">
        <w:r>
          <w:rPr>
            <w:noProof/>
            <w:lang w:eastAsia="en-ZA"/>
          </w:rPr>
          <w:drawing>
            <wp:inline distT="0" distB="0" distL="0" distR="0" wp14:anchorId="3BD0331B" wp14:editId="0340A9A4">
              <wp:extent cx="5909733" cy="3335867"/>
              <wp:effectExtent l="0" t="0" r="1524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597E0D89" w14:textId="4B28DA03" w:rsidR="005A67BA" w:rsidRDefault="006853F3" w:rsidP="005A67BA">
      <w:pPr>
        <w:rPr>
          <w:ins w:id="2024" w:author="10073817" w:date="2016-10-27T20:23:00Z"/>
        </w:rPr>
        <w:pPrChange w:id="2025" w:author="10073817" w:date="2016-10-27T20:24:00Z">
          <w:pPr>
            <w:spacing w:after="240"/>
            <w:jc w:val="both"/>
          </w:pPr>
        </w:pPrChange>
      </w:pPr>
      <w:ins w:id="2026" w:author="10073817" w:date="2016-10-27T21:00:00Z">
        <w:r>
          <w:t>Figure 4</w:t>
        </w:r>
      </w:ins>
    </w:p>
    <w:p w14:paraId="1FF16A3D" w14:textId="77777777" w:rsidR="005A67BA" w:rsidRDefault="005A67BA" w:rsidP="005A67BA">
      <w:pPr>
        <w:pStyle w:val="NoSpacing"/>
        <w:rPr>
          <w:ins w:id="2027" w:author="10073817" w:date="2016-10-27T15:38:00Z"/>
        </w:rPr>
        <w:pPrChange w:id="2028" w:author="10073817" w:date="2016-10-27T20:23:00Z">
          <w:pPr>
            <w:spacing w:after="240"/>
            <w:jc w:val="both"/>
          </w:pPr>
        </w:pPrChange>
      </w:pPr>
    </w:p>
    <w:p w14:paraId="2C7C3733" w14:textId="1F6B4502" w:rsidR="00614160" w:rsidRDefault="00614160" w:rsidP="005A67BA">
      <w:pPr>
        <w:pStyle w:val="NoSpacing"/>
        <w:rPr>
          <w:ins w:id="2029" w:author="10073817" w:date="2016-10-27T20:24:00Z"/>
        </w:rPr>
        <w:pPrChange w:id="2030" w:author="10073817" w:date="2016-10-27T20:24:00Z">
          <w:pPr>
            <w:spacing w:after="240"/>
            <w:jc w:val="both"/>
          </w:pPr>
        </w:pPrChange>
      </w:pPr>
      <w:ins w:id="2031" w:author="10073817" w:date="2016-10-27T15:38:00Z">
        <w:r>
          <w:rPr>
            <w:noProof/>
            <w:lang w:eastAsia="en-ZA"/>
          </w:rPr>
          <w:drawing>
            <wp:inline distT="0" distB="0" distL="0" distR="0" wp14:anchorId="71431971" wp14:editId="2D2A39A2">
              <wp:extent cx="5300133" cy="3090333"/>
              <wp:effectExtent l="0" t="0" r="15240" b="1524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2B625B4B" w14:textId="7C569226" w:rsidR="005A67BA" w:rsidRPr="00465A7A" w:rsidRDefault="006853F3" w:rsidP="005A67BA">
      <w:pPr>
        <w:pStyle w:val="NoSpacing"/>
        <w:rPr>
          <w:ins w:id="2032" w:author="10073817" w:date="2016-10-27T15:28:00Z"/>
          <w:rPrChange w:id="2033" w:author="10073817" w:date="2016-10-27T15:29:00Z">
            <w:rPr>
              <w:ins w:id="2034" w:author="10073817" w:date="2016-10-27T15:28:00Z"/>
              <w:rStyle w:val="tgc"/>
              <w:rFonts w:eastAsia="Times New Roman" w:cs="Arial"/>
            </w:rPr>
          </w:rPrChange>
        </w:rPr>
        <w:pPrChange w:id="2035" w:author="10073817" w:date="2016-10-27T20:24:00Z">
          <w:pPr>
            <w:spacing w:after="240"/>
            <w:jc w:val="both"/>
          </w:pPr>
        </w:pPrChange>
      </w:pPr>
      <w:ins w:id="2036" w:author="10073817" w:date="2016-10-27T21:01:00Z">
        <w:r>
          <w:t>Figure 5</w:t>
        </w:r>
      </w:ins>
    </w:p>
    <w:p w14:paraId="24E6C042" w14:textId="261E0F19" w:rsidR="00465A7A" w:rsidRDefault="00614160" w:rsidP="00AC5CEB">
      <w:pPr>
        <w:pStyle w:val="NoSpacing"/>
        <w:rPr>
          <w:ins w:id="2037" w:author="10073817" w:date="2016-10-27T20:24:00Z"/>
        </w:rPr>
        <w:pPrChange w:id="2038" w:author="10073817" w:date="2016-10-27T20:24:00Z">
          <w:pPr>
            <w:spacing w:after="240"/>
            <w:jc w:val="both"/>
          </w:pPr>
        </w:pPrChange>
      </w:pPr>
      <w:ins w:id="2039" w:author="10073817" w:date="2016-10-27T15:38:00Z">
        <w:r>
          <w:rPr>
            <w:noProof/>
            <w:lang w:eastAsia="en-ZA"/>
          </w:rPr>
          <w:lastRenderedPageBreak/>
          <w:drawing>
            <wp:inline distT="0" distB="0" distL="0" distR="0" wp14:anchorId="6A35EBD9" wp14:editId="661B73A0">
              <wp:extent cx="5731510" cy="4160243"/>
              <wp:effectExtent l="0" t="0" r="21590"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020DF791" w14:textId="1C55431D" w:rsidR="00AC5CEB" w:rsidRDefault="006853F3" w:rsidP="00AC5CEB">
      <w:pPr>
        <w:rPr>
          <w:ins w:id="2040" w:author="10073817" w:date="2016-10-27T15:38:00Z"/>
        </w:rPr>
        <w:pPrChange w:id="2041" w:author="10073817" w:date="2016-10-27T20:24:00Z">
          <w:pPr>
            <w:spacing w:after="240"/>
            <w:jc w:val="both"/>
          </w:pPr>
        </w:pPrChange>
      </w:pPr>
      <w:ins w:id="2042" w:author="10073817" w:date="2016-10-27T21:01:00Z">
        <w:r>
          <w:t>Figure 6</w:t>
        </w:r>
      </w:ins>
    </w:p>
    <w:p w14:paraId="14636DA6" w14:textId="05F00914" w:rsidR="00614160" w:rsidRDefault="00614160" w:rsidP="00AC5CEB">
      <w:pPr>
        <w:pStyle w:val="NoSpacing"/>
        <w:rPr>
          <w:ins w:id="2043" w:author="10073817" w:date="2016-10-27T20:25:00Z"/>
        </w:rPr>
        <w:pPrChange w:id="2044" w:author="10073817" w:date="2016-10-27T20:25:00Z">
          <w:pPr>
            <w:spacing w:after="240"/>
            <w:jc w:val="both"/>
          </w:pPr>
        </w:pPrChange>
      </w:pPr>
      <w:ins w:id="2045" w:author="10073817" w:date="2016-10-27T15:39:00Z">
        <w:r>
          <w:rPr>
            <w:noProof/>
            <w:lang w:eastAsia="en-ZA"/>
          </w:rPr>
          <w:drawing>
            <wp:inline distT="0" distB="0" distL="0" distR="0" wp14:anchorId="649909DF" wp14:editId="6F276F30">
              <wp:extent cx="5731510" cy="4160243"/>
              <wp:effectExtent l="0" t="0" r="2159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47ADB52E" w14:textId="302FA16F" w:rsidR="00AC5CEB" w:rsidRDefault="006853F3" w:rsidP="00AC5CEB">
      <w:pPr>
        <w:pStyle w:val="NoSpacing"/>
        <w:rPr>
          <w:ins w:id="2046" w:author="10073817" w:date="2016-10-27T20:14:00Z"/>
        </w:rPr>
        <w:pPrChange w:id="2047" w:author="10073817" w:date="2016-10-27T20:25:00Z">
          <w:pPr>
            <w:spacing w:after="240"/>
            <w:jc w:val="both"/>
          </w:pPr>
        </w:pPrChange>
      </w:pPr>
      <w:ins w:id="2048" w:author="10073817" w:date="2016-10-27T21:01:00Z">
        <w:r>
          <w:t>Figure 7</w:t>
        </w:r>
      </w:ins>
    </w:p>
    <w:p w14:paraId="4854D627" w14:textId="40338F32" w:rsidR="00465A7A" w:rsidRPr="00465A7A" w:rsidRDefault="005A67BA">
      <w:pPr>
        <w:rPr>
          <w:ins w:id="2049" w:author="10073817" w:date="2016-10-27T12:23:00Z"/>
          <w:rPrChange w:id="2050" w:author="10073817" w:date="2016-10-27T15:28:00Z">
            <w:rPr>
              <w:ins w:id="2051" w:author="10073817" w:date="2016-10-27T12:23:00Z"/>
              <w:rStyle w:val="tgc"/>
              <w:rFonts w:eastAsia="Times New Roman" w:cs="Arial"/>
            </w:rPr>
          </w:rPrChange>
        </w:rPr>
        <w:pPrChange w:id="2052" w:author="10073817" w:date="2016-10-27T15:28:00Z">
          <w:pPr>
            <w:spacing w:after="240"/>
            <w:jc w:val="both"/>
          </w:pPr>
        </w:pPrChange>
      </w:pPr>
      <w:ins w:id="2053" w:author="10073817" w:date="2016-10-27T20:14:00Z">
        <w:r>
          <w:lastRenderedPageBreak/>
          <w:t>From these energy curves it can be deducted that the system has the most energy after the</w:t>
        </w:r>
      </w:ins>
      <w:ins w:id="2054" w:author="10073817" w:date="2016-10-27T20:15:00Z">
        <w:r>
          <w:t xml:space="preserve"> </w:t>
        </w:r>
      </w:ins>
      <w:ins w:id="2055" w:author="10073817" w:date="2016-10-27T20:16:00Z">
        <w:r>
          <w:t>being heated to</w:t>
        </w:r>
      </w:ins>
      <w:ins w:id="2056" w:author="10073817" w:date="2016-10-27T20:15:00Z">
        <w:r>
          <w:t xml:space="preserve"> 6000K </w:t>
        </w:r>
        <w:proofErr w:type="gramStart"/>
        <w:r>
          <w:t xml:space="preserve">in </w:t>
        </w:r>
      </w:ins>
      <w:ins w:id="2057" w:author="10073817" w:date="2016-10-27T20:16:00Z">
        <w:r>
          <w:t xml:space="preserve"> 150steps</w:t>
        </w:r>
        <w:proofErr w:type="gramEnd"/>
        <w:r>
          <w:t xml:space="preserve"> of 1fs. The su</w:t>
        </w:r>
      </w:ins>
      <w:ins w:id="2058" w:author="10073817" w:date="2016-10-27T20:17:00Z">
        <w:r>
          <w:t>b</w:t>
        </w:r>
      </w:ins>
      <w:ins w:id="2059" w:author="10073817" w:date="2016-10-27T20:16:00Z">
        <w:r>
          <w:t xml:space="preserve">sequent quenching </w:t>
        </w:r>
      </w:ins>
      <w:ins w:id="2060" w:author="10073817" w:date="2016-10-27T20:17:00Z">
        <w:r>
          <w:t>has little impact on the energy of the system, but does however return the system to a solid state. The conclusion can be drawn that for this set of c</w:t>
        </w:r>
      </w:ins>
      <w:ins w:id="2061" w:author="10073817" w:date="2016-10-27T20:18:00Z">
        <w:r>
          <w:t>a</w:t>
        </w:r>
      </w:ins>
      <w:ins w:id="2062" w:author="10073817" w:date="2016-10-27T20:17:00Z">
        <w:r>
          <w:t xml:space="preserve">lculations </w:t>
        </w:r>
      </w:ins>
      <w:ins w:id="2063" w:author="10073817" w:date="2016-10-27T20:18:00Z">
        <w:r>
          <w:t xml:space="preserve">that would be the solid structure with the highest level of </w:t>
        </w:r>
      </w:ins>
      <w:ins w:id="2064" w:author="10073817" w:date="2016-10-27T20:22:00Z">
        <w:r>
          <w:t xml:space="preserve">disorder in the system and thus the most </w:t>
        </w:r>
      </w:ins>
      <w:ins w:id="2065" w:author="10073817" w:date="2016-10-27T20:27:00Z">
        <w:r w:rsidR="00AC5CEB">
          <w:t>amorphous</w:t>
        </w:r>
      </w:ins>
      <w:ins w:id="2066" w:author="10073817" w:date="2016-10-27T20:22:00Z">
        <w:r>
          <w:t xml:space="preserve">. This is confirmed when the </w:t>
        </w:r>
      </w:ins>
      <w:ins w:id="2067" w:author="10073817" w:date="2016-10-27T20:23:00Z">
        <w:r>
          <w:t>energy for the various melting and quenching steps are plotted against each other. (</w:t>
        </w:r>
      </w:ins>
      <w:ins w:id="2068" w:author="10073817" w:date="2016-10-27T21:01:00Z">
        <w:r w:rsidR="006853F3">
          <w:t>Figure 8</w:t>
        </w:r>
      </w:ins>
      <w:ins w:id="2069" w:author="10073817" w:date="2016-10-27T20:25:00Z">
        <w:r w:rsidR="00AC5CEB">
          <w:t>)</w:t>
        </w:r>
      </w:ins>
    </w:p>
    <w:p w14:paraId="7FF28105" w14:textId="57741865" w:rsidR="00045DE7" w:rsidRDefault="00045DE7" w:rsidP="00AC5CEB">
      <w:pPr>
        <w:pStyle w:val="NoSpacing"/>
        <w:rPr>
          <w:ins w:id="2070" w:author="10073817" w:date="2016-10-27T20:25:00Z"/>
        </w:rPr>
        <w:pPrChange w:id="2071" w:author="10073817" w:date="2016-10-27T20:25:00Z">
          <w:pPr>
            <w:spacing w:after="240"/>
            <w:jc w:val="both"/>
          </w:pPr>
        </w:pPrChange>
      </w:pPr>
      <w:ins w:id="2072" w:author="10073817" w:date="2016-10-27T12:26:00Z">
        <w:r>
          <w:rPr>
            <w:noProof/>
            <w:lang w:eastAsia="en-ZA"/>
          </w:rPr>
          <w:drawing>
            <wp:inline distT="0" distB="0" distL="0" distR="0" wp14:anchorId="1BD8B38F" wp14:editId="727726E7">
              <wp:extent cx="5731510" cy="4160243"/>
              <wp:effectExtent l="0" t="0" r="2159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7790AD0B" w14:textId="5E730869" w:rsidR="009A37CD" w:rsidRDefault="006853F3" w:rsidP="00AC5CEB">
      <w:pPr>
        <w:rPr>
          <w:ins w:id="2073" w:author="10073817" w:date="2016-10-27T21:53:00Z"/>
        </w:rPr>
        <w:pPrChange w:id="2074" w:author="10073817" w:date="2016-10-27T20:25:00Z">
          <w:pPr>
            <w:spacing w:after="240"/>
            <w:jc w:val="both"/>
          </w:pPr>
        </w:pPrChange>
      </w:pPr>
      <w:ins w:id="2075" w:author="10073817" w:date="2016-10-27T21:01:00Z">
        <w:r>
          <w:t>Figure 8</w:t>
        </w:r>
      </w:ins>
    </w:p>
    <w:p w14:paraId="1E3A2543" w14:textId="1AEC08C2" w:rsidR="00430684" w:rsidRDefault="00430684" w:rsidP="00430684">
      <w:pPr>
        <w:pStyle w:val="Heading3"/>
        <w:rPr>
          <w:ins w:id="2076" w:author="10073817" w:date="2016-10-27T20:34:00Z"/>
        </w:rPr>
        <w:pPrChange w:id="2077" w:author="10073817" w:date="2016-10-27T21:53:00Z">
          <w:pPr>
            <w:spacing w:after="240"/>
            <w:jc w:val="both"/>
          </w:pPr>
        </w:pPrChange>
      </w:pPr>
      <w:ins w:id="2078" w:author="10073817" w:date="2016-10-27T21:53:00Z">
        <w:r>
          <w:t>Band Gap</w:t>
        </w:r>
      </w:ins>
    </w:p>
    <w:p w14:paraId="35E71026" w14:textId="51204F6E" w:rsidR="00AC5CEB" w:rsidRDefault="00AC5CEB" w:rsidP="00AC5CEB">
      <w:pPr>
        <w:rPr>
          <w:ins w:id="2079" w:author="10073817" w:date="2016-10-27T20:51:00Z"/>
        </w:rPr>
        <w:pPrChange w:id="2080" w:author="10073817" w:date="2016-10-27T20:25:00Z">
          <w:pPr>
            <w:spacing w:after="240"/>
            <w:jc w:val="both"/>
          </w:pPr>
        </w:pPrChange>
      </w:pPr>
      <w:ins w:id="2081" w:author="10073817" w:date="2016-10-27T20:34:00Z">
        <w:r>
          <w:t xml:space="preserve">Another property of the system that </w:t>
        </w:r>
        <w:r w:rsidR="00131AEC">
          <w:t xml:space="preserve">serves as an indicator of the reactivity and </w:t>
        </w:r>
      </w:ins>
      <w:ins w:id="2082" w:author="10073817" w:date="2016-10-27T20:35:00Z">
        <w:r w:rsidR="00131AEC">
          <w:t xml:space="preserve">level of disorder is the band gap. </w:t>
        </w:r>
      </w:ins>
      <w:ins w:id="2083" w:author="10073817" w:date="2016-10-27T20:49:00Z">
        <w:r w:rsidR="007359A6">
          <w:t xml:space="preserve">The gap refers to the </w:t>
        </w:r>
      </w:ins>
      <w:ins w:id="2084" w:author="10073817" w:date="2016-10-27T20:50:00Z">
        <w:r w:rsidR="007359A6">
          <w:t xml:space="preserve">energy level in molecular orbitals </w:t>
        </w:r>
        <w:proofErr w:type="spellStart"/>
        <w:r w:rsidR="007359A6">
          <w:t>seperating</w:t>
        </w:r>
        <w:proofErr w:type="spellEnd"/>
        <w:r w:rsidR="007359A6">
          <w:t xml:space="preserve"> the H</w:t>
        </w:r>
      </w:ins>
      <w:ins w:id="2085" w:author="10073817" w:date="2016-10-27T20:51:00Z">
        <w:r w:rsidR="007359A6">
          <w:t>OMO and the LUMO.</w:t>
        </w:r>
      </w:ins>
    </w:p>
    <w:p w14:paraId="079F9129" w14:textId="563F097C" w:rsidR="00AC5CEB" w:rsidRDefault="007359A6" w:rsidP="00AC5CEB">
      <w:pPr>
        <w:rPr>
          <w:ins w:id="2086" w:author="10073817" w:date="2016-10-27T22:07:00Z"/>
        </w:rPr>
        <w:pPrChange w:id="2087" w:author="10073817" w:date="2016-10-27T20:25:00Z">
          <w:pPr>
            <w:spacing w:after="240"/>
            <w:jc w:val="both"/>
          </w:pPr>
        </w:pPrChange>
      </w:pPr>
      <w:ins w:id="2088" w:author="10073817" w:date="2016-10-27T20:52:00Z">
        <w:r>
          <w:t xml:space="preserve">In the calculations it is noted that the band gap reaches its </w:t>
        </w:r>
        <w:proofErr w:type="gramStart"/>
        <w:r>
          <w:t>lowest,</w:t>
        </w:r>
        <w:proofErr w:type="gramEnd"/>
        <w:r>
          <w:t xml:space="preserve"> and thus most reactive level when the material is heated to 6000K. </w:t>
        </w:r>
      </w:ins>
      <w:ins w:id="2089" w:author="10073817" w:date="2016-10-27T21:12:00Z">
        <w:r w:rsidR="004057AA">
          <w:t>Table</w:t>
        </w:r>
      </w:ins>
      <w:ins w:id="2090" w:author="10073817" w:date="2016-10-27T21:45:00Z">
        <w:r w:rsidR="006C0680">
          <w:t xml:space="preserve"> 3</w:t>
        </w:r>
      </w:ins>
      <w:ins w:id="2091" w:author="10073817" w:date="2016-10-27T21:12:00Z">
        <w:r w:rsidR="004057AA">
          <w:t xml:space="preserve"> lists the band gaps for each structure that was </w:t>
        </w:r>
      </w:ins>
      <w:ins w:id="2092" w:author="10073817" w:date="2016-10-27T21:45:00Z">
        <w:r w:rsidR="006C0680">
          <w:t>calculated</w:t>
        </w:r>
      </w:ins>
      <w:ins w:id="2093" w:author="10073817" w:date="2016-10-27T21:47:00Z">
        <w:r w:rsidR="00430684">
          <w:t xml:space="preserve">. </w:t>
        </w:r>
      </w:ins>
    </w:p>
    <w:p w14:paraId="47F1B4CC" w14:textId="77777777" w:rsidR="00F413C7" w:rsidRDefault="00F413C7" w:rsidP="00AC5CEB">
      <w:pPr>
        <w:rPr>
          <w:ins w:id="2094" w:author="10073817" w:date="2016-10-27T22:07:00Z"/>
        </w:rPr>
        <w:pPrChange w:id="2095" w:author="10073817" w:date="2016-10-27T20:25:00Z">
          <w:pPr>
            <w:spacing w:after="240"/>
            <w:jc w:val="both"/>
          </w:pPr>
        </w:pPrChange>
      </w:pPr>
    </w:p>
    <w:p w14:paraId="1EB1D1C0" w14:textId="77777777" w:rsidR="00F413C7" w:rsidRDefault="00F413C7" w:rsidP="00AC5CEB">
      <w:pPr>
        <w:rPr>
          <w:ins w:id="2096" w:author="10073817" w:date="2016-10-27T21:45:00Z"/>
        </w:rPr>
        <w:pPrChange w:id="2097" w:author="10073817" w:date="2016-10-27T20:25:00Z">
          <w:pPr>
            <w:spacing w:after="240"/>
            <w:jc w:val="both"/>
          </w:pPr>
        </w:pPrChange>
      </w:pPr>
    </w:p>
    <w:tbl>
      <w:tblPr>
        <w:tblStyle w:val="TableGrid"/>
        <w:tblW w:w="0" w:type="auto"/>
        <w:tblLook w:val="04A0" w:firstRow="1" w:lastRow="0" w:firstColumn="1" w:lastColumn="0" w:noHBand="0" w:noVBand="1"/>
        <w:tblPrChange w:id="2098" w:author="10073817" w:date="2016-10-27T21:46:00Z">
          <w:tblPr>
            <w:tblStyle w:val="TableGrid"/>
            <w:tblW w:w="0" w:type="auto"/>
            <w:tblLook w:val="04A0" w:firstRow="1" w:lastRow="0" w:firstColumn="1" w:lastColumn="0" w:noHBand="0" w:noVBand="1"/>
          </w:tblPr>
        </w:tblPrChange>
      </w:tblPr>
      <w:tblGrid>
        <w:gridCol w:w="1205"/>
        <w:gridCol w:w="1050"/>
        <w:gridCol w:w="1050"/>
        <w:gridCol w:w="991"/>
        <w:gridCol w:w="951"/>
        <w:tblGridChange w:id="2099">
          <w:tblGrid>
            <w:gridCol w:w="1194"/>
            <w:gridCol w:w="1060"/>
            <w:gridCol w:w="1060"/>
            <w:gridCol w:w="1000"/>
            <w:gridCol w:w="960"/>
          </w:tblGrid>
        </w:tblGridChange>
      </w:tblGrid>
      <w:tr w:rsidR="006C0680" w:rsidRPr="006C0680" w14:paraId="4AA6E94E" w14:textId="77777777" w:rsidTr="00430684">
        <w:trPr>
          <w:trHeight w:val="238"/>
          <w:ins w:id="2100" w:author="10073817" w:date="2016-10-27T21:46:00Z"/>
          <w:trPrChange w:id="2101" w:author="10073817" w:date="2016-10-27T21:46:00Z">
            <w:trPr>
              <w:trHeight w:val="300"/>
            </w:trPr>
          </w:trPrChange>
        </w:trPr>
        <w:tc>
          <w:tcPr>
            <w:tcW w:w="1205" w:type="dxa"/>
            <w:noWrap/>
            <w:hideMark/>
            <w:tcPrChange w:id="2102" w:author="10073817" w:date="2016-10-27T21:46:00Z">
              <w:tcPr>
                <w:tcW w:w="1180" w:type="dxa"/>
                <w:noWrap/>
                <w:hideMark/>
              </w:tcPr>
            </w:tcPrChange>
          </w:tcPr>
          <w:p w14:paraId="059698AB" w14:textId="77777777" w:rsidR="006C0680" w:rsidRPr="006C0680" w:rsidRDefault="006C0680">
            <w:pPr>
              <w:rPr>
                <w:ins w:id="2103" w:author="10073817" w:date="2016-10-27T21:46:00Z"/>
                <w:b/>
                <w:bCs/>
              </w:rPr>
            </w:pPr>
            <w:ins w:id="2104" w:author="10073817" w:date="2016-10-27T21:46:00Z">
              <w:r w:rsidRPr="006C0680">
                <w:rPr>
                  <w:b/>
                  <w:bCs/>
                </w:rPr>
                <w:lastRenderedPageBreak/>
                <w:t>Structure</w:t>
              </w:r>
            </w:ins>
          </w:p>
        </w:tc>
        <w:tc>
          <w:tcPr>
            <w:tcW w:w="1050" w:type="dxa"/>
            <w:noWrap/>
            <w:hideMark/>
            <w:tcPrChange w:id="2105" w:author="10073817" w:date="2016-10-27T21:46:00Z">
              <w:tcPr>
                <w:tcW w:w="1060" w:type="dxa"/>
                <w:noWrap/>
                <w:hideMark/>
              </w:tcPr>
            </w:tcPrChange>
          </w:tcPr>
          <w:p w14:paraId="7D6B7FC1" w14:textId="77777777" w:rsidR="006C0680" w:rsidRPr="006C0680" w:rsidRDefault="006C0680">
            <w:pPr>
              <w:rPr>
                <w:ins w:id="2106" w:author="10073817" w:date="2016-10-27T21:46:00Z"/>
                <w:b/>
                <w:bCs/>
              </w:rPr>
            </w:pPr>
            <w:ins w:id="2107" w:author="10073817" w:date="2016-10-27T21:46:00Z">
              <w:r w:rsidRPr="006C0680">
                <w:rPr>
                  <w:b/>
                  <w:bCs/>
                </w:rPr>
                <w:t>Melting</w:t>
              </w:r>
            </w:ins>
          </w:p>
        </w:tc>
        <w:tc>
          <w:tcPr>
            <w:tcW w:w="1050" w:type="dxa"/>
            <w:noWrap/>
            <w:hideMark/>
            <w:tcPrChange w:id="2108" w:author="10073817" w:date="2016-10-27T21:46:00Z">
              <w:tcPr>
                <w:tcW w:w="1060" w:type="dxa"/>
                <w:noWrap/>
                <w:hideMark/>
              </w:tcPr>
            </w:tcPrChange>
          </w:tcPr>
          <w:p w14:paraId="201112B1" w14:textId="77777777" w:rsidR="006C0680" w:rsidRPr="006C0680" w:rsidRDefault="006C0680">
            <w:pPr>
              <w:rPr>
                <w:ins w:id="2109" w:author="10073817" w:date="2016-10-27T21:46:00Z"/>
                <w:b/>
                <w:bCs/>
              </w:rPr>
            </w:pPr>
            <w:ins w:id="2110" w:author="10073817" w:date="2016-10-27T21:46:00Z">
              <w:r w:rsidRPr="006C0680">
                <w:rPr>
                  <w:b/>
                  <w:bCs/>
                </w:rPr>
                <w:t>Quench</w:t>
              </w:r>
            </w:ins>
          </w:p>
        </w:tc>
        <w:tc>
          <w:tcPr>
            <w:tcW w:w="991" w:type="dxa"/>
            <w:noWrap/>
            <w:hideMark/>
            <w:tcPrChange w:id="2111" w:author="10073817" w:date="2016-10-27T21:46:00Z">
              <w:tcPr>
                <w:tcW w:w="1000" w:type="dxa"/>
                <w:noWrap/>
                <w:hideMark/>
              </w:tcPr>
            </w:tcPrChange>
          </w:tcPr>
          <w:p w14:paraId="4A06C247" w14:textId="77777777" w:rsidR="006C0680" w:rsidRPr="006C0680" w:rsidRDefault="006C0680">
            <w:pPr>
              <w:rPr>
                <w:ins w:id="2112" w:author="10073817" w:date="2016-10-27T21:46:00Z"/>
                <w:b/>
                <w:bCs/>
              </w:rPr>
            </w:pPr>
            <w:ins w:id="2113" w:author="10073817" w:date="2016-10-27T21:46:00Z">
              <w:r w:rsidRPr="006C0680">
                <w:rPr>
                  <w:b/>
                  <w:bCs/>
                </w:rPr>
                <w:t>Anneal</w:t>
              </w:r>
            </w:ins>
          </w:p>
        </w:tc>
        <w:tc>
          <w:tcPr>
            <w:tcW w:w="951" w:type="dxa"/>
            <w:noWrap/>
            <w:hideMark/>
            <w:tcPrChange w:id="2114" w:author="10073817" w:date="2016-10-27T21:46:00Z">
              <w:tcPr>
                <w:tcW w:w="960" w:type="dxa"/>
                <w:noWrap/>
                <w:hideMark/>
              </w:tcPr>
            </w:tcPrChange>
          </w:tcPr>
          <w:p w14:paraId="0057FD8E" w14:textId="77777777" w:rsidR="006C0680" w:rsidRPr="006C0680" w:rsidRDefault="006C0680">
            <w:pPr>
              <w:rPr>
                <w:ins w:id="2115" w:author="10073817" w:date="2016-10-27T21:46:00Z"/>
                <w:b/>
                <w:bCs/>
              </w:rPr>
            </w:pPr>
            <w:ins w:id="2116" w:author="10073817" w:date="2016-10-27T21:46:00Z">
              <w:r w:rsidRPr="006C0680">
                <w:rPr>
                  <w:b/>
                  <w:bCs/>
                </w:rPr>
                <w:t>Cool</w:t>
              </w:r>
            </w:ins>
          </w:p>
        </w:tc>
      </w:tr>
      <w:tr w:rsidR="006C0680" w:rsidRPr="006C0680" w14:paraId="20D9CA7A" w14:textId="77777777" w:rsidTr="00430684">
        <w:trPr>
          <w:trHeight w:val="238"/>
          <w:ins w:id="2117" w:author="10073817" w:date="2016-10-27T21:46:00Z"/>
          <w:trPrChange w:id="2118" w:author="10073817" w:date="2016-10-27T21:46:00Z">
            <w:trPr>
              <w:trHeight w:val="300"/>
            </w:trPr>
          </w:trPrChange>
        </w:trPr>
        <w:tc>
          <w:tcPr>
            <w:tcW w:w="1205" w:type="dxa"/>
            <w:noWrap/>
            <w:hideMark/>
            <w:tcPrChange w:id="2119" w:author="10073817" w:date="2016-10-27T21:46:00Z">
              <w:tcPr>
                <w:tcW w:w="1180" w:type="dxa"/>
                <w:noWrap/>
                <w:hideMark/>
              </w:tcPr>
            </w:tcPrChange>
          </w:tcPr>
          <w:p w14:paraId="00514270" w14:textId="77777777" w:rsidR="006C0680" w:rsidRPr="006C0680" w:rsidRDefault="006C0680">
            <w:pPr>
              <w:rPr>
                <w:ins w:id="2120" w:author="10073817" w:date="2016-10-27T21:46:00Z"/>
              </w:rPr>
            </w:pPr>
            <w:ins w:id="2121" w:author="10073817" w:date="2016-10-27T21:46:00Z">
              <w:r w:rsidRPr="006C0680">
                <w:t>4000-50</w:t>
              </w:r>
            </w:ins>
          </w:p>
        </w:tc>
        <w:tc>
          <w:tcPr>
            <w:tcW w:w="1050" w:type="dxa"/>
            <w:noWrap/>
            <w:hideMark/>
            <w:tcPrChange w:id="2122" w:author="10073817" w:date="2016-10-27T21:46:00Z">
              <w:tcPr>
                <w:tcW w:w="1060" w:type="dxa"/>
                <w:noWrap/>
                <w:hideMark/>
              </w:tcPr>
            </w:tcPrChange>
          </w:tcPr>
          <w:p w14:paraId="486E702B" w14:textId="77777777" w:rsidR="006C0680" w:rsidRPr="006C0680" w:rsidRDefault="006C0680" w:rsidP="006C0680">
            <w:pPr>
              <w:rPr>
                <w:ins w:id="2123" w:author="10073817" w:date="2016-10-27T21:46:00Z"/>
              </w:rPr>
            </w:pPr>
            <w:ins w:id="2124" w:author="10073817" w:date="2016-10-27T21:46:00Z">
              <w:r w:rsidRPr="006C0680">
                <w:t>0.236</w:t>
              </w:r>
            </w:ins>
          </w:p>
        </w:tc>
        <w:tc>
          <w:tcPr>
            <w:tcW w:w="1050" w:type="dxa"/>
            <w:noWrap/>
            <w:hideMark/>
            <w:tcPrChange w:id="2125" w:author="10073817" w:date="2016-10-27T21:46:00Z">
              <w:tcPr>
                <w:tcW w:w="1060" w:type="dxa"/>
                <w:noWrap/>
                <w:hideMark/>
              </w:tcPr>
            </w:tcPrChange>
          </w:tcPr>
          <w:p w14:paraId="4FD20547" w14:textId="77777777" w:rsidR="006C0680" w:rsidRPr="006C0680" w:rsidRDefault="006C0680" w:rsidP="006C0680">
            <w:pPr>
              <w:rPr>
                <w:ins w:id="2126" w:author="10073817" w:date="2016-10-27T21:46:00Z"/>
              </w:rPr>
            </w:pPr>
            <w:ins w:id="2127" w:author="10073817" w:date="2016-10-27T21:46:00Z">
              <w:r w:rsidRPr="006C0680">
                <w:t>0.251</w:t>
              </w:r>
            </w:ins>
          </w:p>
        </w:tc>
        <w:tc>
          <w:tcPr>
            <w:tcW w:w="991" w:type="dxa"/>
            <w:noWrap/>
            <w:hideMark/>
            <w:tcPrChange w:id="2128" w:author="10073817" w:date="2016-10-27T21:46:00Z">
              <w:tcPr>
                <w:tcW w:w="1000" w:type="dxa"/>
                <w:noWrap/>
                <w:hideMark/>
              </w:tcPr>
            </w:tcPrChange>
          </w:tcPr>
          <w:p w14:paraId="47214CFC" w14:textId="77777777" w:rsidR="006C0680" w:rsidRPr="006C0680" w:rsidRDefault="006C0680" w:rsidP="006C0680">
            <w:pPr>
              <w:rPr>
                <w:ins w:id="2129" w:author="10073817" w:date="2016-10-27T21:46:00Z"/>
              </w:rPr>
            </w:pPr>
            <w:ins w:id="2130" w:author="10073817" w:date="2016-10-27T21:46:00Z">
              <w:r w:rsidRPr="006C0680">
                <w:t>4.347</w:t>
              </w:r>
            </w:ins>
          </w:p>
        </w:tc>
        <w:tc>
          <w:tcPr>
            <w:tcW w:w="951" w:type="dxa"/>
            <w:noWrap/>
            <w:hideMark/>
            <w:tcPrChange w:id="2131" w:author="10073817" w:date="2016-10-27T21:46:00Z">
              <w:tcPr>
                <w:tcW w:w="960" w:type="dxa"/>
                <w:noWrap/>
                <w:hideMark/>
              </w:tcPr>
            </w:tcPrChange>
          </w:tcPr>
          <w:p w14:paraId="6393315E" w14:textId="77777777" w:rsidR="006C0680" w:rsidRPr="006C0680" w:rsidRDefault="006C0680" w:rsidP="006C0680">
            <w:pPr>
              <w:rPr>
                <w:ins w:id="2132" w:author="10073817" w:date="2016-10-27T21:46:00Z"/>
              </w:rPr>
            </w:pPr>
            <w:ins w:id="2133" w:author="10073817" w:date="2016-10-27T21:46:00Z">
              <w:r w:rsidRPr="006C0680">
                <w:t>3.412</w:t>
              </w:r>
            </w:ins>
          </w:p>
        </w:tc>
      </w:tr>
      <w:tr w:rsidR="006C0680" w:rsidRPr="006C0680" w14:paraId="20AC28C2" w14:textId="77777777" w:rsidTr="00430684">
        <w:trPr>
          <w:trHeight w:val="238"/>
          <w:ins w:id="2134" w:author="10073817" w:date="2016-10-27T21:46:00Z"/>
          <w:trPrChange w:id="2135" w:author="10073817" w:date="2016-10-27T21:46:00Z">
            <w:trPr>
              <w:trHeight w:val="300"/>
            </w:trPr>
          </w:trPrChange>
        </w:trPr>
        <w:tc>
          <w:tcPr>
            <w:tcW w:w="1205" w:type="dxa"/>
            <w:noWrap/>
            <w:hideMark/>
            <w:tcPrChange w:id="2136" w:author="10073817" w:date="2016-10-27T21:46:00Z">
              <w:tcPr>
                <w:tcW w:w="1180" w:type="dxa"/>
                <w:noWrap/>
                <w:hideMark/>
              </w:tcPr>
            </w:tcPrChange>
          </w:tcPr>
          <w:p w14:paraId="5E39704D" w14:textId="77777777" w:rsidR="006C0680" w:rsidRPr="006C0680" w:rsidRDefault="006C0680">
            <w:pPr>
              <w:rPr>
                <w:ins w:id="2137" w:author="10073817" w:date="2016-10-27T21:46:00Z"/>
              </w:rPr>
            </w:pPr>
            <w:ins w:id="2138" w:author="10073817" w:date="2016-10-27T21:46:00Z">
              <w:r w:rsidRPr="006C0680">
                <w:t>4000-100</w:t>
              </w:r>
            </w:ins>
          </w:p>
        </w:tc>
        <w:tc>
          <w:tcPr>
            <w:tcW w:w="1050" w:type="dxa"/>
            <w:noWrap/>
            <w:hideMark/>
            <w:tcPrChange w:id="2139" w:author="10073817" w:date="2016-10-27T21:46:00Z">
              <w:tcPr>
                <w:tcW w:w="1060" w:type="dxa"/>
                <w:noWrap/>
                <w:hideMark/>
              </w:tcPr>
            </w:tcPrChange>
          </w:tcPr>
          <w:p w14:paraId="5C962CD6" w14:textId="77777777" w:rsidR="006C0680" w:rsidRPr="006C0680" w:rsidRDefault="006C0680" w:rsidP="006C0680">
            <w:pPr>
              <w:rPr>
                <w:ins w:id="2140" w:author="10073817" w:date="2016-10-27T21:46:00Z"/>
              </w:rPr>
            </w:pPr>
            <w:ins w:id="2141" w:author="10073817" w:date="2016-10-27T21:46:00Z">
              <w:r w:rsidRPr="006C0680">
                <w:t>0.3</w:t>
              </w:r>
            </w:ins>
          </w:p>
        </w:tc>
        <w:tc>
          <w:tcPr>
            <w:tcW w:w="1050" w:type="dxa"/>
            <w:noWrap/>
            <w:hideMark/>
            <w:tcPrChange w:id="2142" w:author="10073817" w:date="2016-10-27T21:46:00Z">
              <w:tcPr>
                <w:tcW w:w="1060" w:type="dxa"/>
                <w:noWrap/>
                <w:hideMark/>
              </w:tcPr>
            </w:tcPrChange>
          </w:tcPr>
          <w:p w14:paraId="0842F90B" w14:textId="77777777" w:rsidR="006C0680" w:rsidRPr="006C0680" w:rsidRDefault="006C0680" w:rsidP="006C0680">
            <w:pPr>
              <w:rPr>
                <w:ins w:id="2143" w:author="10073817" w:date="2016-10-27T21:46:00Z"/>
              </w:rPr>
            </w:pPr>
            <w:ins w:id="2144" w:author="10073817" w:date="2016-10-27T21:46:00Z">
              <w:r w:rsidRPr="006C0680">
                <w:t>0.322</w:t>
              </w:r>
            </w:ins>
          </w:p>
        </w:tc>
        <w:tc>
          <w:tcPr>
            <w:tcW w:w="991" w:type="dxa"/>
            <w:noWrap/>
            <w:hideMark/>
            <w:tcPrChange w:id="2145" w:author="10073817" w:date="2016-10-27T21:46:00Z">
              <w:tcPr>
                <w:tcW w:w="1000" w:type="dxa"/>
                <w:noWrap/>
                <w:hideMark/>
              </w:tcPr>
            </w:tcPrChange>
          </w:tcPr>
          <w:p w14:paraId="0C58D2AC" w14:textId="77777777" w:rsidR="006C0680" w:rsidRPr="006C0680" w:rsidRDefault="006C0680" w:rsidP="006C0680">
            <w:pPr>
              <w:rPr>
                <w:ins w:id="2146" w:author="10073817" w:date="2016-10-27T21:46:00Z"/>
              </w:rPr>
            </w:pPr>
            <w:ins w:id="2147" w:author="10073817" w:date="2016-10-27T21:46:00Z">
              <w:r w:rsidRPr="006C0680">
                <w:t>4.801</w:t>
              </w:r>
            </w:ins>
          </w:p>
        </w:tc>
        <w:tc>
          <w:tcPr>
            <w:tcW w:w="951" w:type="dxa"/>
            <w:noWrap/>
            <w:hideMark/>
            <w:tcPrChange w:id="2148" w:author="10073817" w:date="2016-10-27T21:46:00Z">
              <w:tcPr>
                <w:tcW w:w="960" w:type="dxa"/>
                <w:noWrap/>
                <w:hideMark/>
              </w:tcPr>
            </w:tcPrChange>
          </w:tcPr>
          <w:p w14:paraId="4696C263" w14:textId="77777777" w:rsidR="006C0680" w:rsidRPr="006C0680" w:rsidRDefault="006C0680" w:rsidP="006C0680">
            <w:pPr>
              <w:rPr>
                <w:ins w:id="2149" w:author="10073817" w:date="2016-10-27T21:46:00Z"/>
              </w:rPr>
            </w:pPr>
            <w:ins w:id="2150" w:author="10073817" w:date="2016-10-27T21:46:00Z">
              <w:r w:rsidRPr="006C0680">
                <w:t>5.187</w:t>
              </w:r>
            </w:ins>
          </w:p>
        </w:tc>
      </w:tr>
      <w:tr w:rsidR="006C0680" w:rsidRPr="006C0680" w14:paraId="637DFB33" w14:textId="77777777" w:rsidTr="00430684">
        <w:trPr>
          <w:trHeight w:val="238"/>
          <w:ins w:id="2151" w:author="10073817" w:date="2016-10-27T21:46:00Z"/>
          <w:trPrChange w:id="2152" w:author="10073817" w:date="2016-10-27T21:46:00Z">
            <w:trPr>
              <w:trHeight w:val="300"/>
            </w:trPr>
          </w:trPrChange>
        </w:trPr>
        <w:tc>
          <w:tcPr>
            <w:tcW w:w="1205" w:type="dxa"/>
            <w:noWrap/>
            <w:hideMark/>
            <w:tcPrChange w:id="2153" w:author="10073817" w:date="2016-10-27T21:46:00Z">
              <w:tcPr>
                <w:tcW w:w="1180" w:type="dxa"/>
                <w:noWrap/>
                <w:hideMark/>
              </w:tcPr>
            </w:tcPrChange>
          </w:tcPr>
          <w:p w14:paraId="07A45752" w14:textId="77777777" w:rsidR="006C0680" w:rsidRPr="006C0680" w:rsidRDefault="006C0680">
            <w:pPr>
              <w:rPr>
                <w:ins w:id="2154" w:author="10073817" w:date="2016-10-27T21:46:00Z"/>
              </w:rPr>
            </w:pPr>
            <w:ins w:id="2155" w:author="10073817" w:date="2016-10-27T21:46:00Z">
              <w:r w:rsidRPr="006C0680">
                <w:t>4000-150</w:t>
              </w:r>
            </w:ins>
          </w:p>
        </w:tc>
        <w:tc>
          <w:tcPr>
            <w:tcW w:w="1050" w:type="dxa"/>
            <w:noWrap/>
            <w:hideMark/>
            <w:tcPrChange w:id="2156" w:author="10073817" w:date="2016-10-27T21:46:00Z">
              <w:tcPr>
                <w:tcW w:w="1060" w:type="dxa"/>
                <w:noWrap/>
                <w:hideMark/>
              </w:tcPr>
            </w:tcPrChange>
          </w:tcPr>
          <w:p w14:paraId="46B6AB26" w14:textId="77777777" w:rsidR="006C0680" w:rsidRPr="006C0680" w:rsidRDefault="006C0680" w:rsidP="006C0680">
            <w:pPr>
              <w:rPr>
                <w:ins w:id="2157" w:author="10073817" w:date="2016-10-27T21:46:00Z"/>
              </w:rPr>
            </w:pPr>
            <w:ins w:id="2158" w:author="10073817" w:date="2016-10-27T21:46:00Z">
              <w:r w:rsidRPr="006C0680">
                <w:t>1.35</w:t>
              </w:r>
            </w:ins>
          </w:p>
        </w:tc>
        <w:tc>
          <w:tcPr>
            <w:tcW w:w="1050" w:type="dxa"/>
            <w:noWrap/>
            <w:hideMark/>
            <w:tcPrChange w:id="2159" w:author="10073817" w:date="2016-10-27T21:46:00Z">
              <w:tcPr>
                <w:tcW w:w="1060" w:type="dxa"/>
                <w:noWrap/>
                <w:hideMark/>
              </w:tcPr>
            </w:tcPrChange>
          </w:tcPr>
          <w:p w14:paraId="68D099C8" w14:textId="77777777" w:rsidR="006C0680" w:rsidRPr="006C0680" w:rsidRDefault="006C0680" w:rsidP="006C0680">
            <w:pPr>
              <w:rPr>
                <w:ins w:id="2160" w:author="10073817" w:date="2016-10-27T21:46:00Z"/>
              </w:rPr>
            </w:pPr>
            <w:ins w:id="2161" w:author="10073817" w:date="2016-10-27T21:46:00Z">
              <w:r w:rsidRPr="006C0680">
                <w:t>1.403</w:t>
              </w:r>
            </w:ins>
          </w:p>
        </w:tc>
        <w:tc>
          <w:tcPr>
            <w:tcW w:w="991" w:type="dxa"/>
            <w:noWrap/>
            <w:hideMark/>
            <w:tcPrChange w:id="2162" w:author="10073817" w:date="2016-10-27T21:46:00Z">
              <w:tcPr>
                <w:tcW w:w="1000" w:type="dxa"/>
                <w:noWrap/>
                <w:hideMark/>
              </w:tcPr>
            </w:tcPrChange>
          </w:tcPr>
          <w:p w14:paraId="25A88AB7" w14:textId="77777777" w:rsidR="006C0680" w:rsidRPr="006C0680" w:rsidRDefault="006C0680" w:rsidP="006C0680">
            <w:pPr>
              <w:rPr>
                <w:ins w:id="2163" w:author="10073817" w:date="2016-10-27T21:46:00Z"/>
              </w:rPr>
            </w:pPr>
            <w:ins w:id="2164" w:author="10073817" w:date="2016-10-27T21:46:00Z">
              <w:r w:rsidRPr="006C0680">
                <w:t>4.393</w:t>
              </w:r>
            </w:ins>
          </w:p>
        </w:tc>
        <w:tc>
          <w:tcPr>
            <w:tcW w:w="951" w:type="dxa"/>
            <w:noWrap/>
            <w:hideMark/>
            <w:tcPrChange w:id="2165" w:author="10073817" w:date="2016-10-27T21:46:00Z">
              <w:tcPr>
                <w:tcW w:w="960" w:type="dxa"/>
                <w:noWrap/>
                <w:hideMark/>
              </w:tcPr>
            </w:tcPrChange>
          </w:tcPr>
          <w:p w14:paraId="4DDE4806" w14:textId="77777777" w:rsidR="006C0680" w:rsidRPr="006C0680" w:rsidRDefault="006C0680" w:rsidP="006C0680">
            <w:pPr>
              <w:rPr>
                <w:ins w:id="2166" w:author="10073817" w:date="2016-10-27T21:46:00Z"/>
              </w:rPr>
            </w:pPr>
            <w:ins w:id="2167" w:author="10073817" w:date="2016-10-27T21:46:00Z">
              <w:r w:rsidRPr="006C0680">
                <w:t>5.179</w:t>
              </w:r>
            </w:ins>
          </w:p>
        </w:tc>
      </w:tr>
      <w:tr w:rsidR="006C0680" w:rsidRPr="006C0680" w14:paraId="4E48387A" w14:textId="77777777" w:rsidTr="00430684">
        <w:trPr>
          <w:trHeight w:val="238"/>
          <w:ins w:id="2168" w:author="10073817" w:date="2016-10-27T21:46:00Z"/>
          <w:trPrChange w:id="2169" w:author="10073817" w:date="2016-10-27T21:46:00Z">
            <w:trPr>
              <w:trHeight w:val="300"/>
            </w:trPr>
          </w:trPrChange>
        </w:trPr>
        <w:tc>
          <w:tcPr>
            <w:tcW w:w="1205" w:type="dxa"/>
            <w:noWrap/>
            <w:hideMark/>
            <w:tcPrChange w:id="2170" w:author="10073817" w:date="2016-10-27T21:46:00Z">
              <w:tcPr>
                <w:tcW w:w="1180" w:type="dxa"/>
                <w:noWrap/>
                <w:hideMark/>
              </w:tcPr>
            </w:tcPrChange>
          </w:tcPr>
          <w:p w14:paraId="731AB861" w14:textId="77777777" w:rsidR="006C0680" w:rsidRPr="006C0680" w:rsidRDefault="006C0680">
            <w:pPr>
              <w:rPr>
                <w:ins w:id="2171" w:author="10073817" w:date="2016-10-27T21:46:00Z"/>
              </w:rPr>
            </w:pPr>
            <w:ins w:id="2172" w:author="10073817" w:date="2016-10-27T21:46:00Z">
              <w:r w:rsidRPr="006C0680">
                <w:t>5000-50</w:t>
              </w:r>
            </w:ins>
          </w:p>
        </w:tc>
        <w:tc>
          <w:tcPr>
            <w:tcW w:w="1050" w:type="dxa"/>
            <w:noWrap/>
            <w:hideMark/>
            <w:tcPrChange w:id="2173" w:author="10073817" w:date="2016-10-27T21:46:00Z">
              <w:tcPr>
                <w:tcW w:w="1060" w:type="dxa"/>
                <w:noWrap/>
                <w:hideMark/>
              </w:tcPr>
            </w:tcPrChange>
          </w:tcPr>
          <w:p w14:paraId="63204DCF" w14:textId="77777777" w:rsidR="006C0680" w:rsidRPr="006C0680" w:rsidRDefault="006C0680" w:rsidP="006C0680">
            <w:pPr>
              <w:rPr>
                <w:ins w:id="2174" w:author="10073817" w:date="2016-10-27T21:46:00Z"/>
              </w:rPr>
            </w:pPr>
            <w:ins w:id="2175" w:author="10073817" w:date="2016-10-27T21:46:00Z">
              <w:r w:rsidRPr="006C0680">
                <w:t>0.04</w:t>
              </w:r>
            </w:ins>
          </w:p>
        </w:tc>
        <w:tc>
          <w:tcPr>
            <w:tcW w:w="1050" w:type="dxa"/>
            <w:noWrap/>
            <w:hideMark/>
            <w:tcPrChange w:id="2176" w:author="10073817" w:date="2016-10-27T21:46:00Z">
              <w:tcPr>
                <w:tcW w:w="1060" w:type="dxa"/>
                <w:noWrap/>
                <w:hideMark/>
              </w:tcPr>
            </w:tcPrChange>
          </w:tcPr>
          <w:p w14:paraId="6955DFAE" w14:textId="77777777" w:rsidR="006C0680" w:rsidRPr="006C0680" w:rsidRDefault="006C0680" w:rsidP="006C0680">
            <w:pPr>
              <w:rPr>
                <w:ins w:id="2177" w:author="10073817" w:date="2016-10-27T21:46:00Z"/>
              </w:rPr>
            </w:pPr>
            <w:ins w:id="2178" w:author="10073817" w:date="2016-10-27T21:46:00Z">
              <w:r w:rsidRPr="006C0680">
                <w:t>0.039</w:t>
              </w:r>
            </w:ins>
          </w:p>
        </w:tc>
        <w:tc>
          <w:tcPr>
            <w:tcW w:w="991" w:type="dxa"/>
            <w:noWrap/>
            <w:hideMark/>
            <w:tcPrChange w:id="2179" w:author="10073817" w:date="2016-10-27T21:46:00Z">
              <w:tcPr>
                <w:tcW w:w="1000" w:type="dxa"/>
                <w:noWrap/>
                <w:hideMark/>
              </w:tcPr>
            </w:tcPrChange>
          </w:tcPr>
          <w:p w14:paraId="1E72FC1E" w14:textId="77777777" w:rsidR="006C0680" w:rsidRPr="006C0680" w:rsidRDefault="006C0680" w:rsidP="006C0680">
            <w:pPr>
              <w:rPr>
                <w:ins w:id="2180" w:author="10073817" w:date="2016-10-27T21:46:00Z"/>
              </w:rPr>
            </w:pPr>
            <w:ins w:id="2181" w:author="10073817" w:date="2016-10-27T21:46:00Z">
              <w:r w:rsidRPr="006C0680">
                <w:t>2.294</w:t>
              </w:r>
            </w:ins>
          </w:p>
        </w:tc>
        <w:tc>
          <w:tcPr>
            <w:tcW w:w="951" w:type="dxa"/>
            <w:noWrap/>
            <w:hideMark/>
            <w:tcPrChange w:id="2182" w:author="10073817" w:date="2016-10-27T21:46:00Z">
              <w:tcPr>
                <w:tcW w:w="960" w:type="dxa"/>
                <w:noWrap/>
                <w:hideMark/>
              </w:tcPr>
            </w:tcPrChange>
          </w:tcPr>
          <w:p w14:paraId="3C3EBF93" w14:textId="77777777" w:rsidR="006C0680" w:rsidRPr="006C0680" w:rsidRDefault="006C0680" w:rsidP="006C0680">
            <w:pPr>
              <w:rPr>
                <w:ins w:id="2183" w:author="10073817" w:date="2016-10-27T21:46:00Z"/>
              </w:rPr>
            </w:pPr>
            <w:ins w:id="2184" w:author="10073817" w:date="2016-10-27T21:46:00Z">
              <w:r w:rsidRPr="006C0680">
                <w:t>3.178</w:t>
              </w:r>
            </w:ins>
          </w:p>
        </w:tc>
      </w:tr>
      <w:tr w:rsidR="006C0680" w:rsidRPr="006C0680" w14:paraId="68D03A0D" w14:textId="77777777" w:rsidTr="00430684">
        <w:trPr>
          <w:trHeight w:val="238"/>
          <w:ins w:id="2185" w:author="10073817" w:date="2016-10-27T21:46:00Z"/>
          <w:trPrChange w:id="2186" w:author="10073817" w:date="2016-10-27T21:46:00Z">
            <w:trPr>
              <w:trHeight w:val="300"/>
            </w:trPr>
          </w:trPrChange>
        </w:trPr>
        <w:tc>
          <w:tcPr>
            <w:tcW w:w="1205" w:type="dxa"/>
            <w:noWrap/>
            <w:hideMark/>
            <w:tcPrChange w:id="2187" w:author="10073817" w:date="2016-10-27T21:46:00Z">
              <w:tcPr>
                <w:tcW w:w="1180" w:type="dxa"/>
                <w:noWrap/>
                <w:hideMark/>
              </w:tcPr>
            </w:tcPrChange>
          </w:tcPr>
          <w:p w14:paraId="43AB8480" w14:textId="77777777" w:rsidR="006C0680" w:rsidRPr="006C0680" w:rsidRDefault="006C0680">
            <w:pPr>
              <w:rPr>
                <w:ins w:id="2188" w:author="10073817" w:date="2016-10-27T21:46:00Z"/>
              </w:rPr>
            </w:pPr>
            <w:ins w:id="2189" w:author="10073817" w:date="2016-10-27T21:46:00Z">
              <w:r w:rsidRPr="006C0680">
                <w:t>5000-100</w:t>
              </w:r>
            </w:ins>
          </w:p>
        </w:tc>
        <w:tc>
          <w:tcPr>
            <w:tcW w:w="1050" w:type="dxa"/>
            <w:noWrap/>
            <w:hideMark/>
            <w:tcPrChange w:id="2190" w:author="10073817" w:date="2016-10-27T21:46:00Z">
              <w:tcPr>
                <w:tcW w:w="1060" w:type="dxa"/>
                <w:noWrap/>
                <w:hideMark/>
              </w:tcPr>
            </w:tcPrChange>
          </w:tcPr>
          <w:p w14:paraId="2606F6B9" w14:textId="77777777" w:rsidR="006C0680" w:rsidRPr="006C0680" w:rsidRDefault="006C0680" w:rsidP="006C0680">
            <w:pPr>
              <w:rPr>
                <w:ins w:id="2191" w:author="10073817" w:date="2016-10-27T21:46:00Z"/>
              </w:rPr>
            </w:pPr>
            <w:ins w:id="2192" w:author="10073817" w:date="2016-10-27T21:46:00Z">
              <w:r w:rsidRPr="006C0680">
                <w:t>0.072</w:t>
              </w:r>
            </w:ins>
          </w:p>
        </w:tc>
        <w:tc>
          <w:tcPr>
            <w:tcW w:w="1050" w:type="dxa"/>
            <w:noWrap/>
            <w:hideMark/>
            <w:tcPrChange w:id="2193" w:author="10073817" w:date="2016-10-27T21:46:00Z">
              <w:tcPr>
                <w:tcW w:w="1060" w:type="dxa"/>
                <w:noWrap/>
                <w:hideMark/>
              </w:tcPr>
            </w:tcPrChange>
          </w:tcPr>
          <w:p w14:paraId="7433D0F9" w14:textId="77777777" w:rsidR="006C0680" w:rsidRPr="006C0680" w:rsidRDefault="006C0680" w:rsidP="006C0680">
            <w:pPr>
              <w:rPr>
                <w:ins w:id="2194" w:author="10073817" w:date="2016-10-27T21:46:00Z"/>
              </w:rPr>
            </w:pPr>
            <w:ins w:id="2195" w:author="10073817" w:date="2016-10-27T21:46:00Z">
              <w:r w:rsidRPr="006C0680">
                <w:t>0.168</w:t>
              </w:r>
            </w:ins>
          </w:p>
        </w:tc>
        <w:tc>
          <w:tcPr>
            <w:tcW w:w="991" w:type="dxa"/>
            <w:noWrap/>
            <w:hideMark/>
            <w:tcPrChange w:id="2196" w:author="10073817" w:date="2016-10-27T21:46:00Z">
              <w:tcPr>
                <w:tcW w:w="1000" w:type="dxa"/>
                <w:noWrap/>
                <w:hideMark/>
              </w:tcPr>
            </w:tcPrChange>
          </w:tcPr>
          <w:p w14:paraId="02E4E263" w14:textId="77777777" w:rsidR="006C0680" w:rsidRPr="006C0680" w:rsidRDefault="006C0680" w:rsidP="006C0680">
            <w:pPr>
              <w:rPr>
                <w:ins w:id="2197" w:author="10073817" w:date="2016-10-27T21:46:00Z"/>
              </w:rPr>
            </w:pPr>
            <w:ins w:id="2198" w:author="10073817" w:date="2016-10-27T21:46:00Z">
              <w:r w:rsidRPr="006C0680">
                <w:t>0.511</w:t>
              </w:r>
            </w:ins>
          </w:p>
        </w:tc>
        <w:tc>
          <w:tcPr>
            <w:tcW w:w="951" w:type="dxa"/>
            <w:noWrap/>
            <w:hideMark/>
            <w:tcPrChange w:id="2199" w:author="10073817" w:date="2016-10-27T21:46:00Z">
              <w:tcPr>
                <w:tcW w:w="960" w:type="dxa"/>
                <w:noWrap/>
                <w:hideMark/>
              </w:tcPr>
            </w:tcPrChange>
          </w:tcPr>
          <w:p w14:paraId="21CDA218" w14:textId="77777777" w:rsidR="006C0680" w:rsidRPr="006C0680" w:rsidRDefault="006C0680" w:rsidP="006C0680">
            <w:pPr>
              <w:rPr>
                <w:ins w:id="2200" w:author="10073817" w:date="2016-10-27T21:46:00Z"/>
              </w:rPr>
            </w:pPr>
            <w:ins w:id="2201" w:author="10073817" w:date="2016-10-27T21:46:00Z">
              <w:r w:rsidRPr="006C0680">
                <w:t>3.026</w:t>
              </w:r>
            </w:ins>
          </w:p>
        </w:tc>
      </w:tr>
      <w:tr w:rsidR="006C0680" w:rsidRPr="006C0680" w14:paraId="72496834" w14:textId="77777777" w:rsidTr="00430684">
        <w:trPr>
          <w:trHeight w:val="238"/>
          <w:ins w:id="2202" w:author="10073817" w:date="2016-10-27T21:46:00Z"/>
          <w:trPrChange w:id="2203" w:author="10073817" w:date="2016-10-27T21:46:00Z">
            <w:trPr>
              <w:trHeight w:val="300"/>
            </w:trPr>
          </w:trPrChange>
        </w:trPr>
        <w:tc>
          <w:tcPr>
            <w:tcW w:w="1205" w:type="dxa"/>
            <w:noWrap/>
            <w:hideMark/>
            <w:tcPrChange w:id="2204" w:author="10073817" w:date="2016-10-27T21:46:00Z">
              <w:tcPr>
                <w:tcW w:w="1180" w:type="dxa"/>
                <w:noWrap/>
                <w:hideMark/>
              </w:tcPr>
            </w:tcPrChange>
          </w:tcPr>
          <w:p w14:paraId="174FF292" w14:textId="77777777" w:rsidR="006C0680" w:rsidRPr="006C0680" w:rsidRDefault="006C0680">
            <w:pPr>
              <w:rPr>
                <w:ins w:id="2205" w:author="10073817" w:date="2016-10-27T21:46:00Z"/>
              </w:rPr>
            </w:pPr>
            <w:ins w:id="2206" w:author="10073817" w:date="2016-10-27T21:46:00Z">
              <w:r w:rsidRPr="006C0680">
                <w:t>5000-150</w:t>
              </w:r>
            </w:ins>
          </w:p>
        </w:tc>
        <w:tc>
          <w:tcPr>
            <w:tcW w:w="1050" w:type="dxa"/>
            <w:noWrap/>
            <w:hideMark/>
            <w:tcPrChange w:id="2207" w:author="10073817" w:date="2016-10-27T21:46:00Z">
              <w:tcPr>
                <w:tcW w:w="1060" w:type="dxa"/>
                <w:noWrap/>
                <w:hideMark/>
              </w:tcPr>
            </w:tcPrChange>
          </w:tcPr>
          <w:p w14:paraId="71198974" w14:textId="77777777" w:rsidR="006C0680" w:rsidRPr="006C0680" w:rsidRDefault="006C0680" w:rsidP="006C0680">
            <w:pPr>
              <w:rPr>
                <w:ins w:id="2208" w:author="10073817" w:date="2016-10-27T21:46:00Z"/>
              </w:rPr>
            </w:pPr>
            <w:ins w:id="2209" w:author="10073817" w:date="2016-10-27T21:46:00Z">
              <w:r w:rsidRPr="006C0680">
                <w:t>0.272</w:t>
              </w:r>
            </w:ins>
          </w:p>
        </w:tc>
        <w:tc>
          <w:tcPr>
            <w:tcW w:w="1050" w:type="dxa"/>
            <w:noWrap/>
            <w:hideMark/>
            <w:tcPrChange w:id="2210" w:author="10073817" w:date="2016-10-27T21:46:00Z">
              <w:tcPr>
                <w:tcW w:w="1060" w:type="dxa"/>
                <w:noWrap/>
                <w:hideMark/>
              </w:tcPr>
            </w:tcPrChange>
          </w:tcPr>
          <w:p w14:paraId="7BBB0CBD" w14:textId="77777777" w:rsidR="006C0680" w:rsidRPr="006C0680" w:rsidRDefault="006C0680" w:rsidP="006C0680">
            <w:pPr>
              <w:rPr>
                <w:ins w:id="2211" w:author="10073817" w:date="2016-10-27T21:46:00Z"/>
              </w:rPr>
            </w:pPr>
            <w:ins w:id="2212" w:author="10073817" w:date="2016-10-27T21:46:00Z">
              <w:r w:rsidRPr="006C0680">
                <w:t>0.285</w:t>
              </w:r>
            </w:ins>
          </w:p>
        </w:tc>
        <w:tc>
          <w:tcPr>
            <w:tcW w:w="991" w:type="dxa"/>
            <w:noWrap/>
            <w:hideMark/>
            <w:tcPrChange w:id="2213" w:author="10073817" w:date="2016-10-27T21:46:00Z">
              <w:tcPr>
                <w:tcW w:w="1000" w:type="dxa"/>
                <w:noWrap/>
                <w:hideMark/>
              </w:tcPr>
            </w:tcPrChange>
          </w:tcPr>
          <w:p w14:paraId="51E4BA8D" w14:textId="77777777" w:rsidR="006C0680" w:rsidRPr="006C0680" w:rsidRDefault="006C0680" w:rsidP="006C0680">
            <w:pPr>
              <w:rPr>
                <w:ins w:id="2214" w:author="10073817" w:date="2016-10-27T21:46:00Z"/>
              </w:rPr>
            </w:pPr>
            <w:ins w:id="2215" w:author="10073817" w:date="2016-10-27T21:46:00Z">
              <w:r w:rsidRPr="006C0680">
                <w:t>3.047</w:t>
              </w:r>
            </w:ins>
          </w:p>
        </w:tc>
        <w:tc>
          <w:tcPr>
            <w:tcW w:w="951" w:type="dxa"/>
            <w:noWrap/>
            <w:hideMark/>
            <w:tcPrChange w:id="2216" w:author="10073817" w:date="2016-10-27T21:46:00Z">
              <w:tcPr>
                <w:tcW w:w="960" w:type="dxa"/>
                <w:noWrap/>
                <w:hideMark/>
              </w:tcPr>
            </w:tcPrChange>
          </w:tcPr>
          <w:p w14:paraId="4ED591DB" w14:textId="77777777" w:rsidR="006C0680" w:rsidRPr="006C0680" w:rsidRDefault="006C0680" w:rsidP="006C0680">
            <w:pPr>
              <w:rPr>
                <w:ins w:id="2217" w:author="10073817" w:date="2016-10-27T21:46:00Z"/>
              </w:rPr>
            </w:pPr>
            <w:ins w:id="2218" w:author="10073817" w:date="2016-10-27T21:46:00Z">
              <w:r w:rsidRPr="006C0680">
                <w:t>3.798</w:t>
              </w:r>
            </w:ins>
          </w:p>
        </w:tc>
      </w:tr>
      <w:tr w:rsidR="006C0680" w:rsidRPr="006C0680" w14:paraId="1A88C22B" w14:textId="77777777" w:rsidTr="00430684">
        <w:trPr>
          <w:trHeight w:val="238"/>
          <w:ins w:id="2219" w:author="10073817" w:date="2016-10-27T21:46:00Z"/>
          <w:trPrChange w:id="2220" w:author="10073817" w:date="2016-10-27T21:46:00Z">
            <w:trPr>
              <w:trHeight w:val="300"/>
            </w:trPr>
          </w:trPrChange>
        </w:trPr>
        <w:tc>
          <w:tcPr>
            <w:tcW w:w="1205" w:type="dxa"/>
            <w:noWrap/>
            <w:hideMark/>
            <w:tcPrChange w:id="2221" w:author="10073817" w:date="2016-10-27T21:46:00Z">
              <w:tcPr>
                <w:tcW w:w="1180" w:type="dxa"/>
                <w:noWrap/>
                <w:hideMark/>
              </w:tcPr>
            </w:tcPrChange>
          </w:tcPr>
          <w:p w14:paraId="052F9771" w14:textId="77777777" w:rsidR="006C0680" w:rsidRPr="006C0680" w:rsidRDefault="006C0680">
            <w:pPr>
              <w:rPr>
                <w:ins w:id="2222" w:author="10073817" w:date="2016-10-27T21:46:00Z"/>
              </w:rPr>
            </w:pPr>
            <w:ins w:id="2223" w:author="10073817" w:date="2016-10-27T21:46:00Z">
              <w:r w:rsidRPr="006C0680">
                <w:t>6000-50</w:t>
              </w:r>
            </w:ins>
          </w:p>
        </w:tc>
        <w:tc>
          <w:tcPr>
            <w:tcW w:w="1050" w:type="dxa"/>
            <w:noWrap/>
            <w:hideMark/>
            <w:tcPrChange w:id="2224" w:author="10073817" w:date="2016-10-27T21:46:00Z">
              <w:tcPr>
                <w:tcW w:w="1060" w:type="dxa"/>
                <w:noWrap/>
                <w:hideMark/>
              </w:tcPr>
            </w:tcPrChange>
          </w:tcPr>
          <w:p w14:paraId="0DD189F8" w14:textId="77777777" w:rsidR="006C0680" w:rsidRPr="006C0680" w:rsidRDefault="006C0680" w:rsidP="006C0680">
            <w:pPr>
              <w:rPr>
                <w:ins w:id="2225" w:author="10073817" w:date="2016-10-27T21:46:00Z"/>
              </w:rPr>
            </w:pPr>
            <w:ins w:id="2226" w:author="10073817" w:date="2016-10-27T21:46:00Z">
              <w:r w:rsidRPr="006C0680">
                <w:t>0.048</w:t>
              </w:r>
            </w:ins>
          </w:p>
        </w:tc>
        <w:tc>
          <w:tcPr>
            <w:tcW w:w="1050" w:type="dxa"/>
            <w:noWrap/>
            <w:hideMark/>
            <w:tcPrChange w:id="2227" w:author="10073817" w:date="2016-10-27T21:46:00Z">
              <w:tcPr>
                <w:tcW w:w="1060" w:type="dxa"/>
                <w:noWrap/>
                <w:hideMark/>
              </w:tcPr>
            </w:tcPrChange>
          </w:tcPr>
          <w:p w14:paraId="3AA6A03F" w14:textId="77777777" w:rsidR="006C0680" w:rsidRPr="006C0680" w:rsidRDefault="006C0680" w:rsidP="006C0680">
            <w:pPr>
              <w:rPr>
                <w:ins w:id="2228" w:author="10073817" w:date="2016-10-27T21:46:00Z"/>
              </w:rPr>
            </w:pPr>
            <w:ins w:id="2229" w:author="10073817" w:date="2016-10-27T21:46:00Z">
              <w:r w:rsidRPr="006C0680">
                <w:t>0.049</w:t>
              </w:r>
            </w:ins>
          </w:p>
        </w:tc>
        <w:tc>
          <w:tcPr>
            <w:tcW w:w="991" w:type="dxa"/>
            <w:noWrap/>
            <w:hideMark/>
            <w:tcPrChange w:id="2230" w:author="10073817" w:date="2016-10-27T21:46:00Z">
              <w:tcPr>
                <w:tcW w:w="1000" w:type="dxa"/>
                <w:noWrap/>
                <w:hideMark/>
              </w:tcPr>
            </w:tcPrChange>
          </w:tcPr>
          <w:p w14:paraId="255E70B9" w14:textId="77777777" w:rsidR="006C0680" w:rsidRPr="006C0680" w:rsidRDefault="006C0680" w:rsidP="006C0680">
            <w:pPr>
              <w:rPr>
                <w:ins w:id="2231" w:author="10073817" w:date="2016-10-27T21:46:00Z"/>
              </w:rPr>
            </w:pPr>
            <w:ins w:id="2232" w:author="10073817" w:date="2016-10-27T21:46:00Z">
              <w:r w:rsidRPr="006C0680">
                <w:t>0.224</w:t>
              </w:r>
            </w:ins>
          </w:p>
        </w:tc>
        <w:tc>
          <w:tcPr>
            <w:tcW w:w="951" w:type="dxa"/>
            <w:noWrap/>
            <w:hideMark/>
            <w:tcPrChange w:id="2233" w:author="10073817" w:date="2016-10-27T21:46:00Z">
              <w:tcPr>
                <w:tcW w:w="960" w:type="dxa"/>
                <w:noWrap/>
                <w:hideMark/>
              </w:tcPr>
            </w:tcPrChange>
          </w:tcPr>
          <w:p w14:paraId="331728E6" w14:textId="77777777" w:rsidR="006C0680" w:rsidRPr="006C0680" w:rsidRDefault="006C0680" w:rsidP="006C0680">
            <w:pPr>
              <w:rPr>
                <w:ins w:id="2234" w:author="10073817" w:date="2016-10-27T21:46:00Z"/>
              </w:rPr>
            </w:pPr>
            <w:ins w:id="2235" w:author="10073817" w:date="2016-10-27T21:46:00Z">
              <w:r w:rsidRPr="006C0680">
                <w:t>0.165</w:t>
              </w:r>
            </w:ins>
          </w:p>
        </w:tc>
      </w:tr>
      <w:tr w:rsidR="006C0680" w:rsidRPr="006C0680" w14:paraId="562AA33A" w14:textId="77777777" w:rsidTr="00430684">
        <w:trPr>
          <w:trHeight w:val="238"/>
          <w:ins w:id="2236" w:author="10073817" w:date="2016-10-27T21:46:00Z"/>
          <w:trPrChange w:id="2237" w:author="10073817" w:date="2016-10-27T21:47:00Z">
            <w:trPr>
              <w:trHeight w:val="300"/>
            </w:trPr>
          </w:trPrChange>
        </w:trPr>
        <w:tc>
          <w:tcPr>
            <w:tcW w:w="1205" w:type="dxa"/>
            <w:noWrap/>
            <w:hideMark/>
            <w:tcPrChange w:id="2238" w:author="10073817" w:date="2016-10-27T21:47:00Z">
              <w:tcPr>
                <w:tcW w:w="1180" w:type="dxa"/>
                <w:noWrap/>
                <w:hideMark/>
              </w:tcPr>
            </w:tcPrChange>
          </w:tcPr>
          <w:p w14:paraId="0B8DB175" w14:textId="77777777" w:rsidR="006C0680" w:rsidRPr="006C0680" w:rsidRDefault="006C0680">
            <w:pPr>
              <w:rPr>
                <w:ins w:id="2239" w:author="10073817" w:date="2016-10-27T21:46:00Z"/>
              </w:rPr>
            </w:pPr>
            <w:ins w:id="2240" w:author="10073817" w:date="2016-10-27T21:46:00Z">
              <w:r w:rsidRPr="006C0680">
                <w:t>6000-100</w:t>
              </w:r>
            </w:ins>
          </w:p>
        </w:tc>
        <w:tc>
          <w:tcPr>
            <w:tcW w:w="1050" w:type="dxa"/>
            <w:noWrap/>
            <w:hideMark/>
            <w:tcPrChange w:id="2241" w:author="10073817" w:date="2016-10-27T21:47:00Z">
              <w:tcPr>
                <w:tcW w:w="1060" w:type="dxa"/>
                <w:noWrap/>
                <w:hideMark/>
              </w:tcPr>
            </w:tcPrChange>
          </w:tcPr>
          <w:p w14:paraId="55DD9411" w14:textId="77777777" w:rsidR="006C0680" w:rsidRPr="006C0680" w:rsidRDefault="006C0680" w:rsidP="006C0680">
            <w:pPr>
              <w:rPr>
                <w:ins w:id="2242" w:author="10073817" w:date="2016-10-27T21:46:00Z"/>
              </w:rPr>
            </w:pPr>
            <w:ins w:id="2243" w:author="10073817" w:date="2016-10-27T21:46:00Z">
              <w:r w:rsidRPr="006C0680">
                <w:t>0.02</w:t>
              </w:r>
            </w:ins>
          </w:p>
        </w:tc>
        <w:tc>
          <w:tcPr>
            <w:tcW w:w="1050" w:type="dxa"/>
            <w:shd w:val="clear" w:color="auto" w:fill="92D050"/>
            <w:noWrap/>
            <w:hideMark/>
            <w:tcPrChange w:id="2244" w:author="10073817" w:date="2016-10-27T21:47:00Z">
              <w:tcPr>
                <w:tcW w:w="1060" w:type="dxa"/>
                <w:noWrap/>
                <w:hideMark/>
              </w:tcPr>
            </w:tcPrChange>
          </w:tcPr>
          <w:p w14:paraId="308643B7" w14:textId="77777777" w:rsidR="006C0680" w:rsidRPr="006C0680" w:rsidRDefault="006C0680" w:rsidP="006C0680">
            <w:pPr>
              <w:rPr>
                <w:ins w:id="2245" w:author="10073817" w:date="2016-10-27T21:46:00Z"/>
              </w:rPr>
            </w:pPr>
            <w:ins w:id="2246" w:author="10073817" w:date="2016-10-27T21:46:00Z">
              <w:r w:rsidRPr="006C0680">
                <w:t>0.014</w:t>
              </w:r>
            </w:ins>
          </w:p>
        </w:tc>
        <w:tc>
          <w:tcPr>
            <w:tcW w:w="991" w:type="dxa"/>
            <w:noWrap/>
            <w:hideMark/>
            <w:tcPrChange w:id="2247" w:author="10073817" w:date="2016-10-27T21:47:00Z">
              <w:tcPr>
                <w:tcW w:w="1000" w:type="dxa"/>
                <w:noWrap/>
                <w:hideMark/>
              </w:tcPr>
            </w:tcPrChange>
          </w:tcPr>
          <w:p w14:paraId="29E0A0C5" w14:textId="77777777" w:rsidR="006C0680" w:rsidRPr="006C0680" w:rsidRDefault="006C0680" w:rsidP="006C0680">
            <w:pPr>
              <w:rPr>
                <w:ins w:id="2248" w:author="10073817" w:date="2016-10-27T21:46:00Z"/>
              </w:rPr>
            </w:pPr>
            <w:ins w:id="2249" w:author="10073817" w:date="2016-10-27T21:46:00Z">
              <w:r w:rsidRPr="006C0680">
                <w:t>0.08</w:t>
              </w:r>
            </w:ins>
          </w:p>
        </w:tc>
        <w:tc>
          <w:tcPr>
            <w:tcW w:w="951" w:type="dxa"/>
            <w:noWrap/>
            <w:hideMark/>
            <w:tcPrChange w:id="2250" w:author="10073817" w:date="2016-10-27T21:47:00Z">
              <w:tcPr>
                <w:tcW w:w="960" w:type="dxa"/>
                <w:noWrap/>
                <w:hideMark/>
              </w:tcPr>
            </w:tcPrChange>
          </w:tcPr>
          <w:p w14:paraId="29845E83" w14:textId="77777777" w:rsidR="006C0680" w:rsidRPr="006C0680" w:rsidRDefault="006C0680" w:rsidP="006C0680">
            <w:pPr>
              <w:rPr>
                <w:ins w:id="2251" w:author="10073817" w:date="2016-10-27T21:46:00Z"/>
              </w:rPr>
            </w:pPr>
            <w:ins w:id="2252" w:author="10073817" w:date="2016-10-27T21:46:00Z">
              <w:r w:rsidRPr="006C0680">
                <w:t>0.093</w:t>
              </w:r>
            </w:ins>
          </w:p>
        </w:tc>
      </w:tr>
      <w:tr w:rsidR="006C0680" w:rsidRPr="006C0680" w14:paraId="493E2FB2" w14:textId="77777777" w:rsidTr="00430684">
        <w:trPr>
          <w:trHeight w:val="238"/>
          <w:ins w:id="2253" w:author="10073817" w:date="2016-10-27T21:46:00Z"/>
          <w:trPrChange w:id="2254" w:author="10073817" w:date="2016-10-27T21:46:00Z">
            <w:trPr>
              <w:trHeight w:val="300"/>
            </w:trPr>
          </w:trPrChange>
        </w:trPr>
        <w:tc>
          <w:tcPr>
            <w:tcW w:w="1205" w:type="dxa"/>
            <w:noWrap/>
            <w:hideMark/>
            <w:tcPrChange w:id="2255" w:author="10073817" w:date="2016-10-27T21:46:00Z">
              <w:tcPr>
                <w:tcW w:w="1180" w:type="dxa"/>
                <w:noWrap/>
                <w:hideMark/>
              </w:tcPr>
            </w:tcPrChange>
          </w:tcPr>
          <w:p w14:paraId="3CC4C788" w14:textId="77777777" w:rsidR="006C0680" w:rsidRPr="006C0680" w:rsidRDefault="006C0680">
            <w:pPr>
              <w:rPr>
                <w:ins w:id="2256" w:author="10073817" w:date="2016-10-27T21:46:00Z"/>
              </w:rPr>
            </w:pPr>
            <w:ins w:id="2257" w:author="10073817" w:date="2016-10-27T21:46:00Z">
              <w:r w:rsidRPr="006C0680">
                <w:t>6000-150</w:t>
              </w:r>
            </w:ins>
          </w:p>
        </w:tc>
        <w:tc>
          <w:tcPr>
            <w:tcW w:w="1050" w:type="dxa"/>
            <w:noWrap/>
            <w:hideMark/>
            <w:tcPrChange w:id="2258" w:author="10073817" w:date="2016-10-27T21:46:00Z">
              <w:tcPr>
                <w:tcW w:w="1060" w:type="dxa"/>
                <w:noWrap/>
                <w:hideMark/>
              </w:tcPr>
            </w:tcPrChange>
          </w:tcPr>
          <w:p w14:paraId="64276F9D" w14:textId="77777777" w:rsidR="006C0680" w:rsidRPr="006C0680" w:rsidRDefault="006C0680" w:rsidP="006C0680">
            <w:pPr>
              <w:rPr>
                <w:ins w:id="2259" w:author="10073817" w:date="2016-10-27T21:46:00Z"/>
              </w:rPr>
            </w:pPr>
            <w:ins w:id="2260" w:author="10073817" w:date="2016-10-27T21:46:00Z">
              <w:r w:rsidRPr="006C0680">
                <w:t>0.042</w:t>
              </w:r>
            </w:ins>
          </w:p>
        </w:tc>
        <w:tc>
          <w:tcPr>
            <w:tcW w:w="1050" w:type="dxa"/>
            <w:noWrap/>
            <w:hideMark/>
            <w:tcPrChange w:id="2261" w:author="10073817" w:date="2016-10-27T21:46:00Z">
              <w:tcPr>
                <w:tcW w:w="1060" w:type="dxa"/>
                <w:noWrap/>
                <w:hideMark/>
              </w:tcPr>
            </w:tcPrChange>
          </w:tcPr>
          <w:p w14:paraId="57F1D79D" w14:textId="77777777" w:rsidR="006C0680" w:rsidRPr="006C0680" w:rsidRDefault="006C0680" w:rsidP="006C0680">
            <w:pPr>
              <w:rPr>
                <w:ins w:id="2262" w:author="10073817" w:date="2016-10-27T21:46:00Z"/>
              </w:rPr>
            </w:pPr>
            <w:ins w:id="2263" w:author="10073817" w:date="2016-10-27T21:46:00Z">
              <w:r w:rsidRPr="006C0680">
                <w:t>0.04</w:t>
              </w:r>
            </w:ins>
          </w:p>
        </w:tc>
        <w:tc>
          <w:tcPr>
            <w:tcW w:w="991" w:type="dxa"/>
            <w:noWrap/>
            <w:hideMark/>
            <w:tcPrChange w:id="2264" w:author="10073817" w:date="2016-10-27T21:46:00Z">
              <w:tcPr>
                <w:tcW w:w="1000" w:type="dxa"/>
                <w:noWrap/>
                <w:hideMark/>
              </w:tcPr>
            </w:tcPrChange>
          </w:tcPr>
          <w:p w14:paraId="73E98C5B" w14:textId="77777777" w:rsidR="006C0680" w:rsidRPr="006C0680" w:rsidRDefault="006C0680" w:rsidP="006C0680">
            <w:pPr>
              <w:rPr>
                <w:ins w:id="2265" w:author="10073817" w:date="2016-10-27T21:46:00Z"/>
              </w:rPr>
            </w:pPr>
            <w:ins w:id="2266" w:author="10073817" w:date="2016-10-27T21:46:00Z">
              <w:r w:rsidRPr="006C0680">
                <w:t>0.684</w:t>
              </w:r>
            </w:ins>
          </w:p>
        </w:tc>
        <w:tc>
          <w:tcPr>
            <w:tcW w:w="951" w:type="dxa"/>
            <w:noWrap/>
            <w:hideMark/>
            <w:tcPrChange w:id="2267" w:author="10073817" w:date="2016-10-27T21:46:00Z">
              <w:tcPr>
                <w:tcW w:w="960" w:type="dxa"/>
                <w:noWrap/>
                <w:hideMark/>
              </w:tcPr>
            </w:tcPrChange>
          </w:tcPr>
          <w:p w14:paraId="61BA7598" w14:textId="77777777" w:rsidR="006C0680" w:rsidRPr="006C0680" w:rsidRDefault="006C0680" w:rsidP="006C0680">
            <w:pPr>
              <w:rPr>
                <w:ins w:id="2268" w:author="10073817" w:date="2016-10-27T21:46:00Z"/>
              </w:rPr>
            </w:pPr>
            <w:ins w:id="2269" w:author="10073817" w:date="2016-10-27T21:46:00Z">
              <w:r w:rsidRPr="006C0680">
                <w:t>0.725</w:t>
              </w:r>
            </w:ins>
          </w:p>
        </w:tc>
      </w:tr>
    </w:tbl>
    <w:p w14:paraId="0A26F3A1" w14:textId="5E44CB3A" w:rsidR="006C0680" w:rsidRDefault="00F413C7" w:rsidP="00AC5CEB">
      <w:pPr>
        <w:rPr>
          <w:ins w:id="2270" w:author="10073817" w:date="2016-10-27T20:57:00Z"/>
        </w:rPr>
        <w:pPrChange w:id="2271" w:author="10073817" w:date="2016-10-27T20:25:00Z">
          <w:pPr>
            <w:spacing w:after="240"/>
            <w:jc w:val="both"/>
          </w:pPr>
        </w:pPrChange>
      </w:pPr>
      <w:ins w:id="2272" w:author="10073817" w:date="2016-10-27T22:14:00Z">
        <w:r>
          <w:t>Table 3</w:t>
        </w:r>
      </w:ins>
    </w:p>
    <w:p w14:paraId="4B5BBAA1" w14:textId="5499B7BC" w:rsidR="00430684" w:rsidRDefault="00430684" w:rsidP="00AC5CEB">
      <w:pPr>
        <w:rPr>
          <w:ins w:id="2273" w:author="10073817" w:date="2016-10-27T21:48:00Z"/>
        </w:rPr>
        <w:pPrChange w:id="2274" w:author="10073817" w:date="2016-10-27T20:25:00Z">
          <w:pPr>
            <w:spacing w:after="240"/>
            <w:jc w:val="both"/>
          </w:pPr>
        </w:pPrChange>
      </w:pPr>
      <w:ins w:id="2275" w:author="10073817" w:date="2016-10-27T21:48:00Z">
        <w:r>
          <w:t>The value highlighted in green after the quenching of a structure heated to 600K in 100 steps shows the minimum in this series.</w:t>
        </w:r>
      </w:ins>
    </w:p>
    <w:p w14:paraId="040D1A3B" w14:textId="04FBC71C" w:rsidR="007359A6" w:rsidRDefault="007359A6" w:rsidP="00AC5CEB">
      <w:pPr>
        <w:rPr>
          <w:ins w:id="2276" w:author="10073817" w:date="2016-10-27T20:30:00Z"/>
        </w:rPr>
        <w:pPrChange w:id="2277" w:author="10073817" w:date="2016-10-27T20:25:00Z">
          <w:pPr>
            <w:spacing w:after="240"/>
            <w:jc w:val="both"/>
          </w:pPr>
        </w:pPrChange>
      </w:pPr>
      <w:ins w:id="2278" w:author="10073817" w:date="2016-10-27T20:57:00Z">
        <w:r>
          <w:t xml:space="preserve">Further evidence to support the conclusion that the highest reactivity and most amorphous solid is formed when the initial bulk is heated to 6000 is found when the </w:t>
        </w:r>
      </w:ins>
      <w:ins w:id="2279" w:author="10073817" w:date="2016-10-27T20:59:00Z">
        <w:r w:rsidR="006853F3">
          <w:t>values for t</w:t>
        </w:r>
      </w:ins>
      <w:ins w:id="2280" w:author="10073817" w:date="2016-10-27T21:44:00Z">
        <w:r w:rsidR="006C0680">
          <w:t>h</w:t>
        </w:r>
      </w:ins>
      <w:ins w:id="2281" w:author="10073817" w:date="2016-10-27T20:59:00Z">
        <w:r w:rsidR="006853F3">
          <w:t xml:space="preserve">e melting and quenching steps are plotted </w:t>
        </w:r>
      </w:ins>
      <w:ins w:id="2282" w:author="10073817" w:date="2016-10-27T21:00:00Z">
        <w:r w:rsidR="006853F3">
          <w:t>separately</w:t>
        </w:r>
      </w:ins>
      <w:ins w:id="2283" w:author="10073817" w:date="2016-10-27T20:59:00Z">
        <w:r w:rsidR="006853F3">
          <w:t xml:space="preserve"> f</w:t>
        </w:r>
      </w:ins>
      <w:ins w:id="2284" w:author="10073817" w:date="2016-10-27T21:49:00Z">
        <w:r w:rsidR="00430684">
          <w:t>r</w:t>
        </w:r>
      </w:ins>
      <w:ins w:id="2285" w:author="10073817" w:date="2016-10-27T20:59:00Z">
        <w:r w:rsidR="006853F3">
          <w:t>om the</w:t>
        </w:r>
      </w:ins>
      <w:ins w:id="2286" w:author="10073817" w:date="2016-10-27T21:00:00Z">
        <w:r w:rsidR="006853F3">
          <w:t xml:space="preserve"> </w:t>
        </w:r>
      </w:ins>
      <w:ins w:id="2287" w:author="10073817" w:date="2016-10-27T20:59:00Z">
        <w:r w:rsidR="006853F3">
          <w:t>values for th</w:t>
        </w:r>
      </w:ins>
      <w:ins w:id="2288" w:author="10073817" w:date="2016-10-27T21:00:00Z">
        <w:r w:rsidR="006853F3">
          <w:t>e</w:t>
        </w:r>
      </w:ins>
      <w:ins w:id="2289" w:author="10073817" w:date="2016-10-27T20:59:00Z">
        <w:r w:rsidR="006853F3">
          <w:t xml:space="preserve"> annealing steps. Figures </w:t>
        </w:r>
      </w:ins>
      <w:ins w:id="2290" w:author="10073817" w:date="2016-10-27T21:02:00Z">
        <w:r w:rsidR="006853F3">
          <w:t>12-13</w:t>
        </w:r>
      </w:ins>
    </w:p>
    <w:p w14:paraId="1ABCDC19" w14:textId="7858F4B3" w:rsidR="00AC5CEB" w:rsidRDefault="00802A77" w:rsidP="006853F3">
      <w:pPr>
        <w:pStyle w:val="NoSpacing"/>
        <w:rPr>
          <w:ins w:id="2291" w:author="10073817" w:date="2016-10-27T21:02:00Z"/>
        </w:rPr>
        <w:pPrChange w:id="2292" w:author="10073817" w:date="2016-10-27T21:02:00Z">
          <w:pPr>
            <w:spacing w:after="240"/>
            <w:jc w:val="both"/>
          </w:pPr>
        </w:pPrChange>
      </w:pPr>
      <w:ins w:id="2293" w:author="10073817" w:date="2016-10-27T21:29:00Z">
        <w:r>
          <w:rPr>
            <w:noProof/>
            <w:lang w:eastAsia="en-ZA"/>
          </w:rPr>
          <w:drawing>
            <wp:inline distT="0" distB="0" distL="0" distR="0" wp14:anchorId="2091789E" wp14:editId="728CA836">
              <wp:extent cx="5139266" cy="3943690"/>
              <wp:effectExtent l="19050" t="19050" r="2349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514" cy="3943880"/>
                      </a:xfrm>
                      <a:prstGeom prst="rect">
                        <a:avLst/>
                      </a:prstGeom>
                      <a:noFill/>
                      <a:ln>
                        <a:solidFill>
                          <a:schemeClr val="tx1"/>
                        </a:solidFill>
                      </a:ln>
                    </pic:spPr>
                  </pic:pic>
                </a:graphicData>
              </a:graphic>
            </wp:inline>
          </w:drawing>
        </w:r>
      </w:ins>
    </w:p>
    <w:p w14:paraId="3E73A26B" w14:textId="752AAC5F" w:rsidR="004057AA" w:rsidRDefault="006853F3" w:rsidP="004057AA">
      <w:pPr>
        <w:rPr>
          <w:ins w:id="2294" w:author="10073817" w:date="2016-10-27T21:09:00Z"/>
        </w:rPr>
        <w:pPrChange w:id="2295" w:author="10073817" w:date="2016-10-27T21:09:00Z">
          <w:pPr>
            <w:spacing w:after="240"/>
            <w:jc w:val="both"/>
          </w:pPr>
        </w:pPrChange>
      </w:pPr>
      <w:ins w:id="2296" w:author="10073817" w:date="2016-10-27T21:02:00Z">
        <w:r>
          <w:t>Figure 12</w:t>
        </w:r>
      </w:ins>
    </w:p>
    <w:p w14:paraId="0123BFFC" w14:textId="73615CF4" w:rsidR="004057AA" w:rsidRDefault="00802A77" w:rsidP="004057AA">
      <w:pPr>
        <w:pStyle w:val="NoSpacing"/>
        <w:rPr>
          <w:ins w:id="2297" w:author="10073817" w:date="2016-10-27T21:10:00Z"/>
        </w:rPr>
        <w:pPrChange w:id="2298" w:author="10073817" w:date="2016-10-27T21:10:00Z">
          <w:pPr>
            <w:spacing w:after="240"/>
            <w:jc w:val="both"/>
          </w:pPr>
        </w:pPrChange>
      </w:pPr>
      <w:ins w:id="2299" w:author="10073817" w:date="2016-10-27T21:27:00Z">
        <w:r>
          <w:rPr>
            <w:noProof/>
            <w:lang w:eastAsia="en-ZA"/>
          </w:rPr>
          <w:lastRenderedPageBreak/>
          <w:drawing>
            <wp:inline distT="0" distB="0" distL="0" distR="0" wp14:anchorId="43647B45" wp14:editId="5B59AA8D">
              <wp:extent cx="5196481" cy="4182533"/>
              <wp:effectExtent l="19050" t="19050" r="2349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258" cy="4186378"/>
                      </a:xfrm>
                      <a:prstGeom prst="rect">
                        <a:avLst/>
                      </a:prstGeom>
                      <a:noFill/>
                      <a:ln>
                        <a:solidFill>
                          <a:schemeClr val="tx1"/>
                        </a:solidFill>
                      </a:ln>
                    </pic:spPr>
                  </pic:pic>
                </a:graphicData>
              </a:graphic>
            </wp:inline>
          </w:drawing>
        </w:r>
      </w:ins>
    </w:p>
    <w:p w14:paraId="436FDB94" w14:textId="163E6BEC" w:rsidR="004057AA" w:rsidRDefault="004057AA" w:rsidP="00802A77">
      <w:pPr>
        <w:rPr>
          <w:ins w:id="2300" w:author="10073817" w:date="2016-10-27T22:04:00Z"/>
        </w:rPr>
        <w:pPrChange w:id="2301" w:author="10073817" w:date="2016-10-27T21:24:00Z">
          <w:pPr>
            <w:spacing w:after="240"/>
            <w:jc w:val="both"/>
          </w:pPr>
        </w:pPrChange>
      </w:pPr>
      <w:ins w:id="2302" w:author="10073817" w:date="2016-10-27T21:10:00Z">
        <w:r>
          <w:t>Figure 13</w:t>
        </w:r>
      </w:ins>
    </w:p>
    <w:p w14:paraId="29C7D8A8" w14:textId="051BC561" w:rsidR="00EE1A47" w:rsidRDefault="00EE1A47" w:rsidP="00F413C7">
      <w:pPr>
        <w:pStyle w:val="NoSpacing"/>
        <w:rPr>
          <w:ins w:id="2303" w:author="10073817" w:date="2016-10-27T22:04:00Z"/>
        </w:rPr>
        <w:pPrChange w:id="2304" w:author="10073817" w:date="2016-10-27T22:08:00Z">
          <w:pPr>
            <w:spacing w:after="240"/>
            <w:jc w:val="both"/>
          </w:pPr>
        </w:pPrChange>
      </w:pPr>
      <w:ins w:id="2305" w:author="10073817" w:date="2016-10-27T22:04:00Z">
        <w:r w:rsidRPr="006314B1">
          <w:rPr>
            <w:noProof/>
            <w:lang w:eastAsia="en-ZA"/>
          </w:rPr>
          <w:drawing>
            <wp:inline distT="0" distB="0" distL="0" distR="0" wp14:anchorId="156FDFC6" wp14:editId="7FE877FB">
              <wp:extent cx="5721350" cy="26581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350" cy="2658110"/>
                      </a:xfrm>
                      <a:prstGeom prst="rect">
                        <a:avLst/>
                      </a:prstGeom>
                      <a:noFill/>
                      <a:ln>
                        <a:noFill/>
                      </a:ln>
                    </pic:spPr>
                  </pic:pic>
                </a:graphicData>
              </a:graphic>
            </wp:inline>
          </w:drawing>
        </w:r>
      </w:ins>
    </w:p>
    <w:p w14:paraId="56BFB90A" w14:textId="142AA208" w:rsidR="00EE1A47" w:rsidRDefault="00EE1A47" w:rsidP="00802A77">
      <w:pPr>
        <w:rPr>
          <w:ins w:id="2306" w:author="10073817" w:date="2016-10-27T21:10:00Z"/>
        </w:rPr>
        <w:pPrChange w:id="2307" w:author="10073817" w:date="2016-10-27T21:24:00Z">
          <w:pPr>
            <w:spacing w:after="240"/>
            <w:jc w:val="both"/>
          </w:pPr>
        </w:pPrChange>
      </w:pPr>
      <w:ins w:id="2308" w:author="10073817" w:date="2016-10-27T22:04:00Z">
        <w:r>
          <w:t>Figure 14</w:t>
        </w:r>
      </w:ins>
    </w:p>
    <w:p w14:paraId="7EF26B79" w14:textId="35120F06" w:rsidR="00802A77" w:rsidRDefault="00802A77" w:rsidP="00802A77">
      <w:pPr>
        <w:pStyle w:val="NoSpacing"/>
        <w:rPr>
          <w:ins w:id="2309" w:author="10073817" w:date="2016-10-27T21:33:00Z"/>
        </w:rPr>
        <w:pPrChange w:id="2310" w:author="10073817" w:date="2016-10-27T21:33:00Z">
          <w:pPr>
            <w:spacing w:after="240"/>
            <w:jc w:val="both"/>
          </w:pPr>
        </w:pPrChange>
      </w:pPr>
      <w:ins w:id="2311" w:author="10073817" w:date="2016-10-27T21:33:00Z">
        <w:r>
          <w:rPr>
            <w:noProof/>
            <w:lang w:eastAsia="en-ZA"/>
          </w:rPr>
          <w:lastRenderedPageBreak/>
          <w:drawing>
            <wp:inline distT="0" distB="0" distL="0" distR="0" wp14:anchorId="1DE152EA" wp14:editId="2699E38C">
              <wp:extent cx="5719445" cy="4762500"/>
              <wp:effectExtent l="19050" t="19050" r="1460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9445" cy="4762500"/>
                      </a:xfrm>
                      <a:prstGeom prst="rect">
                        <a:avLst/>
                      </a:prstGeom>
                      <a:noFill/>
                      <a:ln>
                        <a:solidFill>
                          <a:schemeClr val="tx1"/>
                        </a:solidFill>
                      </a:ln>
                    </pic:spPr>
                  </pic:pic>
                </a:graphicData>
              </a:graphic>
            </wp:inline>
          </w:drawing>
        </w:r>
      </w:ins>
    </w:p>
    <w:p w14:paraId="10D71BA5" w14:textId="0E5A6370" w:rsidR="00802A77" w:rsidRDefault="00802A77" w:rsidP="00802A77">
      <w:pPr>
        <w:pStyle w:val="NoSpacing"/>
        <w:rPr>
          <w:ins w:id="2312" w:author="10073817" w:date="2016-10-27T21:54:00Z"/>
        </w:rPr>
        <w:pPrChange w:id="2313" w:author="10073817" w:date="2016-10-27T21:33:00Z">
          <w:pPr>
            <w:spacing w:after="240"/>
            <w:jc w:val="both"/>
          </w:pPr>
        </w:pPrChange>
      </w:pPr>
      <w:ins w:id="2314" w:author="10073817" w:date="2016-10-27T21:33:00Z">
        <w:r>
          <w:t>Figure 14</w:t>
        </w:r>
      </w:ins>
    </w:p>
    <w:p w14:paraId="6C18CADF" w14:textId="77777777" w:rsidR="00430684" w:rsidRDefault="00430684" w:rsidP="00802A77">
      <w:pPr>
        <w:pStyle w:val="NoSpacing"/>
        <w:rPr>
          <w:ins w:id="2315" w:author="10073817" w:date="2016-10-27T21:54:00Z"/>
        </w:rPr>
        <w:pPrChange w:id="2316" w:author="10073817" w:date="2016-10-27T21:33:00Z">
          <w:pPr>
            <w:spacing w:after="240"/>
            <w:jc w:val="both"/>
          </w:pPr>
        </w:pPrChange>
      </w:pPr>
    </w:p>
    <w:p w14:paraId="0E2BC965" w14:textId="40D9EF40" w:rsidR="00430684" w:rsidRDefault="00430684" w:rsidP="00430684">
      <w:pPr>
        <w:pStyle w:val="Heading3"/>
        <w:rPr>
          <w:ins w:id="2317" w:author="10073817" w:date="2016-10-27T21:54:00Z"/>
        </w:rPr>
        <w:pPrChange w:id="2318" w:author="10073817" w:date="2016-10-27T21:54:00Z">
          <w:pPr>
            <w:spacing w:after="240"/>
            <w:jc w:val="both"/>
          </w:pPr>
        </w:pPrChange>
      </w:pPr>
      <w:ins w:id="2319" w:author="10073817" w:date="2016-10-27T21:54:00Z">
        <w:r>
          <w:t>Bond angle</w:t>
        </w:r>
      </w:ins>
    </w:p>
    <w:p w14:paraId="69FD11C7" w14:textId="2F879D02" w:rsidR="00430684" w:rsidRDefault="00F413C7" w:rsidP="00430684">
      <w:pPr>
        <w:rPr>
          <w:ins w:id="2320" w:author="10073817" w:date="2016-10-27T21:59:00Z"/>
        </w:rPr>
        <w:pPrChange w:id="2321" w:author="10073817" w:date="2016-10-27T21:54:00Z">
          <w:pPr>
            <w:spacing w:after="240"/>
            <w:jc w:val="both"/>
          </w:pPr>
        </w:pPrChange>
      </w:pPr>
      <w:ins w:id="2322" w:author="10073817" w:date="2016-10-27T22:09:00Z">
        <w:r>
          <w:t xml:space="preserve">One of the </w:t>
        </w:r>
        <w:proofErr w:type="spellStart"/>
        <w:r>
          <w:t>propoerties</w:t>
        </w:r>
        <w:proofErr w:type="spellEnd"/>
        <w:r>
          <w:t xml:space="preserve"> of amorphous solids is that the spread of bond angles and bond le</w:t>
        </w:r>
      </w:ins>
      <w:ins w:id="2323" w:author="10073817" w:date="2016-10-27T22:10:00Z">
        <w:r>
          <w:t>n</w:t>
        </w:r>
      </w:ins>
      <w:ins w:id="2324" w:author="10073817" w:date="2016-10-27T22:09:00Z">
        <w:r>
          <w:t xml:space="preserve">gths are </w:t>
        </w:r>
      </w:ins>
      <w:ins w:id="2325" w:author="10073817" w:date="2016-10-27T22:10:00Z">
        <w:r>
          <w:t xml:space="preserve">widely distributed. </w:t>
        </w:r>
      </w:ins>
      <w:ins w:id="2326" w:author="10073817" w:date="2016-10-27T22:11:00Z">
        <w:r>
          <w:t xml:space="preserve">Crystalline solids however show a very narrow distribution of values. The level of disorder can therefore be evaluated at the hand of </w:t>
        </w:r>
        <w:proofErr w:type="spellStart"/>
        <w:r>
          <w:t>teh</w:t>
        </w:r>
        <w:proofErr w:type="spellEnd"/>
        <w:r>
          <w:t xml:space="preserve"> </w:t>
        </w:r>
        <w:proofErr w:type="spellStart"/>
        <w:r>
          <w:t>variationin</w:t>
        </w:r>
        <w:proofErr w:type="spellEnd"/>
        <w:r>
          <w:t xml:space="preserve"> the values of the bond angles and bond l</w:t>
        </w:r>
      </w:ins>
      <w:ins w:id="2327" w:author="10073817" w:date="2016-10-27T22:12:00Z">
        <w:r>
          <w:t>engths as well as the deviation from the value in the original crystalline solid.</w:t>
        </w:r>
      </w:ins>
      <w:ins w:id="2328" w:author="10073817" w:date="2016-10-27T21:54:00Z">
        <w:r w:rsidR="00430684">
          <w:t xml:space="preserve"> Bond angles </w:t>
        </w:r>
      </w:ins>
      <w:ins w:id="2329" w:author="10073817" w:date="2016-10-27T22:11:00Z">
        <w:r>
          <w:t xml:space="preserve">and lengths </w:t>
        </w:r>
      </w:ins>
      <w:ins w:id="2330" w:author="10073817" w:date="2016-10-27T21:54:00Z">
        <w:r w:rsidR="00430684">
          <w:t>were measured after each step of the process to evaluate the level of disorder in the system. The</w:t>
        </w:r>
      </w:ins>
      <w:ins w:id="2331" w:author="10073817" w:date="2016-10-27T21:56:00Z">
        <w:r w:rsidR="00430684">
          <w:t xml:space="preserve"> </w:t>
        </w:r>
      </w:ins>
      <w:ins w:id="2332" w:author="10073817" w:date="2016-10-27T21:54:00Z">
        <w:r w:rsidR="00430684">
          <w:t xml:space="preserve">values were </w:t>
        </w:r>
      </w:ins>
      <w:ins w:id="2333" w:author="10073817" w:date="2016-10-27T21:56:00Z">
        <w:r w:rsidR="00430684">
          <w:t xml:space="preserve">compared with the original bonds as found in the </w:t>
        </w:r>
        <w:proofErr w:type="spellStart"/>
        <w:r w:rsidR="00430684">
          <w:t>supercell</w:t>
        </w:r>
        <w:proofErr w:type="spellEnd"/>
        <w:r w:rsidR="00430684">
          <w:t>.</w:t>
        </w:r>
      </w:ins>
      <w:ins w:id="2334" w:author="10073817" w:date="2016-10-27T21:58:00Z">
        <w:r w:rsidR="00EE1A47">
          <w:t xml:space="preserve"> Figures 15-17 shows the </w:t>
        </w:r>
      </w:ins>
      <w:ins w:id="2335" w:author="10073817" w:date="2016-10-27T22:00:00Z">
        <w:r w:rsidR="00EE1A47">
          <w:t>average change of</w:t>
        </w:r>
      </w:ins>
      <w:ins w:id="2336" w:author="10073817" w:date="2016-10-27T21:58:00Z">
        <w:r w:rsidR="00EE1A47">
          <w:t xml:space="preserve"> </w:t>
        </w:r>
      </w:ins>
      <w:ins w:id="2337" w:author="10073817" w:date="2016-10-27T22:00:00Z">
        <w:r w:rsidR="00EE1A47">
          <w:t xml:space="preserve">bonding </w:t>
        </w:r>
      </w:ins>
      <w:ins w:id="2338" w:author="10073817" w:date="2016-10-27T21:58:00Z">
        <w:r w:rsidR="00EE1A47">
          <w:t xml:space="preserve">angles in the resulting structures after each step during the initial melting of the </w:t>
        </w:r>
      </w:ins>
      <w:ins w:id="2339" w:author="10073817" w:date="2016-10-27T22:00:00Z">
        <w:r w:rsidR="00EE1A47">
          <w:t>crystalline</w:t>
        </w:r>
      </w:ins>
      <w:ins w:id="2340" w:author="10073817" w:date="2016-10-27T21:58:00Z">
        <w:r w:rsidR="00EE1A47">
          <w:t xml:space="preserve"> solid.</w:t>
        </w:r>
      </w:ins>
      <w:ins w:id="2341" w:author="10073817" w:date="2016-10-27T22:15:00Z">
        <w:r>
          <w:t xml:space="preserve"> Tables 4 and 5 provides a summary of the bond angle </w:t>
        </w:r>
        <w:proofErr w:type="spellStart"/>
        <w:r>
          <w:t>devaitions</w:t>
        </w:r>
        <w:proofErr w:type="spellEnd"/>
        <w:r>
          <w:t xml:space="preserve"> that were observed</w:t>
        </w:r>
      </w:ins>
    </w:p>
    <w:p w14:paraId="343AF1C2" w14:textId="77777777" w:rsidR="00EE1A47" w:rsidRDefault="00EE1A47" w:rsidP="00430684">
      <w:pPr>
        <w:rPr>
          <w:ins w:id="2342" w:author="10073817" w:date="2016-10-27T21:56:00Z"/>
        </w:rPr>
        <w:pPrChange w:id="2343" w:author="10073817" w:date="2016-10-27T21:54:00Z">
          <w:pPr>
            <w:spacing w:after="240"/>
            <w:jc w:val="both"/>
          </w:pPr>
        </w:pPrChange>
      </w:pPr>
    </w:p>
    <w:p w14:paraId="702D7448" w14:textId="3109F625" w:rsidR="00430684" w:rsidRDefault="00EE1A47" w:rsidP="00EE1A47">
      <w:pPr>
        <w:pStyle w:val="NoSpacing"/>
        <w:rPr>
          <w:ins w:id="2344" w:author="10073817" w:date="2016-10-27T22:02:00Z"/>
        </w:rPr>
        <w:pPrChange w:id="2345" w:author="10073817" w:date="2016-10-27T22:02:00Z">
          <w:pPr>
            <w:spacing w:after="240"/>
            <w:jc w:val="both"/>
          </w:pPr>
        </w:pPrChange>
      </w:pPr>
      <w:ins w:id="2346" w:author="10073817" w:date="2016-10-27T21:57:00Z">
        <w:r>
          <w:rPr>
            <w:noProof/>
            <w:lang w:eastAsia="en-ZA"/>
          </w:rPr>
          <w:lastRenderedPageBreak/>
          <w:drawing>
            <wp:inline distT="0" distB="0" distL="0" distR="0" wp14:anchorId="6634C813" wp14:editId="6D3FC7C4">
              <wp:extent cx="3784600" cy="2205567"/>
              <wp:effectExtent l="0" t="0" r="25400" b="2349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4B34F153" w14:textId="491ADB43" w:rsidR="00EE1A47" w:rsidRDefault="00EE1A47" w:rsidP="00430684">
      <w:pPr>
        <w:rPr>
          <w:ins w:id="2347" w:author="10073817" w:date="2016-10-27T21:57:00Z"/>
        </w:rPr>
        <w:pPrChange w:id="2348" w:author="10073817" w:date="2016-10-27T21:54:00Z">
          <w:pPr>
            <w:spacing w:after="240"/>
            <w:jc w:val="both"/>
          </w:pPr>
        </w:pPrChange>
      </w:pPr>
      <w:ins w:id="2349" w:author="10073817" w:date="2016-10-27T22:02:00Z">
        <w:r>
          <w:t>Figure 15</w:t>
        </w:r>
      </w:ins>
    </w:p>
    <w:p w14:paraId="42DF8D55" w14:textId="4F17F6C4" w:rsidR="00EE1A47" w:rsidRDefault="00EE1A47" w:rsidP="00EE1A47">
      <w:pPr>
        <w:pStyle w:val="NoSpacing"/>
        <w:rPr>
          <w:ins w:id="2350" w:author="10073817" w:date="2016-10-27T22:02:00Z"/>
        </w:rPr>
        <w:pPrChange w:id="2351" w:author="10073817" w:date="2016-10-27T22:02:00Z">
          <w:pPr>
            <w:spacing w:after="240"/>
            <w:jc w:val="both"/>
          </w:pPr>
        </w:pPrChange>
      </w:pPr>
      <w:ins w:id="2352" w:author="10073817" w:date="2016-10-27T21:57:00Z">
        <w:r>
          <w:rPr>
            <w:noProof/>
            <w:lang w:eastAsia="en-ZA"/>
          </w:rPr>
          <w:drawing>
            <wp:inline distT="0" distB="0" distL="0" distR="0" wp14:anchorId="65629C96" wp14:editId="37AEBCA1">
              <wp:extent cx="3903133" cy="2374900"/>
              <wp:effectExtent l="0" t="0" r="21590" b="2540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1301BA1F" w14:textId="444DFA2C" w:rsidR="00EE1A47" w:rsidRDefault="00EE1A47" w:rsidP="00430684">
      <w:pPr>
        <w:rPr>
          <w:ins w:id="2353" w:author="10073817" w:date="2016-10-27T21:58:00Z"/>
        </w:rPr>
        <w:pPrChange w:id="2354" w:author="10073817" w:date="2016-10-27T21:54:00Z">
          <w:pPr>
            <w:spacing w:after="240"/>
            <w:jc w:val="both"/>
          </w:pPr>
        </w:pPrChange>
      </w:pPr>
      <w:ins w:id="2355" w:author="10073817" w:date="2016-10-27T22:02:00Z">
        <w:r>
          <w:t>Figure 16</w:t>
        </w:r>
      </w:ins>
    </w:p>
    <w:p w14:paraId="45873D56" w14:textId="1ADFE39D" w:rsidR="00EE1A47" w:rsidRDefault="00EE1A47" w:rsidP="00EE1A47">
      <w:pPr>
        <w:pStyle w:val="NoSpacing"/>
        <w:rPr>
          <w:ins w:id="2356" w:author="10073817" w:date="2016-10-27T22:02:00Z"/>
        </w:rPr>
        <w:pPrChange w:id="2357" w:author="10073817" w:date="2016-10-27T22:02:00Z">
          <w:pPr>
            <w:spacing w:after="240"/>
            <w:jc w:val="both"/>
          </w:pPr>
        </w:pPrChange>
      </w:pPr>
      <w:ins w:id="2358" w:author="10073817" w:date="2016-10-27T21:58:00Z">
        <w:r>
          <w:rPr>
            <w:noProof/>
            <w:lang w:eastAsia="en-ZA"/>
          </w:rPr>
          <w:drawing>
            <wp:inline distT="0" distB="0" distL="0" distR="0" wp14:anchorId="1A2BC478" wp14:editId="68A60ABC">
              <wp:extent cx="3903133" cy="2286000"/>
              <wp:effectExtent l="0" t="0" r="21590" b="190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E834BB0" w14:textId="0DFB99C0" w:rsidR="00EE1A47" w:rsidRDefault="00EE1A47" w:rsidP="00430684">
      <w:pPr>
        <w:rPr>
          <w:ins w:id="2359" w:author="10073817" w:date="2016-10-27T22:14:00Z"/>
        </w:rPr>
        <w:pPrChange w:id="2360" w:author="10073817" w:date="2016-10-27T21:54:00Z">
          <w:pPr>
            <w:spacing w:after="240"/>
            <w:jc w:val="both"/>
          </w:pPr>
        </w:pPrChange>
      </w:pPr>
      <w:ins w:id="2361" w:author="10073817" w:date="2016-10-27T22:02:00Z">
        <w:r>
          <w:t>Figure 17</w:t>
        </w:r>
      </w:ins>
    </w:p>
    <w:p w14:paraId="1A9E2275" w14:textId="77777777" w:rsidR="00F413C7" w:rsidRDefault="00F413C7" w:rsidP="00430684">
      <w:pPr>
        <w:rPr>
          <w:ins w:id="2362" w:author="10073817" w:date="2016-10-27T22:14:00Z"/>
        </w:rPr>
        <w:pPrChange w:id="2363" w:author="10073817" w:date="2016-10-27T21:54:00Z">
          <w:pPr>
            <w:spacing w:after="240"/>
            <w:jc w:val="both"/>
          </w:pPr>
        </w:pPrChange>
      </w:pPr>
    </w:p>
    <w:p w14:paraId="3F9CB4A0" w14:textId="77777777" w:rsidR="00F413C7" w:rsidRDefault="00F413C7" w:rsidP="00430684">
      <w:pPr>
        <w:rPr>
          <w:ins w:id="2364" w:author="10073817" w:date="2016-10-27T22:14:00Z"/>
        </w:rPr>
        <w:pPrChange w:id="2365" w:author="10073817" w:date="2016-10-27T21:54:00Z">
          <w:pPr>
            <w:spacing w:after="240"/>
            <w:jc w:val="both"/>
          </w:pPr>
        </w:pPrChange>
      </w:pPr>
    </w:p>
    <w:p w14:paraId="79CA3AF5" w14:textId="77777777" w:rsidR="00F413C7" w:rsidRDefault="00F413C7" w:rsidP="00430684">
      <w:pPr>
        <w:rPr>
          <w:ins w:id="2366" w:author="10073817" w:date="2016-10-27T22:14:00Z"/>
        </w:rPr>
        <w:pPrChange w:id="2367" w:author="10073817" w:date="2016-10-27T21:54:00Z">
          <w:pPr>
            <w:spacing w:after="240"/>
            <w:jc w:val="both"/>
          </w:pPr>
        </w:pPrChange>
      </w:pPr>
    </w:p>
    <w:tbl>
      <w:tblPr>
        <w:tblW w:w="6100" w:type="dxa"/>
        <w:tblInd w:w="93" w:type="dxa"/>
        <w:tblLook w:val="04A0" w:firstRow="1" w:lastRow="0" w:firstColumn="1" w:lastColumn="0" w:noHBand="0" w:noVBand="1"/>
      </w:tblPr>
      <w:tblGrid>
        <w:gridCol w:w="1300"/>
        <w:gridCol w:w="960"/>
        <w:gridCol w:w="960"/>
        <w:gridCol w:w="960"/>
        <w:gridCol w:w="960"/>
        <w:gridCol w:w="960"/>
      </w:tblGrid>
      <w:tr w:rsidR="00F413C7" w:rsidRPr="00F413C7" w14:paraId="40E98156" w14:textId="77777777" w:rsidTr="00F413C7">
        <w:trPr>
          <w:trHeight w:val="300"/>
          <w:ins w:id="2368" w:author="10073817" w:date="2016-10-27T22:14:00Z"/>
        </w:trPr>
        <w:tc>
          <w:tcPr>
            <w:tcW w:w="13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600F1B6" w14:textId="77777777" w:rsidR="00F413C7" w:rsidRPr="00F413C7" w:rsidRDefault="00F413C7" w:rsidP="00F413C7">
            <w:pPr>
              <w:spacing w:after="0" w:line="240" w:lineRule="auto"/>
              <w:rPr>
                <w:ins w:id="2369" w:author="10073817" w:date="2016-10-27T22:14:00Z"/>
                <w:rFonts w:ascii="Calibri" w:eastAsia="Times New Roman" w:hAnsi="Calibri" w:cs="Calibri"/>
                <w:b/>
                <w:bCs/>
                <w:color w:val="FFFFFF"/>
                <w:lang w:eastAsia="en-ZA"/>
              </w:rPr>
            </w:pPr>
            <w:ins w:id="2370" w:author="10073817" w:date="2016-10-27T22:14:00Z">
              <w:r w:rsidRPr="00F413C7">
                <w:rPr>
                  <w:rFonts w:ascii="Calibri" w:eastAsia="Times New Roman" w:hAnsi="Calibri" w:cs="Calibri"/>
                  <w:b/>
                  <w:bCs/>
                  <w:color w:val="FFFFFF"/>
                  <w:lang w:eastAsia="en-ZA"/>
                </w:rPr>
                <w:lastRenderedPageBreak/>
                <w:t>Steps</w:t>
              </w:r>
            </w:ins>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D458219" w14:textId="77777777" w:rsidR="00F413C7" w:rsidRPr="00F413C7" w:rsidRDefault="00F413C7" w:rsidP="00F413C7">
            <w:pPr>
              <w:spacing w:after="0" w:line="240" w:lineRule="auto"/>
              <w:rPr>
                <w:ins w:id="2371" w:author="10073817" w:date="2016-10-27T22:14:00Z"/>
                <w:rFonts w:ascii="Calibri" w:eastAsia="Times New Roman" w:hAnsi="Calibri" w:cs="Calibri"/>
                <w:b/>
                <w:bCs/>
                <w:color w:val="FFFFFF"/>
                <w:lang w:eastAsia="en-ZA"/>
              </w:rPr>
            </w:pPr>
            <w:ins w:id="2372" w:author="10073817" w:date="2016-10-27T22:14:00Z">
              <w:r w:rsidRPr="00F413C7">
                <w:rPr>
                  <w:rFonts w:ascii="Calibri" w:eastAsia="Times New Roman" w:hAnsi="Calibri" w:cs="Calibri"/>
                  <w:b/>
                  <w:bCs/>
                  <w:color w:val="FFFFFF"/>
                  <w:lang w:eastAsia="en-ZA"/>
                </w:rPr>
                <w:t>Alpha</w:t>
              </w:r>
            </w:ins>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E9CCEA7" w14:textId="14E880B5" w:rsidR="00F413C7" w:rsidRPr="00F413C7" w:rsidRDefault="00F413C7" w:rsidP="00F413C7">
            <w:pPr>
              <w:spacing w:after="0" w:line="240" w:lineRule="auto"/>
              <w:rPr>
                <w:ins w:id="2373" w:author="10073817" w:date="2016-10-27T22:14:00Z"/>
                <w:rFonts w:ascii="Calibri" w:eastAsia="Times New Roman" w:hAnsi="Calibri" w:cs="Calibri"/>
                <w:b/>
                <w:bCs/>
                <w:color w:val="FFFFFF"/>
                <w:lang w:eastAsia="en-ZA"/>
              </w:rPr>
            </w:pPr>
            <w:ins w:id="2374" w:author="10073817" w:date="2016-10-27T22:14:00Z">
              <w:r w:rsidRPr="00F413C7">
                <w:rPr>
                  <w:rFonts w:ascii="Calibri" w:eastAsia="Times New Roman" w:hAnsi="Calibri" w:cs="Calibri"/>
                  <w:b/>
                  <w:bCs/>
                  <w:color w:val="FFFFFF"/>
                  <w:lang w:eastAsia="en-ZA"/>
                </w:rPr>
                <w:t>M</w:t>
              </w:r>
            </w:ins>
            <w:ins w:id="2375" w:author="10073817" w:date="2016-10-27T22:16:00Z">
              <w:r>
                <w:rPr>
                  <w:rFonts w:ascii="Calibri" w:eastAsia="Times New Roman" w:hAnsi="Calibri" w:cs="Calibri"/>
                  <w:b/>
                  <w:bCs/>
                  <w:color w:val="FFFFFF"/>
                  <w:lang w:eastAsia="en-ZA"/>
                </w:rPr>
                <w:t>elt</w:t>
              </w:r>
            </w:ins>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0B0A0C7" w14:textId="369E5A0D" w:rsidR="00F413C7" w:rsidRPr="00F413C7" w:rsidRDefault="00F413C7" w:rsidP="00F413C7">
            <w:pPr>
              <w:spacing w:after="0" w:line="240" w:lineRule="auto"/>
              <w:rPr>
                <w:ins w:id="2376" w:author="10073817" w:date="2016-10-27T22:14:00Z"/>
                <w:rFonts w:ascii="Calibri" w:eastAsia="Times New Roman" w:hAnsi="Calibri" w:cs="Calibri"/>
                <w:b/>
                <w:bCs/>
                <w:color w:val="FFFFFF"/>
                <w:lang w:eastAsia="en-ZA"/>
              </w:rPr>
            </w:pPr>
            <w:ins w:id="2377" w:author="10073817" w:date="2016-10-27T22:14:00Z">
              <w:r w:rsidRPr="00F413C7">
                <w:rPr>
                  <w:rFonts w:ascii="Calibri" w:eastAsia="Times New Roman" w:hAnsi="Calibri" w:cs="Calibri"/>
                  <w:b/>
                  <w:bCs/>
                  <w:color w:val="FFFFFF"/>
                  <w:lang w:eastAsia="en-ZA"/>
                </w:rPr>
                <w:t>Q</w:t>
              </w:r>
            </w:ins>
            <w:ins w:id="2378" w:author="10073817" w:date="2016-10-27T22:16:00Z">
              <w:r>
                <w:rPr>
                  <w:rFonts w:ascii="Calibri" w:eastAsia="Times New Roman" w:hAnsi="Calibri" w:cs="Calibri"/>
                  <w:b/>
                  <w:bCs/>
                  <w:color w:val="FFFFFF"/>
                  <w:lang w:eastAsia="en-ZA"/>
                </w:rPr>
                <w:t>uench</w:t>
              </w:r>
            </w:ins>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314D068" w14:textId="73F16455" w:rsidR="00F413C7" w:rsidRPr="00F413C7" w:rsidRDefault="00F413C7" w:rsidP="00F413C7">
            <w:pPr>
              <w:spacing w:after="0" w:line="240" w:lineRule="auto"/>
              <w:rPr>
                <w:ins w:id="2379" w:author="10073817" w:date="2016-10-27T22:14:00Z"/>
                <w:rFonts w:ascii="Calibri" w:eastAsia="Times New Roman" w:hAnsi="Calibri" w:cs="Calibri"/>
                <w:b/>
                <w:bCs/>
                <w:color w:val="FFFFFF"/>
                <w:lang w:eastAsia="en-ZA"/>
              </w:rPr>
            </w:pPr>
            <w:ins w:id="2380" w:author="10073817" w:date="2016-10-27T22:14:00Z">
              <w:r w:rsidRPr="00F413C7">
                <w:rPr>
                  <w:rFonts w:ascii="Calibri" w:eastAsia="Times New Roman" w:hAnsi="Calibri" w:cs="Calibri"/>
                  <w:b/>
                  <w:bCs/>
                  <w:color w:val="FFFFFF"/>
                  <w:lang w:eastAsia="en-ZA"/>
                </w:rPr>
                <w:t>A</w:t>
              </w:r>
            </w:ins>
            <w:ins w:id="2381" w:author="10073817" w:date="2016-10-27T22:16:00Z">
              <w:r>
                <w:rPr>
                  <w:rFonts w:ascii="Calibri" w:eastAsia="Times New Roman" w:hAnsi="Calibri" w:cs="Calibri"/>
                  <w:b/>
                  <w:bCs/>
                  <w:color w:val="FFFFFF"/>
                  <w:lang w:eastAsia="en-ZA"/>
                </w:rPr>
                <w:t>nneal</w:t>
              </w:r>
            </w:ins>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08BDEA6" w14:textId="0EA31940" w:rsidR="00F413C7" w:rsidRPr="00F413C7" w:rsidRDefault="00F413C7" w:rsidP="00F413C7">
            <w:pPr>
              <w:spacing w:after="0" w:line="240" w:lineRule="auto"/>
              <w:rPr>
                <w:ins w:id="2382" w:author="10073817" w:date="2016-10-27T22:14:00Z"/>
                <w:rFonts w:ascii="Calibri" w:eastAsia="Times New Roman" w:hAnsi="Calibri" w:cs="Calibri"/>
                <w:b/>
                <w:bCs/>
                <w:color w:val="FFFFFF"/>
                <w:lang w:eastAsia="en-ZA"/>
              </w:rPr>
            </w:pPr>
            <w:ins w:id="2383" w:author="10073817" w:date="2016-10-27T22:14:00Z">
              <w:r w:rsidRPr="00F413C7">
                <w:rPr>
                  <w:rFonts w:ascii="Calibri" w:eastAsia="Times New Roman" w:hAnsi="Calibri" w:cs="Calibri"/>
                  <w:b/>
                  <w:bCs/>
                  <w:color w:val="FFFFFF"/>
                  <w:lang w:eastAsia="en-ZA"/>
                </w:rPr>
                <w:t>C</w:t>
              </w:r>
            </w:ins>
            <w:ins w:id="2384" w:author="10073817" w:date="2016-10-27T22:16:00Z">
              <w:r>
                <w:rPr>
                  <w:rFonts w:ascii="Calibri" w:eastAsia="Times New Roman" w:hAnsi="Calibri" w:cs="Calibri"/>
                  <w:b/>
                  <w:bCs/>
                  <w:color w:val="FFFFFF"/>
                  <w:lang w:eastAsia="en-ZA"/>
                </w:rPr>
                <w:t>ool</w:t>
              </w:r>
            </w:ins>
          </w:p>
        </w:tc>
      </w:tr>
      <w:tr w:rsidR="00F413C7" w:rsidRPr="00F413C7" w14:paraId="1560B861" w14:textId="77777777" w:rsidTr="00F413C7">
        <w:trPr>
          <w:trHeight w:val="300"/>
          <w:ins w:id="2385"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13A3D2" w14:textId="77777777" w:rsidR="00F413C7" w:rsidRPr="00F413C7" w:rsidRDefault="00F413C7" w:rsidP="00F413C7">
            <w:pPr>
              <w:spacing w:after="0" w:line="240" w:lineRule="auto"/>
              <w:rPr>
                <w:ins w:id="2386" w:author="10073817" w:date="2016-10-27T22:14:00Z"/>
                <w:rFonts w:ascii="Calibri" w:eastAsia="Times New Roman" w:hAnsi="Calibri" w:cs="Calibri"/>
                <w:color w:val="000000"/>
                <w:lang w:eastAsia="en-ZA"/>
              </w:rPr>
            </w:pPr>
            <w:ins w:id="2387" w:author="10073817" w:date="2016-10-27T22:14:00Z">
              <w:r w:rsidRPr="00F413C7">
                <w:rPr>
                  <w:rFonts w:ascii="Calibri" w:eastAsia="Times New Roman" w:hAnsi="Calibri" w:cs="Calibri"/>
                  <w:color w:val="000000"/>
                  <w:lang w:eastAsia="en-ZA"/>
                </w:rPr>
                <w:t>4000-50</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80987D" w14:textId="77777777" w:rsidR="00F413C7" w:rsidRPr="00F413C7" w:rsidRDefault="00F413C7" w:rsidP="00F413C7">
            <w:pPr>
              <w:spacing w:after="0" w:line="240" w:lineRule="auto"/>
              <w:jc w:val="right"/>
              <w:rPr>
                <w:ins w:id="2388" w:author="10073817" w:date="2016-10-27T22:14:00Z"/>
                <w:rFonts w:ascii="Calibri" w:eastAsia="Times New Roman" w:hAnsi="Calibri" w:cs="Calibri"/>
                <w:color w:val="000000"/>
                <w:lang w:eastAsia="en-ZA"/>
              </w:rPr>
            </w:pPr>
            <w:ins w:id="2389"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66CE27" w14:textId="77777777" w:rsidR="00F413C7" w:rsidRPr="00F413C7" w:rsidRDefault="00F413C7" w:rsidP="00F413C7">
            <w:pPr>
              <w:spacing w:after="0" w:line="240" w:lineRule="auto"/>
              <w:jc w:val="right"/>
              <w:rPr>
                <w:ins w:id="2390" w:author="10073817" w:date="2016-10-27T22:14:00Z"/>
                <w:rFonts w:ascii="Calibri" w:eastAsia="Times New Roman" w:hAnsi="Calibri" w:cs="Calibri"/>
                <w:color w:val="000000"/>
                <w:lang w:eastAsia="en-ZA"/>
              </w:rPr>
            </w:pPr>
            <w:ins w:id="2391" w:author="10073817" w:date="2016-10-27T22:14:00Z">
              <w:r w:rsidRPr="00F413C7">
                <w:rPr>
                  <w:rFonts w:ascii="Calibri" w:eastAsia="Times New Roman" w:hAnsi="Calibri" w:cs="Calibri"/>
                  <w:color w:val="000000"/>
                  <w:lang w:eastAsia="en-ZA"/>
                </w:rPr>
                <w:t>149.987</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FF6060" w14:textId="77777777" w:rsidR="00F413C7" w:rsidRPr="00F413C7" w:rsidRDefault="00F413C7" w:rsidP="00F413C7">
            <w:pPr>
              <w:spacing w:after="0" w:line="240" w:lineRule="auto"/>
              <w:jc w:val="right"/>
              <w:rPr>
                <w:ins w:id="2392" w:author="10073817" w:date="2016-10-27T22:14:00Z"/>
                <w:rFonts w:ascii="Calibri" w:eastAsia="Times New Roman" w:hAnsi="Calibri" w:cs="Calibri"/>
                <w:color w:val="000000"/>
                <w:lang w:eastAsia="en-ZA"/>
              </w:rPr>
            </w:pPr>
            <w:ins w:id="2393" w:author="10073817" w:date="2016-10-27T22:14:00Z">
              <w:r w:rsidRPr="00F413C7">
                <w:rPr>
                  <w:rFonts w:ascii="Calibri" w:eastAsia="Times New Roman" w:hAnsi="Calibri" w:cs="Calibri"/>
                  <w:color w:val="000000"/>
                  <w:lang w:eastAsia="en-ZA"/>
                </w:rPr>
                <w:t>149.934</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20EACF" w14:textId="77777777" w:rsidR="00F413C7" w:rsidRPr="00F413C7" w:rsidRDefault="00F413C7" w:rsidP="00F413C7">
            <w:pPr>
              <w:spacing w:after="0" w:line="240" w:lineRule="auto"/>
              <w:jc w:val="right"/>
              <w:rPr>
                <w:ins w:id="2394" w:author="10073817" w:date="2016-10-27T22:14:00Z"/>
                <w:rFonts w:ascii="Calibri" w:eastAsia="Times New Roman" w:hAnsi="Calibri" w:cs="Calibri"/>
                <w:color w:val="000000"/>
                <w:lang w:eastAsia="en-ZA"/>
              </w:rPr>
            </w:pPr>
            <w:ins w:id="2395" w:author="10073817" w:date="2016-10-27T22:14:00Z">
              <w:r w:rsidRPr="00F413C7">
                <w:rPr>
                  <w:rFonts w:ascii="Calibri" w:eastAsia="Times New Roman" w:hAnsi="Calibri" w:cs="Calibri"/>
                  <w:color w:val="000000"/>
                  <w:lang w:eastAsia="en-ZA"/>
                </w:rPr>
                <w:t>144.4</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DD0049" w14:textId="77777777" w:rsidR="00F413C7" w:rsidRPr="00F413C7" w:rsidRDefault="00F413C7" w:rsidP="00F413C7">
            <w:pPr>
              <w:spacing w:after="0" w:line="240" w:lineRule="auto"/>
              <w:jc w:val="right"/>
              <w:rPr>
                <w:ins w:id="2396" w:author="10073817" w:date="2016-10-27T22:14:00Z"/>
                <w:rFonts w:ascii="Calibri" w:eastAsia="Times New Roman" w:hAnsi="Calibri" w:cs="Calibri"/>
                <w:color w:val="000000"/>
                <w:lang w:eastAsia="en-ZA"/>
              </w:rPr>
            </w:pPr>
            <w:ins w:id="2397" w:author="10073817" w:date="2016-10-27T22:14:00Z">
              <w:r w:rsidRPr="00F413C7">
                <w:rPr>
                  <w:rFonts w:ascii="Calibri" w:eastAsia="Times New Roman" w:hAnsi="Calibri" w:cs="Calibri"/>
                  <w:color w:val="000000"/>
                  <w:lang w:eastAsia="en-ZA"/>
                </w:rPr>
                <w:t>149.096</w:t>
              </w:r>
            </w:ins>
          </w:p>
        </w:tc>
      </w:tr>
      <w:tr w:rsidR="00F413C7" w:rsidRPr="00F413C7" w14:paraId="04A10D69" w14:textId="77777777" w:rsidTr="00F413C7">
        <w:trPr>
          <w:trHeight w:val="300"/>
          <w:ins w:id="2398"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E1C22" w14:textId="77777777" w:rsidR="00F413C7" w:rsidRPr="00F413C7" w:rsidRDefault="00F413C7" w:rsidP="00F413C7">
            <w:pPr>
              <w:spacing w:after="0" w:line="240" w:lineRule="auto"/>
              <w:rPr>
                <w:ins w:id="2399" w:author="10073817" w:date="2016-10-27T22:14:00Z"/>
                <w:rFonts w:ascii="Calibri" w:eastAsia="Times New Roman" w:hAnsi="Calibri" w:cs="Calibri"/>
                <w:color w:val="000000"/>
                <w:lang w:eastAsia="en-ZA"/>
              </w:rPr>
            </w:pPr>
            <w:ins w:id="2400" w:author="10073817" w:date="2016-10-27T22:14:00Z">
              <w:r w:rsidRPr="00F413C7">
                <w:rPr>
                  <w:rFonts w:ascii="Calibri" w:eastAsia="Times New Roman" w:hAnsi="Calibri" w:cs="Calibri"/>
                  <w:color w:val="000000"/>
                  <w:lang w:eastAsia="en-ZA"/>
                </w:rPr>
                <w:t>4000-100</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A1559" w14:textId="77777777" w:rsidR="00F413C7" w:rsidRPr="00F413C7" w:rsidRDefault="00F413C7" w:rsidP="00F413C7">
            <w:pPr>
              <w:spacing w:after="0" w:line="240" w:lineRule="auto"/>
              <w:jc w:val="right"/>
              <w:rPr>
                <w:ins w:id="2401" w:author="10073817" w:date="2016-10-27T22:14:00Z"/>
                <w:rFonts w:ascii="Calibri" w:eastAsia="Times New Roman" w:hAnsi="Calibri" w:cs="Calibri"/>
                <w:color w:val="000000"/>
                <w:lang w:eastAsia="en-ZA"/>
              </w:rPr>
            </w:pPr>
            <w:ins w:id="2402"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71DEBB" w14:textId="77777777" w:rsidR="00F413C7" w:rsidRPr="00F413C7" w:rsidRDefault="00F413C7" w:rsidP="00F413C7">
            <w:pPr>
              <w:spacing w:after="0" w:line="240" w:lineRule="auto"/>
              <w:jc w:val="right"/>
              <w:rPr>
                <w:ins w:id="2403" w:author="10073817" w:date="2016-10-27T22:14:00Z"/>
                <w:rFonts w:ascii="Calibri" w:eastAsia="Times New Roman" w:hAnsi="Calibri" w:cs="Calibri"/>
                <w:color w:val="000000"/>
                <w:lang w:eastAsia="en-ZA"/>
              </w:rPr>
            </w:pPr>
            <w:ins w:id="2404" w:author="10073817" w:date="2016-10-27T22:14:00Z">
              <w:r w:rsidRPr="00F413C7">
                <w:rPr>
                  <w:rFonts w:ascii="Calibri" w:eastAsia="Times New Roman" w:hAnsi="Calibri" w:cs="Calibri"/>
                  <w:color w:val="000000"/>
                  <w:lang w:eastAsia="en-ZA"/>
                </w:rPr>
                <w:t>163.328</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A9F3F" w14:textId="77777777" w:rsidR="00F413C7" w:rsidRPr="00F413C7" w:rsidRDefault="00F413C7" w:rsidP="00F413C7">
            <w:pPr>
              <w:spacing w:after="0" w:line="240" w:lineRule="auto"/>
              <w:jc w:val="right"/>
              <w:rPr>
                <w:ins w:id="2405" w:author="10073817" w:date="2016-10-27T22:14:00Z"/>
                <w:rFonts w:ascii="Calibri" w:eastAsia="Times New Roman" w:hAnsi="Calibri" w:cs="Calibri"/>
                <w:color w:val="000000"/>
                <w:lang w:eastAsia="en-ZA"/>
              </w:rPr>
            </w:pPr>
            <w:ins w:id="2406" w:author="10073817" w:date="2016-10-27T22:14:00Z">
              <w:r w:rsidRPr="00F413C7">
                <w:rPr>
                  <w:rFonts w:ascii="Calibri" w:eastAsia="Times New Roman" w:hAnsi="Calibri" w:cs="Calibri"/>
                  <w:color w:val="000000"/>
                  <w:lang w:eastAsia="en-ZA"/>
                </w:rPr>
                <w:t>163.24</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3C22A2" w14:textId="77777777" w:rsidR="00F413C7" w:rsidRPr="00F413C7" w:rsidRDefault="00F413C7" w:rsidP="00F413C7">
            <w:pPr>
              <w:spacing w:after="0" w:line="240" w:lineRule="auto"/>
              <w:jc w:val="right"/>
              <w:rPr>
                <w:ins w:id="2407" w:author="10073817" w:date="2016-10-27T22:14:00Z"/>
                <w:rFonts w:ascii="Calibri" w:eastAsia="Times New Roman" w:hAnsi="Calibri" w:cs="Calibri"/>
                <w:color w:val="000000"/>
                <w:lang w:eastAsia="en-ZA"/>
              </w:rPr>
            </w:pPr>
            <w:ins w:id="2408" w:author="10073817" w:date="2016-10-27T22:14:00Z">
              <w:r w:rsidRPr="00F413C7">
                <w:rPr>
                  <w:rFonts w:ascii="Calibri" w:eastAsia="Times New Roman" w:hAnsi="Calibri" w:cs="Calibri"/>
                  <w:color w:val="000000"/>
                  <w:lang w:eastAsia="en-ZA"/>
                </w:rPr>
                <w:t>145.528</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096628" w14:textId="77777777" w:rsidR="00F413C7" w:rsidRPr="00F413C7" w:rsidRDefault="00F413C7" w:rsidP="00F413C7">
            <w:pPr>
              <w:spacing w:after="0" w:line="240" w:lineRule="auto"/>
              <w:jc w:val="right"/>
              <w:rPr>
                <w:ins w:id="2409" w:author="10073817" w:date="2016-10-27T22:14:00Z"/>
                <w:rFonts w:ascii="Calibri" w:eastAsia="Times New Roman" w:hAnsi="Calibri" w:cs="Calibri"/>
                <w:color w:val="000000"/>
                <w:lang w:eastAsia="en-ZA"/>
              </w:rPr>
            </w:pPr>
            <w:ins w:id="2410" w:author="10073817" w:date="2016-10-27T22:14:00Z">
              <w:r w:rsidRPr="00F413C7">
                <w:rPr>
                  <w:rFonts w:ascii="Calibri" w:eastAsia="Times New Roman" w:hAnsi="Calibri" w:cs="Calibri"/>
                  <w:color w:val="000000"/>
                  <w:lang w:eastAsia="en-ZA"/>
                </w:rPr>
                <w:t>154.237</w:t>
              </w:r>
            </w:ins>
          </w:p>
        </w:tc>
      </w:tr>
      <w:tr w:rsidR="00F413C7" w:rsidRPr="00F413C7" w14:paraId="0EEDA157" w14:textId="77777777" w:rsidTr="00F413C7">
        <w:trPr>
          <w:trHeight w:val="300"/>
          <w:ins w:id="2411"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8C38CE" w14:textId="77777777" w:rsidR="00F413C7" w:rsidRPr="00F413C7" w:rsidRDefault="00F413C7" w:rsidP="00F413C7">
            <w:pPr>
              <w:spacing w:after="0" w:line="240" w:lineRule="auto"/>
              <w:rPr>
                <w:ins w:id="2412" w:author="10073817" w:date="2016-10-27T22:14:00Z"/>
                <w:rFonts w:ascii="Calibri" w:eastAsia="Times New Roman" w:hAnsi="Calibri" w:cs="Calibri"/>
                <w:color w:val="000000"/>
                <w:lang w:eastAsia="en-ZA"/>
              </w:rPr>
            </w:pPr>
            <w:ins w:id="2413" w:author="10073817" w:date="2016-10-27T22:14:00Z">
              <w:r w:rsidRPr="00F413C7">
                <w:rPr>
                  <w:rFonts w:ascii="Calibri" w:eastAsia="Times New Roman" w:hAnsi="Calibri" w:cs="Calibri"/>
                  <w:color w:val="000000"/>
                  <w:lang w:eastAsia="en-ZA"/>
                </w:rPr>
                <w:t>4000-150</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6C117F" w14:textId="77777777" w:rsidR="00F413C7" w:rsidRPr="00F413C7" w:rsidRDefault="00F413C7" w:rsidP="00F413C7">
            <w:pPr>
              <w:spacing w:after="0" w:line="240" w:lineRule="auto"/>
              <w:jc w:val="right"/>
              <w:rPr>
                <w:ins w:id="2414" w:author="10073817" w:date="2016-10-27T22:14:00Z"/>
                <w:rFonts w:ascii="Calibri" w:eastAsia="Times New Roman" w:hAnsi="Calibri" w:cs="Calibri"/>
                <w:color w:val="000000"/>
                <w:lang w:eastAsia="en-ZA"/>
              </w:rPr>
            </w:pPr>
            <w:ins w:id="2415"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E82D19" w14:textId="77777777" w:rsidR="00F413C7" w:rsidRPr="00F413C7" w:rsidRDefault="00F413C7" w:rsidP="00F413C7">
            <w:pPr>
              <w:spacing w:after="0" w:line="240" w:lineRule="auto"/>
              <w:jc w:val="right"/>
              <w:rPr>
                <w:ins w:id="2416" w:author="10073817" w:date="2016-10-27T22:14:00Z"/>
                <w:rFonts w:ascii="Calibri" w:eastAsia="Times New Roman" w:hAnsi="Calibri" w:cs="Calibri"/>
                <w:color w:val="000000"/>
                <w:lang w:eastAsia="en-ZA"/>
              </w:rPr>
            </w:pPr>
            <w:ins w:id="2417" w:author="10073817" w:date="2016-10-27T22:14:00Z">
              <w:r w:rsidRPr="00F413C7">
                <w:rPr>
                  <w:rFonts w:ascii="Calibri" w:eastAsia="Times New Roman" w:hAnsi="Calibri" w:cs="Calibri"/>
                  <w:color w:val="000000"/>
                  <w:lang w:eastAsia="en-ZA"/>
                </w:rPr>
                <w:t>131.618</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16EA95" w14:textId="77777777" w:rsidR="00F413C7" w:rsidRPr="00F413C7" w:rsidRDefault="00F413C7" w:rsidP="00F413C7">
            <w:pPr>
              <w:spacing w:after="0" w:line="240" w:lineRule="auto"/>
              <w:jc w:val="right"/>
              <w:rPr>
                <w:ins w:id="2418" w:author="10073817" w:date="2016-10-27T22:14:00Z"/>
                <w:rFonts w:ascii="Calibri" w:eastAsia="Times New Roman" w:hAnsi="Calibri" w:cs="Calibri"/>
                <w:color w:val="000000"/>
                <w:lang w:eastAsia="en-ZA"/>
              </w:rPr>
            </w:pPr>
            <w:ins w:id="2419" w:author="10073817" w:date="2016-10-27T22:14:00Z">
              <w:r w:rsidRPr="00F413C7">
                <w:rPr>
                  <w:rFonts w:ascii="Calibri" w:eastAsia="Times New Roman" w:hAnsi="Calibri" w:cs="Calibri"/>
                  <w:color w:val="000000"/>
                  <w:lang w:eastAsia="en-ZA"/>
                </w:rPr>
                <w:t>131.664</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320914" w14:textId="77777777" w:rsidR="00F413C7" w:rsidRPr="00F413C7" w:rsidRDefault="00F413C7" w:rsidP="00F413C7">
            <w:pPr>
              <w:spacing w:after="0" w:line="240" w:lineRule="auto"/>
              <w:jc w:val="right"/>
              <w:rPr>
                <w:ins w:id="2420" w:author="10073817" w:date="2016-10-27T22:14:00Z"/>
                <w:rFonts w:ascii="Calibri" w:eastAsia="Times New Roman" w:hAnsi="Calibri" w:cs="Calibri"/>
                <w:color w:val="000000"/>
                <w:lang w:eastAsia="en-ZA"/>
              </w:rPr>
            </w:pPr>
            <w:ins w:id="2421" w:author="10073817" w:date="2016-10-27T22:14:00Z">
              <w:r w:rsidRPr="00F413C7">
                <w:rPr>
                  <w:rFonts w:ascii="Calibri" w:eastAsia="Times New Roman" w:hAnsi="Calibri" w:cs="Calibri"/>
                  <w:color w:val="000000"/>
                  <w:lang w:eastAsia="en-ZA"/>
                </w:rPr>
                <w:t>145.603</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9331E3" w14:textId="77777777" w:rsidR="00F413C7" w:rsidRPr="00F413C7" w:rsidRDefault="00F413C7" w:rsidP="00F413C7">
            <w:pPr>
              <w:spacing w:after="0" w:line="240" w:lineRule="auto"/>
              <w:jc w:val="right"/>
              <w:rPr>
                <w:ins w:id="2422" w:author="10073817" w:date="2016-10-27T22:14:00Z"/>
                <w:rFonts w:ascii="Calibri" w:eastAsia="Times New Roman" w:hAnsi="Calibri" w:cs="Calibri"/>
                <w:color w:val="000000"/>
                <w:lang w:eastAsia="en-ZA"/>
              </w:rPr>
            </w:pPr>
            <w:ins w:id="2423" w:author="10073817" w:date="2016-10-27T22:14:00Z">
              <w:r w:rsidRPr="00F413C7">
                <w:rPr>
                  <w:rFonts w:ascii="Calibri" w:eastAsia="Times New Roman" w:hAnsi="Calibri" w:cs="Calibri"/>
                  <w:color w:val="000000"/>
                  <w:lang w:eastAsia="en-ZA"/>
                </w:rPr>
                <w:t>128.512</w:t>
              </w:r>
            </w:ins>
          </w:p>
        </w:tc>
      </w:tr>
      <w:tr w:rsidR="00F413C7" w:rsidRPr="00F413C7" w14:paraId="11277609" w14:textId="77777777" w:rsidTr="00F413C7">
        <w:trPr>
          <w:trHeight w:val="300"/>
          <w:ins w:id="2424"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535235" w14:textId="77777777" w:rsidR="00F413C7" w:rsidRPr="00F413C7" w:rsidRDefault="00F413C7" w:rsidP="00F413C7">
            <w:pPr>
              <w:spacing w:after="0" w:line="240" w:lineRule="auto"/>
              <w:rPr>
                <w:ins w:id="2425" w:author="10073817" w:date="2016-10-27T22:14:00Z"/>
                <w:rFonts w:ascii="Calibri" w:eastAsia="Times New Roman" w:hAnsi="Calibri" w:cs="Calibri"/>
                <w:color w:val="000000"/>
                <w:lang w:eastAsia="en-ZA"/>
              </w:rPr>
            </w:pPr>
            <w:ins w:id="2426" w:author="10073817" w:date="2016-10-27T22:14:00Z">
              <w:r w:rsidRPr="00F413C7">
                <w:rPr>
                  <w:rFonts w:ascii="Calibri" w:eastAsia="Times New Roman" w:hAnsi="Calibri" w:cs="Calibri"/>
                  <w:color w:val="000000"/>
                  <w:lang w:eastAsia="en-ZA"/>
                </w:rPr>
                <w:t>5000-50</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59FA9" w14:textId="77777777" w:rsidR="00F413C7" w:rsidRPr="00F413C7" w:rsidRDefault="00F413C7" w:rsidP="00F413C7">
            <w:pPr>
              <w:spacing w:after="0" w:line="240" w:lineRule="auto"/>
              <w:jc w:val="right"/>
              <w:rPr>
                <w:ins w:id="2427" w:author="10073817" w:date="2016-10-27T22:14:00Z"/>
                <w:rFonts w:ascii="Calibri" w:eastAsia="Times New Roman" w:hAnsi="Calibri" w:cs="Calibri"/>
                <w:color w:val="000000"/>
                <w:lang w:eastAsia="en-ZA"/>
              </w:rPr>
            </w:pPr>
            <w:ins w:id="2428"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4AD927" w14:textId="77777777" w:rsidR="00F413C7" w:rsidRPr="00F413C7" w:rsidRDefault="00F413C7" w:rsidP="00F413C7">
            <w:pPr>
              <w:spacing w:after="0" w:line="240" w:lineRule="auto"/>
              <w:jc w:val="right"/>
              <w:rPr>
                <w:ins w:id="2429" w:author="10073817" w:date="2016-10-27T22:14:00Z"/>
                <w:rFonts w:ascii="Calibri" w:eastAsia="Times New Roman" w:hAnsi="Calibri" w:cs="Calibri"/>
                <w:color w:val="000000"/>
                <w:lang w:eastAsia="en-ZA"/>
              </w:rPr>
            </w:pPr>
            <w:ins w:id="2430" w:author="10073817" w:date="2016-10-27T22:14:00Z">
              <w:r w:rsidRPr="00F413C7">
                <w:rPr>
                  <w:rFonts w:ascii="Calibri" w:eastAsia="Times New Roman" w:hAnsi="Calibri" w:cs="Calibri"/>
                  <w:color w:val="000000"/>
                  <w:lang w:eastAsia="en-ZA"/>
                </w:rPr>
                <w:t>124.438</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79A74D" w14:textId="77777777" w:rsidR="00F413C7" w:rsidRPr="00F413C7" w:rsidRDefault="00F413C7" w:rsidP="00F413C7">
            <w:pPr>
              <w:spacing w:after="0" w:line="240" w:lineRule="auto"/>
              <w:jc w:val="right"/>
              <w:rPr>
                <w:ins w:id="2431" w:author="10073817" w:date="2016-10-27T22:14:00Z"/>
                <w:rFonts w:ascii="Calibri" w:eastAsia="Times New Roman" w:hAnsi="Calibri" w:cs="Calibri"/>
                <w:color w:val="000000"/>
                <w:lang w:eastAsia="en-ZA"/>
              </w:rPr>
            </w:pPr>
            <w:ins w:id="2432" w:author="10073817" w:date="2016-10-27T22:14:00Z">
              <w:r w:rsidRPr="00F413C7">
                <w:rPr>
                  <w:rFonts w:ascii="Calibri" w:eastAsia="Times New Roman" w:hAnsi="Calibri" w:cs="Calibri"/>
                  <w:color w:val="000000"/>
                  <w:lang w:eastAsia="en-ZA"/>
                </w:rPr>
                <w:t>124.417</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1411A8" w14:textId="77777777" w:rsidR="00F413C7" w:rsidRPr="00F413C7" w:rsidRDefault="00F413C7" w:rsidP="00F413C7">
            <w:pPr>
              <w:spacing w:after="0" w:line="240" w:lineRule="auto"/>
              <w:jc w:val="right"/>
              <w:rPr>
                <w:ins w:id="2433" w:author="10073817" w:date="2016-10-27T22:14:00Z"/>
                <w:rFonts w:ascii="Calibri" w:eastAsia="Times New Roman" w:hAnsi="Calibri" w:cs="Calibri"/>
                <w:color w:val="000000"/>
                <w:lang w:eastAsia="en-ZA"/>
              </w:rPr>
            </w:pPr>
            <w:ins w:id="2434" w:author="10073817" w:date="2016-10-27T22:14:00Z">
              <w:r w:rsidRPr="00F413C7">
                <w:rPr>
                  <w:rFonts w:ascii="Calibri" w:eastAsia="Times New Roman" w:hAnsi="Calibri" w:cs="Calibri"/>
                  <w:color w:val="000000"/>
                  <w:lang w:eastAsia="en-ZA"/>
                </w:rPr>
                <w:t>153.804</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F64E51" w14:textId="77777777" w:rsidR="00F413C7" w:rsidRPr="00F413C7" w:rsidRDefault="00F413C7" w:rsidP="00F413C7">
            <w:pPr>
              <w:spacing w:after="0" w:line="240" w:lineRule="auto"/>
              <w:jc w:val="right"/>
              <w:rPr>
                <w:ins w:id="2435" w:author="10073817" w:date="2016-10-27T22:14:00Z"/>
                <w:rFonts w:ascii="Calibri" w:eastAsia="Times New Roman" w:hAnsi="Calibri" w:cs="Calibri"/>
                <w:color w:val="000000"/>
                <w:lang w:eastAsia="en-ZA"/>
              </w:rPr>
            </w:pPr>
            <w:ins w:id="2436" w:author="10073817" w:date="2016-10-27T22:14:00Z">
              <w:r w:rsidRPr="00F413C7">
                <w:rPr>
                  <w:rFonts w:ascii="Calibri" w:eastAsia="Times New Roman" w:hAnsi="Calibri" w:cs="Calibri"/>
                  <w:color w:val="000000"/>
                  <w:lang w:eastAsia="en-ZA"/>
                </w:rPr>
                <w:t>146.072</w:t>
              </w:r>
            </w:ins>
          </w:p>
        </w:tc>
      </w:tr>
      <w:tr w:rsidR="00F413C7" w:rsidRPr="00F413C7" w14:paraId="725A2A75" w14:textId="77777777" w:rsidTr="00F413C7">
        <w:trPr>
          <w:trHeight w:val="300"/>
          <w:ins w:id="2437"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E7ED72" w14:textId="77777777" w:rsidR="00F413C7" w:rsidRPr="00F413C7" w:rsidRDefault="00F413C7" w:rsidP="00F413C7">
            <w:pPr>
              <w:spacing w:after="0" w:line="240" w:lineRule="auto"/>
              <w:rPr>
                <w:ins w:id="2438" w:author="10073817" w:date="2016-10-27T22:14:00Z"/>
                <w:rFonts w:ascii="Calibri" w:eastAsia="Times New Roman" w:hAnsi="Calibri" w:cs="Calibri"/>
                <w:color w:val="000000"/>
                <w:lang w:eastAsia="en-ZA"/>
              </w:rPr>
            </w:pPr>
            <w:ins w:id="2439" w:author="10073817" w:date="2016-10-27T22:14:00Z">
              <w:r w:rsidRPr="00F413C7">
                <w:rPr>
                  <w:rFonts w:ascii="Calibri" w:eastAsia="Times New Roman" w:hAnsi="Calibri" w:cs="Calibri"/>
                  <w:color w:val="000000"/>
                  <w:lang w:eastAsia="en-ZA"/>
                </w:rPr>
                <w:t>5000-100</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8CEE68" w14:textId="77777777" w:rsidR="00F413C7" w:rsidRPr="00F413C7" w:rsidRDefault="00F413C7" w:rsidP="00F413C7">
            <w:pPr>
              <w:spacing w:after="0" w:line="240" w:lineRule="auto"/>
              <w:jc w:val="right"/>
              <w:rPr>
                <w:ins w:id="2440" w:author="10073817" w:date="2016-10-27T22:14:00Z"/>
                <w:rFonts w:ascii="Calibri" w:eastAsia="Times New Roman" w:hAnsi="Calibri" w:cs="Calibri"/>
                <w:color w:val="000000"/>
                <w:lang w:eastAsia="en-ZA"/>
              </w:rPr>
            </w:pPr>
            <w:ins w:id="2441"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A2C3E8" w14:textId="77777777" w:rsidR="00F413C7" w:rsidRPr="00F413C7" w:rsidRDefault="00F413C7" w:rsidP="00F413C7">
            <w:pPr>
              <w:spacing w:after="0" w:line="240" w:lineRule="auto"/>
              <w:jc w:val="right"/>
              <w:rPr>
                <w:ins w:id="2442" w:author="10073817" w:date="2016-10-27T22:14:00Z"/>
                <w:rFonts w:ascii="Calibri" w:eastAsia="Times New Roman" w:hAnsi="Calibri" w:cs="Calibri"/>
                <w:color w:val="000000"/>
                <w:lang w:eastAsia="en-ZA"/>
              </w:rPr>
            </w:pPr>
            <w:ins w:id="2443" w:author="10073817" w:date="2016-10-27T22:14:00Z">
              <w:r w:rsidRPr="00F413C7">
                <w:rPr>
                  <w:rFonts w:ascii="Calibri" w:eastAsia="Times New Roman" w:hAnsi="Calibri" w:cs="Calibri"/>
                  <w:color w:val="000000"/>
                  <w:lang w:eastAsia="en-ZA"/>
                </w:rPr>
                <w:t>124.483</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4250A1" w14:textId="77777777" w:rsidR="00F413C7" w:rsidRPr="00F413C7" w:rsidRDefault="00F413C7" w:rsidP="00F413C7">
            <w:pPr>
              <w:spacing w:after="0" w:line="240" w:lineRule="auto"/>
              <w:jc w:val="right"/>
              <w:rPr>
                <w:ins w:id="2444" w:author="10073817" w:date="2016-10-27T22:14:00Z"/>
                <w:rFonts w:ascii="Calibri" w:eastAsia="Times New Roman" w:hAnsi="Calibri" w:cs="Calibri"/>
                <w:color w:val="000000"/>
                <w:lang w:eastAsia="en-ZA"/>
              </w:rPr>
            </w:pPr>
            <w:ins w:id="2445" w:author="10073817" w:date="2016-10-27T22:14:00Z">
              <w:r w:rsidRPr="00F413C7">
                <w:rPr>
                  <w:rFonts w:ascii="Calibri" w:eastAsia="Times New Roman" w:hAnsi="Calibri" w:cs="Calibri"/>
                  <w:color w:val="000000"/>
                  <w:lang w:eastAsia="en-ZA"/>
                </w:rPr>
                <w:t>124.519</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1C16EA" w14:textId="77777777" w:rsidR="00F413C7" w:rsidRPr="00F413C7" w:rsidRDefault="00F413C7" w:rsidP="00F413C7">
            <w:pPr>
              <w:spacing w:after="0" w:line="240" w:lineRule="auto"/>
              <w:jc w:val="right"/>
              <w:rPr>
                <w:ins w:id="2446" w:author="10073817" w:date="2016-10-27T22:14:00Z"/>
                <w:rFonts w:ascii="Calibri" w:eastAsia="Times New Roman" w:hAnsi="Calibri" w:cs="Calibri"/>
                <w:color w:val="000000"/>
                <w:lang w:eastAsia="en-ZA"/>
              </w:rPr>
            </w:pPr>
            <w:ins w:id="2447" w:author="10073817" w:date="2016-10-27T22:14:00Z">
              <w:r w:rsidRPr="00F413C7">
                <w:rPr>
                  <w:rFonts w:ascii="Calibri" w:eastAsia="Times New Roman" w:hAnsi="Calibri" w:cs="Calibri"/>
                  <w:color w:val="000000"/>
                  <w:lang w:eastAsia="en-ZA"/>
                </w:rPr>
                <w:t>149.817</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A7F477" w14:textId="77777777" w:rsidR="00F413C7" w:rsidRPr="00F413C7" w:rsidRDefault="00F413C7" w:rsidP="00F413C7">
            <w:pPr>
              <w:spacing w:after="0" w:line="240" w:lineRule="auto"/>
              <w:jc w:val="right"/>
              <w:rPr>
                <w:ins w:id="2448" w:author="10073817" w:date="2016-10-27T22:14:00Z"/>
                <w:rFonts w:ascii="Calibri" w:eastAsia="Times New Roman" w:hAnsi="Calibri" w:cs="Calibri"/>
                <w:color w:val="000000"/>
                <w:lang w:eastAsia="en-ZA"/>
              </w:rPr>
            </w:pPr>
            <w:ins w:id="2449" w:author="10073817" w:date="2016-10-27T22:14:00Z">
              <w:r w:rsidRPr="00F413C7">
                <w:rPr>
                  <w:rFonts w:ascii="Calibri" w:eastAsia="Times New Roman" w:hAnsi="Calibri" w:cs="Calibri"/>
                  <w:color w:val="000000"/>
                  <w:lang w:eastAsia="en-ZA"/>
                </w:rPr>
                <w:t>148.212</w:t>
              </w:r>
            </w:ins>
          </w:p>
        </w:tc>
      </w:tr>
      <w:tr w:rsidR="00F413C7" w:rsidRPr="00F413C7" w14:paraId="0911D974" w14:textId="77777777" w:rsidTr="00F413C7">
        <w:trPr>
          <w:trHeight w:val="300"/>
          <w:ins w:id="2450"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1BB14F" w14:textId="77777777" w:rsidR="00F413C7" w:rsidRPr="00F413C7" w:rsidRDefault="00F413C7" w:rsidP="00F413C7">
            <w:pPr>
              <w:spacing w:after="0" w:line="240" w:lineRule="auto"/>
              <w:rPr>
                <w:ins w:id="2451" w:author="10073817" w:date="2016-10-27T22:14:00Z"/>
                <w:rFonts w:ascii="Calibri" w:eastAsia="Times New Roman" w:hAnsi="Calibri" w:cs="Calibri"/>
                <w:color w:val="000000"/>
                <w:lang w:eastAsia="en-ZA"/>
              </w:rPr>
            </w:pPr>
            <w:ins w:id="2452" w:author="10073817" w:date="2016-10-27T22:14:00Z">
              <w:r w:rsidRPr="00F413C7">
                <w:rPr>
                  <w:rFonts w:ascii="Calibri" w:eastAsia="Times New Roman" w:hAnsi="Calibri" w:cs="Calibri"/>
                  <w:color w:val="000000"/>
                  <w:lang w:eastAsia="en-ZA"/>
                </w:rPr>
                <w:t>5000-150</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6DDF45" w14:textId="77777777" w:rsidR="00F413C7" w:rsidRPr="00F413C7" w:rsidRDefault="00F413C7" w:rsidP="00F413C7">
            <w:pPr>
              <w:spacing w:after="0" w:line="240" w:lineRule="auto"/>
              <w:jc w:val="right"/>
              <w:rPr>
                <w:ins w:id="2453" w:author="10073817" w:date="2016-10-27T22:14:00Z"/>
                <w:rFonts w:ascii="Calibri" w:eastAsia="Times New Roman" w:hAnsi="Calibri" w:cs="Calibri"/>
                <w:color w:val="000000"/>
                <w:lang w:eastAsia="en-ZA"/>
              </w:rPr>
            </w:pPr>
            <w:ins w:id="2454"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1B1D0D" w14:textId="77777777" w:rsidR="00F413C7" w:rsidRPr="00F413C7" w:rsidRDefault="00F413C7" w:rsidP="00F413C7">
            <w:pPr>
              <w:spacing w:after="0" w:line="240" w:lineRule="auto"/>
              <w:jc w:val="right"/>
              <w:rPr>
                <w:ins w:id="2455" w:author="10073817" w:date="2016-10-27T22:14:00Z"/>
                <w:rFonts w:ascii="Calibri" w:eastAsia="Times New Roman" w:hAnsi="Calibri" w:cs="Calibri"/>
                <w:color w:val="000000"/>
                <w:lang w:eastAsia="en-ZA"/>
              </w:rPr>
            </w:pPr>
            <w:ins w:id="2456" w:author="10073817" w:date="2016-10-27T22:14:00Z">
              <w:r w:rsidRPr="00F413C7">
                <w:rPr>
                  <w:rFonts w:ascii="Calibri" w:eastAsia="Times New Roman" w:hAnsi="Calibri" w:cs="Calibri"/>
                  <w:color w:val="000000"/>
                  <w:lang w:eastAsia="en-ZA"/>
                </w:rPr>
                <w:t>113.593</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366465" w14:textId="77777777" w:rsidR="00F413C7" w:rsidRPr="00F413C7" w:rsidRDefault="00F413C7" w:rsidP="00F413C7">
            <w:pPr>
              <w:spacing w:after="0" w:line="240" w:lineRule="auto"/>
              <w:jc w:val="right"/>
              <w:rPr>
                <w:ins w:id="2457" w:author="10073817" w:date="2016-10-27T22:14:00Z"/>
                <w:rFonts w:ascii="Calibri" w:eastAsia="Times New Roman" w:hAnsi="Calibri" w:cs="Calibri"/>
                <w:color w:val="000000"/>
                <w:lang w:eastAsia="en-ZA"/>
              </w:rPr>
            </w:pPr>
            <w:ins w:id="2458" w:author="10073817" w:date="2016-10-27T22:14:00Z">
              <w:r w:rsidRPr="00F413C7">
                <w:rPr>
                  <w:rFonts w:ascii="Calibri" w:eastAsia="Times New Roman" w:hAnsi="Calibri" w:cs="Calibri"/>
                  <w:color w:val="000000"/>
                  <w:lang w:eastAsia="en-ZA"/>
                </w:rPr>
                <w:t>113.662</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B66D74" w14:textId="77777777" w:rsidR="00F413C7" w:rsidRPr="00F413C7" w:rsidRDefault="00F413C7" w:rsidP="00F413C7">
            <w:pPr>
              <w:spacing w:after="0" w:line="240" w:lineRule="auto"/>
              <w:jc w:val="right"/>
              <w:rPr>
                <w:ins w:id="2459" w:author="10073817" w:date="2016-10-27T22:14:00Z"/>
                <w:rFonts w:ascii="Calibri" w:eastAsia="Times New Roman" w:hAnsi="Calibri" w:cs="Calibri"/>
                <w:color w:val="000000"/>
                <w:lang w:eastAsia="en-ZA"/>
              </w:rPr>
            </w:pPr>
            <w:ins w:id="2460" w:author="10073817" w:date="2016-10-27T22:14:00Z">
              <w:r w:rsidRPr="00F413C7">
                <w:rPr>
                  <w:rFonts w:ascii="Calibri" w:eastAsia="Times New Roman" w:hAnsi="Calibri" w:cs="Calibri"/>
                  <w:color w:val="000000"/>
                  <w:lang w:eastAsia="en-ZA"/>
                </w:rPr>
                <w:t>134.388</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1D129" w14:textId="77777777" w:rsidR="00F413C7" w:rsidRPr="00F413C7" w:rsidRDefault="00F413C7" w:rsidP="00F413C7">
            <w:pPr>
              <w:spacing w:after="0" w:line="240" w:lineRule="auto"/>
              <w:jc w:val="right"/>
              <w:rPr>
                <w:ins w:id="2461" w:author="10073817" w:date="2016-10-27T22:14:00Z"/>
                <w:rFonts w:ascii="Calibri" w:eastAsia="Times New Roman" w:hAnsi="Calibri" w:cs="Calibri"/>
                <w:color w:val="000000"/>
                <w:lang w:eastAsia="en-ZA"/>
              </w:rPr>
            </w:pPr>
            <w:ins w:id="2462" w:author="10073817" w:date="2016-10-27T22:14:00Z">
              <w:r w:rsidRPr="00F413C7">
                <w:rPr>
                  <w:rFonts w:ascii="Calibri" w:eastAsia="Times New Roman" w:hAnsi="Calibri" w:cs="Calibri"/>
                  <w:color w:val="000000"/>
                  <w:lang w:eastAsia="en-ZA"/>
                </w:rPr>
                <w:t>113.593</w:t>
              </w:r>
            </w:ins>
          </w:p>
        </w:tc>
      </w:tr>
      <w:tr w:rsidR="00F413C7" w:rsidRPr="00F413C7" w14:paraId="7D7D207A" w14:textId="77777777" w:rsidTr="00F413C7">
        <w:trPr>
          <w:trHeight w:val="300"/>
          <w:ins w:id="2463"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CFFC87" w14:textId="77777777" w:rsidR="00F413C7" w:rsidRPr="00F413C7" w:rsidRDefault="00F413C7" w:rsidP="00F413C7">
            <w:pPr>
              <w:spacing w:after="0" w:line="240" w:lineRule="auto"/>
              <w:rPr>
                <w:ins w:id="2464" w:author="10073817" w:date="2016-10-27T22:14:00Z"/>
                <w:rFonts w:ascii="Calibri" w:eastAsia="Times New Roman" w:hAnsi="Calibri" w:cs="Calibri"/>
                <w:color w:val="000000"/>
                <w:lang w:eastAsia="en-ZA"/>
              </w:rPr>
            </w:pPr>
            <w:ins w:id="2465" w:author="10073817" w:date="2016-10-27T22:14:00Z">
              <w:r w:rsidRPr="00F413C7">
                <w:rPr>
                  <w:rFonts w:ascii="Calibri" w:eastAsia="Times New Roman" w:hAnsi="Calibri" w:cs="Calibri"/>
                  <w:color w:val="000000"/>
                  <w:lang w:eastAsia="en-ZA"/>
                </w:rPr>
                <w:t>6000-50</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17822A" w14:textId="77777777" w:rsidR="00F413C7" w:rsidRPr="00F413C7" w:rsidRDefault="00F413C7" w:rsidP="00F413C7">
            <w:pPr>
              <w:spacing w:after="0" w:line="240" w:lineRule="auto"/>
              <w:jc w:val="right"/>
              <w:rPr>
                <w:ins w:id="2466" w:author="10073817" w:date="2016-10-27T22:14:00Z"/>
                <w:rFonts w:ascii="Calibri" w:eastAsia="Times New Roman" w:hAnsi="Calibri" w:cs="Calibri"/>
                <w:color w:val="000000"/>
                <w:lang w:eastAsia="en-ZA"/>
              </w:rPr>
            </w:pPr>
            <w:ins w:id="2467"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E944CB" w14:textId="77777777" w:rsidR="00F413C7" w:rsidRPr="00F413C7" w:rsidRDefault="00F413C7" w:rsidP="00F413C7">
            <w:pPr>
              <w:spacing w:after="0" w:line="240" w:lineRule="auto"/>
              <w:jc w:val="right"/>
              <w:rPr>
                <w:ins w:id="2468" w:author="10073817" w:date="2016-10-27T22:14:00Z"/>
                <w:rFonts w:ascii="Calibri" w:eastAsia="Times New Roman" w:hAnsi="Calibri" w:cs="Calibri"/>
                <w:color w:val="000000"/>
                <w:lang w:eastAsia="en-ZA"/>
              </w:rPr>
            </w:pPr>
            <w:ins w:id="2469" w:author="10073817" w:date="2016-10-27T22:14:00Z">
              <w:r w:rsidRPr="00F413C7">
                <w:rPr>
                  <w:rFonts w:ascii="Calibri" w:eastAsia="Times New Roman" w:hAnsi="Calibri" w:cs="Calibri"/>
                  <w:color w:val="000000"/>
                  <w:lang w:eastAsia="en-ZA"/>
                </w:rPr>
                <w:t>116.921</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012125" w14:textId="77777777" w:rsidR="00F413C7" w:rsidRPr="00F413C7" w:rsidRDefault="00F413C7" w:rsidP="00F413C7">
            <w:pPr>
              <w:spacing w:after="0" w:line="240" w:lineRule="auto"/>
              <w:jc w:val="right"/>
              <w:rPr>
                <w:ins w:id="2470" w:author="10073817" w:date="2016-10-27T22:14:00Z"/>
                <w:rFonts w:ascii="Calibri" w:eastAsia="Times New Roman" w:hAnsi="Calibri" w:cs="Calibri"/>
                <w:color w:val="000000"/>
                <w:lang w:eastAsia="en-ZA"/>
              </w:rPr>
            </w:pPr>
            <w:ins w:id="2471" w:author="10073817" w:date="2016-10-27T22:14:00Z">
              <w:r w:rsidRPr="00F413C7">
                <w:rPr>
                  <w:rFonts w:ascii="Calibri" w:eastAsia="Times New Roman" w:hAnsi="Calibri" w:cs="Calibri"/>
                  <w:color w:val="000000"/>
                  <w:lang w:eastAsia="en-ZA"/>
                </w:rPr>
                <w:t>117.017</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617CF4" w14:textId="77777777" w:rsidR="00F413C7" w:rsidRPr="00F413C7" w:rsidRDefault="00F413C7" w:rsidP="00F413C7">
            <w:pPr>
              <w:spacing w:after="0" w:line="240" w:lineRule="auto"/>
              <w:jc w:val="right"/>
              <w:rPr>
                <w:ins w:id="2472" w:author="10073817" w:date="2016-10-27T22:14:00Z"/>
                <w:rFonts w:ascii="Calibri" w:eastAsia="Times New Roman" w:hAnsi="Calibri" w:cs="Calibri"/>
                <w:color w:val="000000"/>
                <w:lang w:eastAsia="en-ZA"/>
              </w:rPr>
            </w:pPr>
            <w:ins w:id="2473" w:author="10073817" w:date="2016-10-27T22:14:00Z">
              <w:r w:rsidRPr="00F413C7">
                <w:rPr>
                  <w:rFonts w:ascii="Calibri" w:eastAsia="Times New Roman" w:hAnsi="Calibri" w:cs="Calibri"/>
                  <w:color w:val="000000"/>
                  <w:lang w:eastAsia="en-ZA"/>
                </w:rPr>
                <w:t>150.267</w:t>
              </w:r>
            </w:ins>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0387CA" w14:textId="77777777" w:rsidR="00F413C7" w:rsidRPr="00F413C7" w:rsidRDefault="00F413C7" w:rsidP="00F413C7">
            <w:pPr>
              <w:spacing w:after="0" w:line="240" w:lineRule="auto"/>
              <w:jc w:val="right"/>
              <w:rPr>
                <w:ins w:id="2474" w:author="10073817" w:date="2016-10-27T22:14:00Z"/>
                <w:rFonts w:ascii="Calibri" w:eastAsia="Times New Roman" w:hAnsi="Calibri" w:cs="Calibri"/>
                <w:color w:val="000000"/>
                <w:lang w:eastAsia="en-ZA"/>
              </w:rPr>
            </w:pPr>
            <w:ins w:id="2475" w:author="10073817" w:date="2016-10-27T22:14:00Z">
              <w:r w:rsidRPr="00F413C7">
                <w:rPr>
                  <w:rFonts w:ascii="Calibri" w:eastAsia="Times New Roman" w:hAnsi="Calibri" w:cs="Calibri"/>
                  <w:color w:val="000000"/>
                  <w:lang w:eastAsia="en-ZA"/>
                </w:rPr>
                <w:t>117.017</w:t>
              </w:r>
            </w:ins>
          </w:p>
        </w:tc>
      </w:tr>
      <w:tr w:rsidR="00F413C7" w:rsidRPr="00F413C7" w14:paraId="64C66B14" w14:textId="77777777" w:rsidTr="00F413C7">
        <w:trPr>
          <w:trHeight w:val="300"/>
          <w:ins w:id="2476" w:author="10073817" w:date="2016-10-27T22:14:00Z"/>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3EF31" w14:textId="77777777" w:rsidR="00F413C7" w:rsidRPr="00F413C7" w:rsidRDefault="00F413C7" w:rsidP="00F413C7">
            <w:pPr>
              <w:spacing w:after="0" w:line="240" w:lineRule="auto"/>
              <w:rPr>
                <w:ins w:id="2477" w:author="10073817" w:date="2016-10-27T22:14:00Z"/>
                <w:rFonts w:ascii="Calibri" w:eastAsia="Times New Roman" w:hAnsi="Calibri" w:cs="Calibri"/>
                <w:color w:val="000000"/>
                <w:lang w:eastAsia="en-ZA"/>
              </w:rPr>
            </w:pPr>
            <w:ins w:id="2478" w:author="10073817" w:date="2016-10-27T22:14:00Z">
              <w:r w:rsidRPr="00F413C7">
                <w:rPr>
                  <w:rFonts w:ascii="Calibri" w:eastAsia="Times New Roman" w:hAnsi="Calibri" w:cs="Calibri"/>
                  <w:color w:val="000000"/>
                  <w:lang w:eastAsia="en-ZA"/>
                </w:rPr>
                <w:t>6000-100</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C02D7" w14:textId="77777777" w:rsidR="00F413C7" w:rsidRPr="00F413C7" w:rsidRDefault="00F413C7" w:rsidP="00F413C7">
            <w:pPr>
              <w:spacing w:after="0" w:line="240" w:lineRule="auto"/>
              <w:jc w:val="right"/>
              <w:rPr>
                <w:ins w:id="2479" w:author="10073817" w:date="2016-10-27T22:14:00Z"/>
                <w:rFonts w:ascii="Calibri" w:eastAsia="Times New Roman" w:hAnsi="Calibri" w:cs="Calibri"/>
                <w:color w:val="000000"/>
                <w:lang w:eastAsia="en-ZA"/>
              </w:rPr>
            </w:pPr>
            <w:ins w:id="2480"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5DC5A" w14:textId="77777777" w:rsidR="00F413C7" w:rsidRPr="00F413C7" w:rsidRDefault="00F413C7" w:rsidP="00F413C7">
            <w:pPr>
              <w:spacing w:after="0" w:line="240" w:lineRule="auto"/>
              <w:jc w:val="right"/>
              <w:rPr>
                <w:ins w:id="2481" w:author="10073817" w:date="2016-10-27T22:14:00Z"/>
                <w:rFonts w:ascii="Calibri" w:eastAsia="Times New Roman" w:hAnsi="Calibri" w:cs="Calibri"/>
                <w:color w:val="000000"/>
                <w:lang w:eastAsia="en-ZA"/>
              </w:rPr>
            </w:pPr>
            <w:ins w:id="2482" w:author="10073817" w:date="2016-10-27T22:14:00Z">
              <w:r w:rsidRPr="00F413C7">
                <w:rPr>
                  <w:rFonts w:ascii="Calibri" w:eastAsia="Times New Roman" w:hAnsi="Calibri" w:cs="Calibri"/>
                  <w:color w:val="000000"/>
                  <w:lang w:eastAsia="en-ZA"/>
                </w:rPr>
                <w:t>108.654</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35843" w14:textId="77777777" w:rsidR="00F413C7" w:rsidRPr="00F413C7" w:rsidRDefault="00F413C7" w:rsidP="00F413C7">
            <w:pPr>
              <w:spacing w:after="0" w:line="240" w:lineRule="auto"/>
              <w:jc w:val="right"/>
              <w:rPr>
                <w:ins w:id="2483" w:author="10073817" w:date="2016-10-27T22:14:00Z"/>
                <w:rFonts w:ascii="Calibri" w:eastAsia="Times New Roman" w:hAnsi="Calibri" w:cs="Calibri"/>
                <w:color w:val="000000"/>
                <w:lang w:eastAsia="en-ZA"/>
              </w:rPr>
            </w:pPr>
            <w:ins w:id="2484" w:author="10073817" w:date="2016-10-27T22:14:00Z">
              <w:r w:rsidRPr="00F413C7">
                <w:rPr>
                  <w:rFonts w:ascii="Calibri" w:eastAsia="Times New Roman" w:hAnsi="Calibri" w:cs="Calibri"/>
                  <w:color w:val="000000"/>
                  <w:lang w:eastAsia="en-ZA"/>
                </w:rPr>
                <w:t>108.725</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DEDEF" w14:textId="77777777" w:rsidR="00F413C7" w:rsidRPr="00F413C7" w:rsidRDefault="00F413C7" w:rsidP="00F413C7">
            <w:pPr>
              <w:spacing w:after="0" w:line="240" w:lineRule="auto"/>
              <w:jc w:val="right"/>
              <w:rPr>
                <w:ins w:id="2485" w:author="10073817" w:date="2016-10-27T22:14:00Z"/>
                <w:rFonts w:ascii="Calibri" w:eastAsia="Times New Roman" w:hAnsi="Calibri" w:cs="Calibri"/>
                <w:color w:val="000000"/>
                <w:lang w:eastAsia="en-ZA"/>
              </w:rPr>
            </w:pPr>
            <w:ins w:id="2486" w:author="10073817" w:date="2016-10-27T22:14:00Z">
              <w:r w:rsidRPr="00F413C7">
                <w:rPr>
                  <w:rFonts w:ascii="Calibri" w:eastAsia="Times New Roman" w:hAnsi="Calibri" w:cs="Calibri"/>
                  <w:color w:val="000000"/>
                  <w:lang w:eastAsia="en-ZA"/>
                </w:rPr>
                <w:t>120.409</w:t>
              </w:r>
            </w:ins>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6DE3BB" w14:textId="77777777" w:rsidR="00F413C7" w:rsidRPr="00F413C7" w:rsidRDefault="00F413C7" w:rsidP="00F413C7">
            <w:pPr>
              <w:spacing w:after="0" w:line="240" w:lineRule="auto"/>
              <w:jc w:val="right"/>
              <w:rPr>
                <w:ins w:id="2487" w:author="10073817" w:date="2016-10-27T22:14:00Z"/>
                <w:rFonts w:ascii="Calibri" w:eastAsia="Times New Roman" w:hAnsi="Calibri" w:cs="Calibri"/>
                <w:color w:val="000000"/>
                <w:lang w:eastAsia="en-ZA"/>
              </w:rPr>
            </w:pPr>
            <w:ins w:id="2488" w:author="10073817" w:date="2016-10-27T22:14:00Z">
              <w:r w:rsidRPr="00F413C7">
                <w:rPr>
                  <w:rFonts w:ascii="Calibri" w:eastAsia="Times New Roman" w:hAnsi="Calibri" w:cs="Calibri"/>
                  <w:color w:val="000000"/>
                  <w:lang w:eastAsia="en-ZA"/>
                </w:rPr>
                <w:t>125.495</w:t>
              </w:r>
            </w:ins>
          </w:p>
        </w:tc>
      </w:tr>
      <w:tr w:rsidR="00F413C7" w:rsidRPr="00F413C7" w14:paraId="61948ACF" w14:textId="77777777" w:rsidTr="00F413C7">
        <w:trPr>
          <w:trHeight w:val="300"/>
          <w:ins w:id="2489" w:author="10073817" w:date="2016-10-27T22:14:00Z"/>
        </w:trPr>
        <w:tc>
          <w:tcPr>
            <w:tcW w:w="130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B06B88E" w14:textId="77777777" w:rsidR="00F413C7" w:rsidRPr="00F413C7" w:rsidRDefault="00F413C7" w:rsidP="00F413C7">
            <w:pPr>
              <w:spacing w:after="0" w:line="240" w:lineRule="auto"/>
              <w:rPr>
                <w:ins w:id="2490" w:author="10073817" w:date="2016-10-27T22:14:00Z"/>
                <w:rFonts w:ascii="Calibri" w:eastAsia="Times New Roman" w:hAnsi="Calibri" w:cs="Calibri"/>
                <w:color w:val="000000"/>
                <w:lang w:eastAsia="en-ZA"/>
              </w:rPr>
            </w:pPr>
            <w:ins w:id="2491" w:author="10073817" w:date="2016-10-27T22:14:00Z">
              <w:r w:rsidRPr="00F413C7">
                <w:rPr>
                  <w:rFonts w:ascii="Calibri" w:eastAsia="Times New Roman" w:hAnsi="Calibri" w:cs="Calibri"/>
                  <w:color w:val="000000"/>
                  <w:lang w:eastAsia="en-ZA"/>
                </w:rPr>
                <w:t>6000-150</w:t>
              </w:r>
            </w:ins>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BE2F4B4" w14:textId="77777777" w:rsidR="00F413C7" w:rsidRPr="00F413C7" w:rsidRDefault="00F413C7" w:rsidP="00F413C7">
            <w:pPr>
              <w:spacing w:after="0" w:line="240" w:lineRule="auto"/>
              <w:jc w:val="right"/>
              <w:rPr>
                <w:ins w:id="2492" w:author="10073817" w:date="2016-10-27T22:14:00Z"/>
                <w:rFonts w:ascii="Calibri" w:eastAsia="Times New Roman" w:hAnsi="Calibri" w:cs="Calibri"/>
                <w:color w:val="000000"/>
                <w:lang w:eastAsia="en-ZA"/>
              </w:rPr>
            </w:pPr>
            <w:ins w:id="2493" w:author="10073817" w:date="2016-10-27T22:14:00Z">
              <w:r w:rsidRPr="00F413C7">
                <w:rPr>
                  <w:rFonts w:ascii="Calibri" w:eastAsia="Times New Roman" w:hAnsi="Calibri" w:cs="Calibri"/>
                  <w:color w:val="000000"/>
                  <w:lang w:eastAsia="en-ZA"/>
                </w:rPr>
                <w:t>143.663</w:t>
              </w:r>
            </w:ins>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CD2846C" w14:textId="77777777" w:rsidR="00F413C7" w:rsidRPr="00F413C7" w:rsidRDefault="00F413C7" w:rsidP="00F413C7">
            <w:pPr>
              <w:spacing w:after="0" w:line="240" w:lineRule="auto"/>
              <w:jc w:val="right"/>
              <w:rPr>
                <w:ins w:id="2494" w:author="10073817" w:date="2016-10-27T22:14:00Z"/>
                <w:rFonts w:ascii="Calibri" w:eastAsia="Times New Roman" w:hAnsi="Calibri" w:cs="Calibri"/>
                <w:color w:val="000000"/>
                <w:lang w:eastAsia="en-ZA"/>
              </w:rPr>
            </w:pPr>
            <w:ins w:id="2495" w:author="10073817" w:date="2016-10-27T22:14:00Z">
              <w:r w:rsidRPr="00F413C7">
                <w:rPr>
                  <w:rFonts w:ascii="Calibri" w:eastAsia="Times New Roman" w:hAnsi="Calibri" w:cs="Calibri"/>
                  <w:color w:val="000000"/>
                  <w:lang w:eastAsia="en-ZA"/>
                </w:rPr>
                <w:t>154.692</w:t>
              </w:r>
            </w:ins>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032ECD59" w14:textId="77777777" w:rsidR="00F413C7" w:rsidRPr="00F413C7" w:rsidRDefault="00F413C7" w:rsidP="00F413C7">
            <w:pPr>
              <w:spacing w:after="0" w:line="240" w:lineRule="auto"/>
              <w:jc w:val="right"/>
              <w:rPr>
                <w:ins w:id="2496" w:author="10073817" w:date="2016-10-27T22:14:00Z"/>
                <w:rFonts w:ascii="Calibri" w:eastAsia="Times New Roman" w:hAnsi="Calibri" w:cs="Calibri"/>
                <w:color w:val="000000"/>
                <w:lang w:eastAsia="en-ZA"/>
              </w:rPr>
            </w:pPr>
            <w:ins w:id="2497" w:author="10073817" w:date="2016-10-27T22:14:00Z">
              <w:r w:rsidRPr="00F413C7">
                <w:rPr>
                  <w:rFonts w:ascii="Calibri" w:eastAsia="Times New Roman" w:hAnsi="Calibri" w:cs="Calibri"/>
                  <w:color w:val="000000"/>
                  <w:lang w:eastAsia="en-ZA"/>
                </w:rPr>
                <w:t>154.609</w:t>
              </w:r>
            </w:ins>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358885F5" w14:textId="77777777" w:rsidR="00F413C7" w:rsidRPr="00F413C7" w:rsidRDefault="00F413C7" w:rsidP="00F413C7">
            <w:pPr>
              <w:spacing w:after="0" w:line="240" w:lineRule="auto"/>
              <w:jc w:val="right"/>
              <w:rPr>
                <w:ins w:id="2498" w:author="10073817" w:date="2016-10-27T22:14:00Z"/>
                <w:rFonts w:ascii="Calibri" w:eastAsia="Times New Roman" w:hAnsi="Calibri" w:cs="Calibri"/>
                <w:color w:val="000000"/>
                <w:lang w:eastAsia="en-ZA"/>
              </w:rPr>
            </w:pPr>
            <w:ins w:id="2499" w:author="10073817" w:date="2016-10-27T22:14:00Z">
              <w:r w:rsidRPr="00F413C7">
                <w:rPr>
                  <w:rFonts w:ascii="Calibri" w:eastAsia="Times New Roman" w:hAnsi="Calibri" w:cs="Calibri"/>
                  <w:color w:val="000000"/>
                  <w:lang w:eastAsia="en-ZA"/>
                </w:rPr>
                <w:t>127.796</w:t>
              </w:r>
            </w:ins>
          </w:p>
        </w:tc>
        <w:tc>
          <w:tcPr>
            <w:tcW w:w="9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5187CB71" w14:textId="77777777" w:rsidR="00F413C7" w:rsidRPr="00F413C7" w:rsidRDefault="00F413C7" w:rsidP="00F413C7">
            <w:pPr>
              <w:spacing w:after="0" w:line="240" w:lineRule="auto"/>
              <w:jc w:val="right"/>
              <w:rPr>
                <w:ins w:id="2500" w:author="10073817" w:date="2016-10-27T22:14:00Z"/>
                <w:rFonts w:ascii="Calibri" w:eastAsia="Times New Roman" w:hAnsi="Calibri" w:cs="Calibri"/>
                <w:color w:val="000000"/>
                <w:lang w:eastAsia="en-ZA"/>
              </w:rPr>
            </w:pPr>
            <w:ins w:id="2501" w:author="10073817" w:date="2016-10-27T22:14:00Z">
              <w:r w:rsidRPr="00F413C7">
                <w:rPr>
                  <w:rFonts w:ascii="Calibri" w:eastAsia="Times New Roman" w:hAnsi="Calibri" w:cs="Calibri"/>
                  <w:color w:val="000000"/>
                  <w:lang w:eastAsia="en-ZA"/>
                </w:rPr>
                <w:t>129.45</w:t>
              </w:r>
            </w:ins>
          </w:p>
        </w:tc>
      </w:tr>
    </w:tbl>
    <w:p w14:paraId="123A6543" w14:textId="10356470" w:rsidR="00F413C7" w:rsidRDefault="00F413C7" w:rsidP="00430684">
      <w:pPr>
        <w:rPr>
          <w:ins w:id="2502" w:author="10073817" w:date="2016-10-27T22:16:00Z"/>
        </w:rPr>
        <w:pPrChange w:id="2503" w:author="10073817" w:date="2016-10-27T21:54:00Z">
          <w:pPr>
            <w:spacing w:after="240"/>
            <w:jc w:val="both"/>
          </w:pPr>
        </w:pPrChange>
      </w:pPr>
      <w:ins w:id="2504" w:author="10073817" w:date="2016-10-27T22:14:00Z">
        <w:r>
          <w:t>Table 4</w:t>
        </w:r>
      </w:ins>
    </w:p>
    <w:tbl>
      <w:tblPr>
        <w:tblW w:w="5000" w:type="dxa"/>
        <w:tblInd w:w="93" w:type="dxa"/>
        <w:tblLook w:val="04A0" w:firstRow="1" w:lastRow="0" w:firstColumn="1" w:lastColumn="0" w:noHBand="0" w:noVBand="1"/>
      </w:tblPr>
      <w:tblGrid>
        <w:gridCol w:w="1160"/>
        <w:gridCol w:w="960"/>
        <w:gridCol w:w="960"/>
        <w:gridCol w:w="960"/>
        <w:gridCol w:w="960"/>
      </w:tblGrid>
      <w:tr w:rsidR="00F413C7" w:rsidRPr="00F413C7" w14:paraId="772DDAFD" w14:textId="77777777" w:rsidTr="00F413C7">
        <w:trPr>
          <w:trHeight w:val="300"/>
          <w:ins w:id="2505" w:author="10073817" w:date="2016-10-27T22:16:00Z"/>
        </w:trPr>
        <w:tc>
          <w:tcPr>
            <w:tcW w:w="1160" w:type="dxa"/>
            <w:tcBorders>
              <w:top w:val="nil"/>
              <w:left w:val="nil"/>
              <w:bottom w:val="single" w:sz="12" w:space="0" w:color="FFFFFF"/>
              <w:right w:val="single" w:sz="4" w:space="0" w:color="FFFFFF"/>
            </w:tcBorders>
            <w:shd w:val="clear" w:color="000000" w:fill="000000"/>
            <w:noWrap/>
            <w:vAlign w:val="bottom"/>
            <w:hideMark/>
          </w:tcPr>
          <w:p w14:paraId="408728E2" w14:textId="77777777" w:rsidR="00F413C7" w:rsidRPr="00F413C7" w:rsidRDefault="00F413C7" w:rsidP="00F413C7">
            <w:pPr>
              <w:spacing w:after="0" w:line="240" w:lineRule="auto"/>
              <w:rPr>
                <w:ins w:id="2506" w:author="10073817" w:date="2016-10-27T22:16:00Z"/>
                <w:rFonts w:ascii="Calibri" w:eastAsia="Times New Roman" w:hAnsi="Calibri" w:cs="Calibri"/>
                <w:b/>
                <w:bCs/>
                <w:color w:val="FFFFFF"/>
                <w:lang w:eastAsia="en-ZA"/>
              </w:rPr>
            </w:pPr>
            <w:ins w:id="2507" w:author="10073817" w:date="2016-10-27T22:16:00Z">
              <w:r w:rsidRPr="00F413C7">
                <w:rPr>
                  <w:rFonts w:ascii="Calibri" w:eastAsia="Times New Roman" w:hAnsi="Calibri" w:cs="Calibri"/>
                  <w:b/>
                  <w:bCs/>
                  <w:color w:val="FFFFFF"/>
                  <w:lang w:eastAsia="en-ZA"/>
                </w:rPr>
                <w:t>Column1</w:t>
              </w:r>
            </w:ins>
          </w:p>
        </w:tc>
        <w:tc>
          <w:tcPr>
            <w:tcW w:w="960" w:type="dxa"/>
            <w:tcBorders>
              <w:top w:val="nil"/>
              <w:left w:val="single" w:sz="4" w:space="0" w:color="FFFFFF"/>
              <w:bottom w:val="single" w:sz="12" w:space="0" w:color="FFFFFF"/>
              <w:right w:val="single" w:sz="4" w:space="0" w:color="FFFFFF"/>
            </w:tcBorders>
            <w:shd w:val="clear" w:color="000000" w:fill="000000"/>
            <w:noWrap/>
            <w:vAlign w:val="bottom"/>
            <w:hideMark/>
          </w:tcPr>
          <w:p w14:paraId="1C383ED2" w14:textId="45BEACF5" w:rsidR="00F413C7" w:rsidRPr="00F413C7" w:rsidRDefault="00F413C7" w:rsidP="00F413C7">
            <w:pPr>
              <w:spacing w:after="0" w:line="240" w:lineRule="auto"/>
              <w:rPr>
                <w:ins w:id="2508" w:author="10073817" w:date="2016-10-27T22:16:00Z"/>
                <w:rFonts w:ascii="Calibri" w:eastAsia="Times New Roman" w:hAnsi="Calibri" w:cs="Calibri"/>
                <w:b/>
                <w:bCs/>
                <w:color w:val="FFFFFF"/>
                <w:lang w:eastAsia="en-ZA"/>
              </w:rPr>
            </w:pPr>
            <w:ins w:id="2509" w:author="10073817" w:date="2016-10-27T22:16:00Z">
              <w:r w:rsidRPr="00F413C7">
                <w:rPr>
                  <w:rFonts w:ascii="Calibri" w:eastAsia="Times New Roman" w:hAnsi="Calibri" w:cs="Calibri"/>
                  <w:b/>
                  <w:bCs/>
                  <w:color w:val="FFFFFF"/>
                  <w:lang w:eastAsia="en-ZA"/>
                </w:rPr>
                <w:t>M</w:t>
              </w:r>
              <w:r>
                <w:rPr>
                  <w:rFonts w:ascii="Calibri" w:eastAsia="Times New Roman" w:hAnsi="Calibri" w:cs="Calibri"/>
                  <w:b/>
                  <w:bCs/>
                  <w:color w:val="FFFFFF"/>
                  <w:lang w:eastAsia="en-ZA"/>
                </w:rPr>
                <w:t>elt</w:t>
              </w:r>
            </w:ins>
          </w:p>
        </w:tc>
        <w:tc>
          <w:tcPr>
            <w:tcW w:w="960" w:type="dxa"/>
            <w:tcBorders>
              <w:top w:val="nil"/>
              <w:left w:val="single" w:sz="4" w:space="0" w:color="FFFFFF"/>
              <w:bottom w:val="single" w:sz="12" w:space="0" w:color="FFFFFF"/>
              <w:right w:val="single" w:sz="4" w:space="0" w:color="FFFFFF"/>
            </w:tcBorders>
            <w:shd w:val="clear" w:color="000000" w:fill="000000"/>
            <w:noWrap/>
            <w:vAlign w:val="bottom"/>
            <w:hideMark/>
          </w:tcPr>
          <w:p w14:paraId="34CEB42A" w14:textId="3EFE1490" w:rsidR="00F413C7" w:rsidRPr="00F413C7" w:rsidRDefault="00F413C7" w:rsidP="00F413C7">
            <w:pPr>
              <w:spacing w:after="0" w:line="240" w:lineRule="auto"/>
              <w:rPr>
                <w:ins w:id="2510" w:author="10073817" w:date="2016-10-27T22:16:00Z"/>
                <w:rFonts w:ascii="Calibri" w:eastAsia="Times New Roman" w:hAnsi="Calibri" w:cs="Calibri"/>
                <w:b/>
                <w:bCs/>
                <w:color w:val="FFFFFF"/>
                <w:lang w:eastAsia="en-ZA"/>
              </w:rPr>
            </w:pPr>
            <w:ins w:id="2511" w:author="10073817" w:date="2016-10-27T22:16:00Z">
              <w:r w:rsidRPr="00F413C7">
                <w:rPr>
                  <w:rFonts w:ascii="Calibri" w:eastAsia="Times New Roman" w:hAnsi="Calibri" w:cs="Calibri"/>
                  <w:b/>
                  <w:bCs/>
                  <w:color w:val="FFFFFF"/>
                  <w:lang w:eastAsia="en-ZA"/>
                </w:rPr>
                <w:t>Q</w:t>
              </w:r>
              <w:r>
                <w:rPr>
                  <w:rFonts w:ascii="Calibri" w:eastAsia="Times New Roman" w:hAnsi="Calibri" w:cs="Calibri"/>
                  <w:b/>
                  <w:bCs/>
                  <w:color w:val="FFFFFF"/>
                  <w:lang w:eastAsia="en-ZA"/>
                </w:rPr>
                <w:t>uench</w:t>
              </w:r>
            </w:ins>
          </w:p>
        </w:tc>
        <w:tc>
          <w:tcPr>
            <w:tcW w:w="960" w:type="dxa"/>
            <w:tcBorders>
              <w:top w:val="nil"/>
              <w:left w:val="single" w:sz="4" w:space="0" w:color="FFFFFF"/>
              <w:bottom w:val="single" w:sz="12" w:space="0" w:color="FFFFFF"/>
              <w:right w:val="single" w:sz="4" w:space="0" w:color="FFFFFF"/>
            </w:tcBorders>
            <w:shd w:val="clear" w:color="000000" w:fill="000000"/>
            <w:noWrap/>
            <w:vAlign w:val="bottom"/>
            <w:hideMark/>
          </w:tcPr>
          <w:p w14:paraId="78E279BC" w14:textId="34679ED2" w:rsidR="00F413C7" w:rsidRPr="00F413C7" w:rsidRDefault="00F413C7" w:rsidP="00F413C7">
            <w:pPr>
              <w:spacing w:after="0" w:line="240" w:lineRule="auto"/>
              <w:rPr>
                <w:ins w:id="2512" w:author="10073817" w:date="2016-10-27T22:16:00Z"/>
                <w:rFonts w:ascii="Calibri" w:eastAsia="Times New Roman" w:hAnsi="Calibri" w:cs="Calibri"/>
                <w:b/>
                <w:bCs/>
                <w:color w:val="FFFFFF"/>
                <w:lang w:eastAsia="en-ZA"/>
              </w:rPr>
            </w:pPr>
            <w:ins w:id="2513" w:author="10073817" w:date="2016-10-27T22:16:00Z">
              <w:r w:rsidRPr="00F413C7">
                <w:rPr>
                  <w:rFonts w:ascii="Calibri" w:eastAsia="Times New Roman" w:hAnsi="Calibri" w:cs="Calibri"/>
                  <w:b/>
                  <w:bCs/>
                  <w:color w:val="FFFFFF"/>
                  <w:lang w:eastAsia="en-ZA"/>
                </w:rPr>
                <w:t>A</w:t>
              </w:r>
              <w:r>
                <w:rPr>
                  <w:rFonts w:ascii="Calibri" w:eastAsia="Times New Roman" w:hAnsi="Calibri" w:cs="Calibri"/>
                  <w:b/>
                  <w:bCs/>
                  <w:color w:val="FFFFFF"/>
                  <w:lang w:eastAsia="en-ZA"/>
                </w:rPr>
                <w:t>nneal</w:t>
              </w:r>
            </w:ins>
          </w:p>
        </w:tc>
        <w:tc>
          <w:tcPr>
            <w:tcW w:w="960" w:type="dxa"/>
            <w:tcBorders>
              <w:top w:val="nil"/>
              <w:left w:val="single" w:sz="4" w:space="0" w:color="FFFFFF"/>
              <w:bottom w:val="single" w:sz="12" w:space="0" w:color="FFFFFF"/>
              <w:right w:val="nil"/>
            </w:tcBorders>
            <w:shd w:val="clear" w:color="000000" w:fill="000000"/>
            <w:noWrap/>
            <w:vAlign w:val="bottom"/>
            <w:hideMark/>
          </w:tcPr>
          <w:p w14:paraId="23651045" w14:textId="0644B536" w:rsidR="00F413C7" w:rsidRPr="00F413C7" w:rsidRDefault="00F413C7" w:rsidP="00F413C7">
            <w:pPr>
              <w:spacing w:after="0" w:line="240" w:lineRule="auto"/>
              <w:rPr>
                <w:ins w:id="2514" w:author="10073817" w:date="2016-10-27T22:16:00Z"/>
                <w:rFonts w:ascii="Calibri" w:eastAsia="Times New Roman" w:hAnsi="Calibri" w:cs="Calibri"/>
                <w:b/>
                <w:bCs/>
                <w:color w:val="FFFFFF"/>
                <w:lang w:eastAsia="en-ZA"/>
              </w:rPr>
            </w:pPr>
            <w:ins w:id="2515" w:author="10073817" w:date="2016-10-27T22:16:00Z">
              <w:r w:rsidRPr="00F413C7">
                <w:rPr>
                  <w:rFonts w:ascii="Calibri" w:eastAsia="Times New Roman" w:hAnsi="Calibri" w:cs="Calibri"/>
                  <w:b/>
                  <w:bCs/>
                  <w:color w:val="FFFFFF"/>
                  <w:lang w:eastAsia="en-ZA"/>
                </w:rPr>
                <w:t>C</w:t>
              </w:r>
              <w:r>
                <w:rPr>
                  <w:rFonts w:ascii="Calibri" w:eastAsia="Times New Roman" w:hAnsi="Calibri" w:cs="Calibri"/>
                  <w:b/>
                  <w:bCs/>
                  <w:color w:val="FFFFFF"/>
                  <w:lang w:eastAsia="en-ZA"/>
                </w:rPr>
                <w:t>ool</w:t>
              </w:r>
            </w:ins>
          </w:p>
        </w:tc>
      </w:tr>
      <w:tr w:rsidR="00F413C7" w:rsidRPr="00F413C7" w14:paraId="4191D0BF" w14:textId="77777777" w:rsidTr="00F413C7">
        <w:trPr>
          <w:trHeight w:val="300"/>
          <w:ins w:id="2516" w:author="10073817" w:date="2016-10-27T22:16:00Z"/>
        </w:trPr>
        <w:tc>
          <w:tcPr>
            <w:tcW w:w="1160" w:type="dxa"/>
            <w:tcBorders>
              <w:top w:val="single" w:sz="4" w:space="0" w:color="FFFFFF"/>
              <w:left w:val="nil"/>
              <w:bottom w:val="single" w:sz="4" w:space="0" w:color="FFFFFF"/>
              <w:right w:val="single" w:sz="4" w:space="0" w:color="FFFFFF"/>
            </w:tcBorders>
            <w:shd w:val="clear" w:color="A6A6A6" w:fill="A6A6A6"/>
            <w:noWrap/>
            <w:vAlign w:val="bottom"/>
            <w:hideMark/>
          </w:tcPr>
          <w:p w14:paraId="35371765" w14:textId="77777777" w:rsidR="00F413C7" w:rsidRPr="00F413C7" w:rsidRDefault="00F413C7" w:rsidP="00F413C7">
            <w:pPr>
              <w:spacing w:after="0" w:line="240" w:lineRule="auto"/>
              <w:rPr>
                <w:ins w:id="2517" w:author="10073817" w:date="2016-10-27T22:16:00Z"/>
                <w:rFonts w:ascii="Calibri" w:eastAsia="Times New Roman" w:hAnsi="Calibri" w:cs="Calibri"/>
                <w:color w:val="000000"/>
                <w:lang w:eastAsia="en-ZA"/>
              </w:rPr>
            </w:pPr>
            <w:ins w:id="2518" w:author="10073817" w:date="2016-10-27T22:16:00Z">
              <w:r w:rsidRPr="00F413C7">
                <w:rPr>
                  <w:rFonts w:ascii="Calibri" w:eastAsia="Times New Roman" w:hAnsi="Calibri" w:cs="Calibri"/>
                  <w:color w:val="000000"/>
                  <w:lang w:eastAsia="en-ZA"/>
                </w:rPr>
                <w:t>4000-50</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D893E5B" w14:textId="77777777" w:rsidR="00F413C7" w:rsidRPr="00F413C7" w:rsidRDefault="00F413C7" w:rsidP="00F413C7">
            <w:pPr>
              <w:spacing w:after="0" w:line="240" w:lineRule="auto"/>
              <w:jc w:val="right"/>
              <w:rPr>
                <w:ins w:id="2519" w:author="10073817" w:date="2016-10-27T22:16:00Z"/>
                <w:rFonts w:ascii="Calibri" w:eastAsia="Times New Roman" w:hAnsi="Calibri" w:cs="Calibri"/>
                <w:color w:val="000000"/>
                <w:lang w:eastAsia="en-ZA"/>
              </w:rPr>
            </w:pPr>
            <w:ins w:id="2520" w:author="10073817" w:date="2016-10-27T22:16:00Z">
              <w:r w:rsidRPr="00F413C7">
                <w:rPr>
                  <w:rFonts w:ascii="Calibri" w:eastAsia="Times New Roman" w:hAnsi="Calibri" w:cs="Calibri"/>
                  <w:color w:val="000000"/>
                  <w:lang w:eastAsia="en-ZA"/>
                </w:rPr>
                <w:t>6.324</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529F988" w14:textId="77777777" w:rsidR="00F413C7" w:rsidRPr="00F413C7" w:rsidRDefault="00F413C7" w:rsidP="00F413C7">
            <w:pPr>
              <w:spacing w:after="0" w:line="240" w:lineRule="auto"/>
              <w:jc w:val="right"/>
              <w:rPr>
                <w:ins w:id="2521" w:author="10073817" w:date="2016-10-27T22:16:00Z"/>
                <w:rFonts w:ascii="Calibri" w:eastAsia="Times New Roman" w:hAnsi="Calibri" w:cs="Calibri"/>
                <w:color w:val="000000"/>
                <w:lang w:eastAsia="en-ZA"/>
              </w:rPr>
            </w:pPr>
            <w:ins w:id="2522" w:author="10073817" w:date="2016-10-27T22:16:00Z">
              <w:r w:rsidRPr="00F413C7">
                <w:rPr>
                  <w:rFonts w:ascii="Calibri" w:eastAsia="Times New Roman" w:hAnsi="Calibri" w:cs="Calibri"/>
                  <w:color w:val="000000"/>
                  <w:lang w:eastAsia="en-ZA"/>
                </w:rPr>
                <w:t>0.053</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656B365" w14:textId="77777777" w:rsidR="00F413C7" w:rsidRPr="00F413C7" w:rsidRDefault="00F413C7" w:rsidP="00F413C7">
            <w:pPr>
              <w:spacing w:after="0" w:line="240" w:lineRule="auto"/>
              <w:jc w:val="right"/>
              <w:rPr>
                <w:ins w:id="2523" w:author="10073817" w:date="2016-10-27T22:16:00Z"/>
                <w:rFonts w:ascii="Calibri" w:eastAsia="Times New Roman" w:hAnsi="Calibri" w:cs="Calibri"/>
                <w:color w:val="000000"/>
                <w:lang w:eastAsia="en-ZA"/>
              </w:rPr>
            </w:pPr>
            <w:ins w:id="2524" w:author="10073817" w:date="2016-10-27T22:16:00Z">
              <w:r w:rsidRPr="00F413C7">
                <w:rPr>
                  <w:rFonts w:ascii="Calibri" w:eastAsia="Times New Roman" w:hAnsi="Calibri" w:cs="Calibri"/>
                  <w:color w:val="000000"/>
                  <w:lang w:eastAsia="en-ZA"/>
                </w:rPr>
                <w:t>5.534</w:t>
              </w:r>
            </w:ins>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14:paraId="672CED20" w14:textId="77777777" w:rsidR="00F413C7" w:rsidRPr="00F413C7" w:rsidRDefault="00F413C7" w:rsidP="00F413C7">
            <w:pPr>
              <w:spacing w:after="0" w:line="240" w:lineRule="auto"/>
              <w:jc w:val="right"/>
              <w:rPr>
                <w:ins w:id="2525" w:author="10073817" w:date="2016-10-27T22:16:00Z"/>
                <w:rFonts w:ascii="Calibri" w:eastAsia="Times New Roman" w:hAnsi="Calibri" w:cs="Calibri"/>
                <w:color w:val="000000"/>
                <w:lang w:eastAsia="en-ZA"/>
              </w:rPr>
            </w:pPr>
            <w:ins w:id="2526" w:author="10073817" w:date="2016-10-27T22:16:00Z">
              <w:r w:rsidRPr="00F413C7">
                <w:rPr>
                  <w:rFonts w:ascii="Calibri" w:eastAsia="Times New Roman" w:hAnsi="Calibri" w:cs="Calibri"/>
                  <w:color w:val="000000"/>
                  <w:lang w:eastAsia="en-ZA"/>
                </w:rPr>
                <w:t>4.696</w:t>
              </w:r>
            </w:ins>
          </w:p>
        </w:tc>
      </w:tr>
      <w:tr w:rsidR="00F413C7" w:rsidRPr="00F413C7" w14:paraId="1569778F" w14:textId="77777777" w:rsidTr="00F413C7">
        <w:trPr>
          <w:trHeight w:val="300"/>
          <w:ins w:id="2527" w:author="10073817" w:date="2016-10-27T22:16:00Z"/>
        </w:trPr>
        <w:tc>
          <w:tcPr>
            <w:tcW w:w="1160" w:type="dxa"/>
            <w:tcBorders>
              <w:top w:val="single" w:sz="4" w:space="0" w:color="FFFFFF"/>
              <w:left w:val="nil"/>
              <w:bottom w:val="single" w:sz="4" w:space="0" w:color="FFFFFF"/>
              <w:right w:val="single" w:sz="4" w:space="0" w:color="FFFFFF"/>
            </w:tcBorders>
            <w:shd w:val="clear" w:color="D9D9D9" w:fill="D9D9D9"/>
            <w:noWrap/>
            <w:vAlign w:val="bottom"/>
            <w:hideMark/>
          </w:tcPr>
          <w:p w14:paraId="12020D5A" w14:textId="77777777" w:rsidR="00F413C7" w:rsidRPr="00F413C7" w:rsidRDefault="00F413C7" w:rsidP="00F413C7">
            <w:pPr>
              <w:spacing w:after="0" w:line="240" w:lineRule="auto"/>
              <w:rPr>
                <w:ins w:id="2528" w:author="10073817" w:date="2016-10-27T22:16:00Z"/>
                <w:rFonts w:ascii="Calibri" w:eastAsia="Times New Roman" w:hAnsi="Calibri" w:cs="Calibri"/>
                <w:color w:val="000000"/>
                <w:lang w:eastAsia="en-ZA"/>
              </w:rPr>
            </w:pPr>
            <w:ins w:id="2529" w:author="10073817" w:date="2016-10-27T22:16:00Z">
              <w:r w:rsidRPr="00F413C7">
                <w:rPr>
                  <w:rFonts w:ascii="Calibri" w:eastAsia="Times New Roman" w:hAnsi="Calibri" w:cs="Calibri"/>
                  <w:color w:val="000000"/>
                  <w:lang w:eastAsia="en-ZA"/>
                </w:rPr>
                <w:t>4000-100</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3C6E0A0" w14:textId="77777777" w:rsidR="00F413C7" w:rsidRPr="00F413C7" w:rsidRDefault="00F413C7" w:rsidP="00F413C7">
            <w:pPr>
              <w:spacing w:after="0" w:line="240" w:lineRule="auto"/>
              <w:jc w:val="right"/>
              <w:rPr>
                <w:ins w:id="2530" w:author="10073817" w:date="2016-10-27T22:16:00Z"/>
                <w:rFonts w:ascii="Calibri" w:eastAsia="Times New Roman" w:hAnsi="Calibri" w:cs="Calibri"/>
                <w:color w:val="000000"/>
                <w:lang w:eastAsia="en-ZA"/>
              </w:rPr>
            </w:pPr>
            <w:ins w:id="2531" w:author="10073817" w:date="2016-10-27T22:16:00Z">
              <w:r w:rsidRPr="00F413C7">
                <w:rPr>
                  <w:rFonts w:ascii="Calibri" w:eastAsia="Times New Roman" w:hAnsi="Calibri" w:cs="Calibri"/>
                  <w:color w:val="000000"/>
                  <w:lang w:eastAsia="en-ZA"/>
                </w:rPr>
                <w:t>19.665</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FA45D67" w14:textId="77777777" w:rsidR="00F413C7" w:rsidRPr="00F413C7" w:rsidRDefault="00F413C7" w:rsidP="00F413C7">
            <w:pPr>
              <w:spacing w:after="0" w:line="240" w:lineRule="auto"/>
              <w:jc w:val="right"/>
              <w:rPr>
                <w:ins w:id="2532" w:author="10073817" w:date="2016-10-27T22:16:00Z"/>
                <w:rFonts w:ascii="Calibri" w:eastAsia="Times New Roman" w:hAnsi="Calibri" w:cs="Calibri"/>
                <w:color w:val="000000"/>
                <w:lang w:eastAsia="en-ZA"/>
              </w:rPr>
            </w:pPr>
            <w:ins w:id="2533" w:author="10073817" w:date="2016-10-27T22:16:00Z">
              <w:r w:rsidRPr="00F413C7">
                <w:rPr>
                  <w:rFonts w:ascii="Calibri" w:eastAsia="Times New Roman" w:hAnsi="Calibri" w:cs="Calibri"/>
                  <w:color w:val="000000"/>
                  <w:lang w:eastAsia="en-ZA"/>
                </w:rPr>
                <w:t>0.088</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F9FF4E2" w14:textId="77777777" w:rsidR="00F413C7" w:rsidRPr="00F413C7" w:rsidRDefault="00F413C7" w:rsidP="00F413C7">
            <w:pPr>
              <w:spacing w:after="0" w:line="240" w:lineRule="auto"/>
              <w:jc w:val="right"/>
              <w:rPr>
                <w:ins w:id="2534" w:author="10073817" w:date="2016-10-27T22:16:00Z"/>
                <w:rFonts w:ascii="Calibri" w:eastAsia="Times New Roman" w:hAnsi="Calibri" w:cs="Calibri"/>
                <w:color w:val="000000"/>
                <w:lang w:eastAsia="en-ZA"/>
              </w:rPr>
            </w:pPr>
            <w:ins w:id="2535" w:author="10073817" w:date="2016-10-27T22:16:00Z">
              <w:r w:rsidRPr="00F413C7">
                <w:rPr>
                  <w:rFonts w:ascii="Calibri" w:eastAsia="Times New Roman" w:hAnsi="Calibri" w:cs="Calibri"/>
                  <w:color w:val="000000"/>
                  <w:lang w:eastAsia="en-ZA"/>
                </w:rPr>
                <w:t>17.712</w:t>
              </w:r>
            </w:ins>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14:paraId="46827258" w14:textId="77777777" w:rsidR="00F413C7" w:rsidRPr="00F413C7" w:rsidRDefault="00F413C7" w:rsidP="00F413C7">
            <w:pPr>
              <w:spacing w:after="0" w:line="240" w:lineRule="auto"/>
              <w:jc w:val="right"/>
              <w:rPr>
                <w:ins w:id="2536" w:author="10073817" w:date="2016-10-27T22:16:00Z"/>
                <w:rFonts w:ascii="Calibri" w:eastAsia="Times New Roman" w:hAnsi="Calibri" w:cs="Calibri"/>
                <w:color w:val="000000"/>
                <w:lang w:eastAsia="en-ZA"/>
              </w:rPr>
            </w:pPr>
            <w:ins w:id="2537" w:author="10073817" w:date="2016-10-27T22:16:00Z">
              <w:r w:rsidRPr="00F413C7">
                <w:rPr>
                  <w:rFonts w:ascii="Calibri" w:eastAsia="Times New Roman" w:hAnsi="Calibri" w:cs="Calibri"/>
                  <w:color w:val="000000"/>
                  <w:lang w:eastAsia="en-ZA"/>
                </w:rPr>
                <w:t>8.709</w:t>
              </w:r>
            </w:ins>
          </w:p>
        </w:tc>
      </w:tr>
      <w:tr w:rsidR="00F413C7" w:rsidRPr="00F413C7" w14:paraId="19D2EF0E" w14:textId="77777777" w:rsidTr="00F413C7">
        <w:trPr>
          <w:trHeight w:val="300"/>
          <w:ins w:id="2538" w:author="10073817" w:date="2016-10-27T22:16:00Z"/>
        </w:trPr>
        <w:tc>
          <w:tcPr>
            <w:tcW w:w="1160" w:type="dxa"/>
            <w:tcBorders>
              <w:top w:val="single" w:sz="4" w:space="0" w:color="FFFFFF"/>
              <w:left w:val="nil"/>
              <w:bottom w:val="single" w:sz="4" w:space="0" w:color="FFFFFF"/>
              <w:right w:val="single" w:sz="4" w:space="0" w:color="FFFFFF"/>
            </w:tcBorders>
            <w:shd w:val="clear" w:color="A6A6A6" w:fill="A6A6A6"/>
            <w:noWrap/>
            <w:vAlign w:val="bottom"/>
            <w:hideMark/>
          </w:tcPr>
          <w:p w14:paraId="0A1C5769" w14:textId="77777777" w:rsidR="00F413C7" w:rsidRPr="00F413C7" w:rsidRDefault="00F413C7" w:rsidP="00F413C7">
            <w:pPr>
              <w:spacing w:after="0" w:line="240" w:lineRule="auto"/>
              <w:rPr>
                <w:ins w:id="2539" w:author="10073817" w:date="2016-10-27T22:16:00Z"/>
                <w:rFonts w:ascii="Calibri" w:eastAsia="Times New Roman" w:hAnsi="Calibri" w:cs="Calibri"/>
                <w:color w:val="000000"/>
                <w:lang w:eastAsia="en-ZA"/>
              </w:rPr>
            </w:pPr>
            <w:ins w:id="2540" w:author="10073817" w:date="2016-10-27T22:16:00Z">
              <w:r w:rsidRPr="00F413C7">
                <w:rPr>
                  <w:rFonts w:ascii="Calibri" w:eastAsia="Times New Roman" w:hAnsi="Calibri" w:cs="Calibri"/>
                  <w:color w:val="000000"/>
                  <w:lang w:eastAsia="en-ZA"/>
                </w:rPr>
                <w:t>4000-150</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C51FBEE" w14:textId="77777777" w:rsidR="00F413C7" w:rsidRPr="00F413C7" w:rsidRDefault="00F413C7" w:rsidP="00F413C7">
            <w:pPr>
              <w:spacing w:after="0" w:line="240" w:lineRule="auto"/>
              <w:jc w:val="right"/>
              <w:rPr>
                <w:ins w:id="2541" w:author="10073817" w:date="2016-10-27T22:16:00Z"/>
                <w:rFonts w:ascii="Calibri" w:eastAsia="Times New Roman" w:hAnsi="Calibri" w:cs="Calibri"/>
                <w:color w:val="000000"/>
                <w:lang w:eastAsia="en-ZA"/>
              </w:rPr>
            </w:pPr>
            <w:ins w:id="2542" w:author="10073817" w:date="2016-10-27T22:16:00Z">
              <w:r w:rsidRPr="00F413C7">
                <w:rPr>
                  <w:rFonts w:ascii="Calibri" w:eastAsia="Times New Roman" w:hAnsi="Calibri" w:cs="Calibri"/>
                  <w:color w:val="000000"/>
                  <w:lang w:eastAsia="en-ZA"/>
                </w:rPr>
                <w:t>12.045</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03AE0C7" w14:textId="77777777" w:rsidR="00F413C7" w:rsidRPr="00F413C7" w:rsidRDefault="00F413C7" w:rsidP="00F413C7">
            <w:pPr>
              <w:spacing w:after="0" w:line="240" w:lineRule="auto"/>
              <w:jc w:val="right"/>
              <w:rPr>
                <w:ins w:id="2543" w:author="10073817" w:date="2016-10-27T22:16:00Z"/>
                <w:rFonts w:ascii="Calibri" w:eastAsia="Times New Roman" w:hAnsi="Calibri" w:cs="Calibri"/>
                <w:color w:val="000000"/>
                <w:lang w:eastAsia="en-ZA"/>
              </w:rPr>
            </w:pPr>
            <w:ins w:id="2544" w:author="10073817" w:date="2016-10-27T22:16:00Z">
              <w:r w:rsidRPr="00F413C7">
                <w:rPr>
                  <w:rFonts w:ascii="Calibri" w:eastAsia="Times New Roman" w:hAnsi="Calibri" w:cs="Calibri"/>
                  <w:color w:val="000000"/>
                  <w:lang w:eastAsia="en-ZA"/>
                </w:rPr>
                <w:t>0.046</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DCE3425" w14:textId="77777777" w:rsidR="00F413C7" w:rsidRPr="00F413C7" w:rsidRDefault="00F413C7" w:rsidP="00F413C7">
            <w:pPr>
              <w:spacing w:after="0" w:line="240" w:lineRule="auto"/>
              <w:jc w:val="right"/>
              <w:rPr>
                <w:ins w:id="2545" w:author="10073817" w:date="2016-10-27T22:16:00Z"/>
                <w:rFonts w:ascii="Calibri" w:eastAsia="Times New Roman" w:hAnsi="Calibri" w:cs="Calibri"/>
                <w:color w:val="000000"/>
                <w:lang w:eastAsia="en-ZA"/>
              </w:rPr>
            </w:pPr>
            <w:ins w:id="2546" w:author="10073817" w:date="2016-10-27T22:16:00Z">
              <w:r w:rsidRPr="00F413C7">
                <w:rPr>
                  <w:rFonts w:ascii="Calibri" w:eastAsia="Times New Roman" w:hAnsi="Calibri" w:cs="Calibri"/>
                  <w:color w:val="000000"/>
                  <w:lang w:eastAsia="en-ZA"/>
                </w:rPr>
                <w:t>13.939</w:t>
              </w:r>
            </w:ins>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14:paraId="0AB3410B" w14:textId="77777777" w:rsidR="00F413C7" w:rsidRPr="00F413C7" w:rsidRDefault="00F413C7" w:rsidP="00F413C7">
            <w:pPr>
              <w:spacing w:after="0" w:line="240" w:lineRule="auto"/>
              <w:jc w:val="right"/>
              <w:rPr>
                <w:ins w:id="2547" w:author="10073817" w:date="2016-10-27T22:16:00Z"/>
                <w:rFonts w:ascii="Calibri" w:eastAsia="Times New Roman" w:hAnsi="Calibri" w:cs="Calibri"/>
                <w:color w:val="000000"/>
                <w:lang w:eastAsia="en-ZA"/>
              </w:rPr>
            </w:pPr>
            <w:ins w:id="2548" w:author="10073817" w:date="2016-10-27T22:16:00Z">
              <w:r w:rsidRPr="00F413C7">
                <w:rPr>
                  <w:rFonts w:ascii="Calibri" w:eastAsia="Times New Roman" w:hAnsi="Calibri" w:cs="Calibri"/>
                  <w:color w:val="000000"/>
                  <w:lang w:eastAsia="en-ZA"/>
                </w:rPr>
                <w:t>17.091</w:t>
              </w:r>
            </w:ins>
          </w:p>
        </w:tc>
      </w:tr>
      <w:tr w:rsidR="00F413C7" w:rsidRPr="00F413C7" w14:paraId="67CC84A9" w14:textId="77777777" w:rsidTr="00F413C7">
        <w:trPr>
          <w:trHeight w:val="300"/>
          <w:ins w:id="2549" w:author="10073817" w:date="2016-10-27T22:16:00Z"/>
        </w:trPr>
        <w:tc>
          <w:tcPr>
            <w:tcW w:w="1160" w:type="dxa"/>
            <w:tcBorders>
              <w:top w:val="single" w:sz="4" w:space="0" w:color="FFFFFF"/>
              <w:left w:val="nil"/>
              <w:bottom w:val="single" w:sz="4" w:space="0" w:color="FFFFFF"/>
              <w:right w:val="single" w:sz="4" w:space="0" w:color="FFFFFF"/>
            </w:tcBorders>
            <w:shd w:val="clear" w:color="D9D9D9" w:fill="D9D9D9"/>
            <w:noWrap/>
            <w:vAlign w:val="bottom"/>
            <w:hideMark/>
          </w:tcPr>
          <w:p w14:paraId="4C29BE6F" w14:textId="77777777" w:rsidR="00F413C7" w:rsidRPr="00F413C7" w:rsidRDefault="00F413C7" w:rsidP="00F413C7">
            <w:pPr>
              <w:spacing w:after="0" w:line="240" w:lineRule="auto"/>
              <w:rPr>
                <w:ins w:id="2550" w:author="10073817" w:date="2016-10-27T22:16:00Z"/>
                <w:rFonts w:ascii="Calibri" w:eastAsia="Times New Roman" w:hAnsi="Calibri" w:cs="Calibri"/>
                <w:color w:val="000000"/>
                <w:lang w:eastAsia="en-ZA"/>
              </w:rPr>
            </w:pPr>
            <w:ins w:id="2551" w:author="10073817" w:date="2016-10-27T22:16:00Z">
              <w:r w:rsidRPr="00F413C7">
                <w:rPr>
                  <w:rFonts w:ascii="Calibri" w:eastAsia="Times New Roman" w:hAnsi="Calibri" w:cs="Calibri"/>
                  <w:color w:val="000000"/>
                  <w:lang w:eastAsia="en-ZA"/>
                </w:rPr>
                <w:t>5000-50</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87B73B3" w14:textId="77777777" w:rsidR="00F413C7" w:rsidRPr="00F413C7" w:rsidRDefault="00F413C7" w:rsidP="00F413C7">
            <w:pPr>
              <w:spacing w:after="0" w:line="240" w:lineRule="auto"/>
              <w:jc w:val="right"/>
              <w:rPr>
                <w:ins w:id="2552" w:author="10073817" w:date="2016-10-27T22:16:00Z"/>
                <w:rFonts w:ascii="Calibri" w:eastAsia="Times New Roman" w:hAnsi="Calibri" w:cs="Calibri"/>
                <w:color w:val="000000"/>
                <w:lang w:eastAsia="en-ZA"/>
              </w:rPr>
            </w:pPr>
            <w:ins w:id="2553" w:author="10073817" w:date="2016-10-27T22:16:00Z">
              <w:r w:rsidRPr="00F413C7">
                <w:rPr>
                  <w:rFonts w:ascii="Calibri" w:eastAsia="Times New Roman" w:hAnsi="Calibri" w:cs="Calibri"/>
                  <w:color w:val="000000"/>
                  <w:lang w:eastAsia="en-ZA"/>
                </w:rPr>
                <w:t>19.225</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3128FE4" w14:textId="77777777" w:rsidR="00F413C7" w:rsidRPr="00F413C7" w:rsidRDefault="00F413C7" w:rsidP="00F413C7">
            <w:pPr>
              <w:spacing w:after="0" w:line="240" w:lineRule="auto"/>
              <w:jc w:val="right"/>
              <w:rPr>
                <w:ins w:id="2554" w:author="10073817" w:date="2016-10-27T22:16:00Z"/>
                <w:rFonts w:ascii="Calibri" w:eastAsia="Times New Roman" w:hAnsi="Calibri" w:cs="Calibri"/>
                <w:color w:val="000000"/>
                <w:lang w:eastAsia="en-ZA"/>
              </w:rPr>
            </w:pPr>
            <w:ins w:id="2555" w:author="10073817" w:date="2016-10-27T22:16:00Z">
              <w:r w:rsidRPr="00F413C7">
                <w:rPr>
                  <w:rFonts w:ascii="Calibri" w:eastAsia="Times New Roman" w:hAnsi="Calibri" w:cs="Calibri"/>
                  <w:color w:val="000000"/>
                  <w:lang w:eastAsia="en-ZA"/>
                </w:rPr>
                <w:t>0.021</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A26ED06" w14:textId="77777777" w:rsidR="00F413C7" w:rsidRPr="00F413C7" w:rsidRDefault="00F413C7" w:rsidP="00F413C7">
            <w:pPr>
              <w:spacing w:after="0" w:line="240" w:lineRule="auto"/>
              <w:jc w:val="right"/>
              <w:rPr>
                <w:ins w:id="2556" w:author="10073817" w:date="2016-10-27T22:16:00Z"/>
                <w:rFonts w:ascii="Calibri" w:eastAsia="Times New Roman" w:hAnsi="Calibri" w:cs="Calibri"/>
                <w:color w:val="000000"/>
                <w:lang w:eastAsia="en-ZA"/>
              </w:rPr>
            </w:pPr>
            <w:ins w:id="2557" w:author="10073817" w:date="2016-10-27T22:16:00Z">
              <w:r w:rsidRPr="00F413C7">
                <w:rPr>
                  <w:rFonts w:ascii="Calibri" w:eastAsia="Times New Roman" w:hAnsi="Calibri" w:cs="Calibri"/>
                  <w:color w:val="000000"/>
                  <w:lang w:eastAsia="en-ZA"/>
                </w:rPr>
                <w:t>29.387</w:t>
              </w:r>
            </w:ins>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14:paraId="725FFF28" w14:textId="77777777" w:rsidR="00F413C7" w:rsidRPr="00F413C7" w:rsidRDefault="00F413C7" w:rsidP="00F413C7">
            <w:pPr>
              <w:spacing w:after="0" w:line="240" w:lineRule="auto"/>
              <w:jc w:val="right"/>
              <w:rPr>
                <w:ins w:id="2558" w:author="10073817" w:date="2016-10-27T22:16:00Z"/>
                <w:rFonts w:ascii="Calibri" w:eastAsia="Times New Roman" w:hAnsi="Calibri" w:cs="Calibri"/>
                <w:color w:val="000000"/>
                <w:lang w:eastAsia="en-ZA"/>
              </w:rPr>
            </w:pPr>
            <w:ins w:id="2559" w:author="10073817" w:date="2016-10-27T22:16:00Z">
              <w:r w:rsidRPr="00F413C7">
                <w:rPr>
                  <w:rFonts w:ascii="Calibri" w:eastAsia="Times New Roman" w:hAnsi="Calibri" w:cs="Calibri"/>
                  <w:color w:val="000000"/>
                  <w:lang w:eastAsia="en-ZA"/>
                </w:rPr>
                <w:t>7.732</w:t>
              </w:r>
            </w:ins>
          </w:p>
        </w:tc>
      </w:tr>
      <w:tr w:rsidR="00F413C7" w:rsidRPr="00F413C7" w14:paraId="25D69A95" w14:textId="77777777" w:rsidTr="00F413C7">
        <w:trPr>
          <w:trHeight w:val="300"/>
          <w:ins w:id="2560" w:author="10073817" w:date="2016-10-27T22:16:00Z"/>
        </w:trPr>
        <w:tc>
          <w:tcPr>
            <w:tcW w:w="1160" w:type="dxa"/>
            <w:tcBorders>
              <w:top w:val="single" w:sz="4" w:space="0" w:color="FFFFFF"/>
              <w:left w:val="nil"/>
              <w:bottom w:val="single" w:sz="4" w:space="0" w:color="FFFFFF"/>
              <w:right w:val="single" w:sz="4" w:space="0" w:color="FFFFFF"/>
            </w:tcBorders>
            <w:shd w:val="clear" w:color="A6A6A6" w:fill="A6A6A6"/>
            <w:noWrap/>
            <w:vAlign w:val="bottom"/>
            <w:hideMark/>
          </w:tcPr>
          <w:p w14:paraId="2C0A2D39" w14:textId="77777777" w:rsidR="00F413C7" w:rsidRPr="00F413C7" w:rsidRDefault="00F413C7" w:rsidP="00F413C7">
            <w:pPr>
              <w:spacing w:after="0" w:line="240" w:lineRule="auto"/>
              <w:rPr>
                <w:ins w:id="2561" w:author="10073817" w:date="2016-10-27T22:16:00Z"/>
                <w:rFonts w:ascii="Calibri" w:eastAsia="Times New Roman" w:hAnsi="Calibri" w:cs="Calibri"/>
                <w:color w:val="000000"/>
                <w:lang w:eastAsia="en-ZA"/>
              </w:rPr>
            </w:pPr>
            <w:ins w:id="2562" w:author="10073817" w:date="2016-10-27T22:16:00Z">
              <w:r w:rsidRPr="00F413C7">
                <w:rPr>
                  <w:rFonts w:ascii="Calibri" w:eastAsia="Times New Roman" w:hAnsi="Calibri" w:cs="Calibri"/>
                  <w:color w:val="000000"/>
                  <w:lang w:eastAsia="en-ZA"/>
                </w:rPr>
                <w:t>5000-100</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D75B7C7" w14:textId="77777777" w:rsidR="00F413C7" w:rsidRPr="00F413C7" w:rsidRDefault="00F413C7" w:rsidP="00F413C7">
            <w:pPr>
              <w:spacing w:after="0" w:line="240" w:lineRule="auto"/>
              <w:jc w:val="right"/>
              <w:rPr>
                <w:ins w:id="2563" w:author="10073817" w:date="2016-10-27T22:16:00Z"/>
                <w:rFonts w:ascii="Calibri" w:eastAsia="Times New Roman" w:hAnsi="Calibri" w:cs="Calibri"/>
                <w:color w:val="000000"/>
                <w:lang w:eastAsia="en-ZA"/>
              </w:rPr>
            </w:pPr>
            <w:ins w:id="2564" w:author="10073817" w:date="2016-10-27T22:16:00Z">
              <w:r w:rsidRPr="00F413C7">
                <w:rPr>
                  <w:rFonts w:ascii="Calibri" w:eastAsia="Times New Roman" w:hAnsi="Calibri" w:cs="Calibri"/>
                  <w:color w:val="000000"/>
                  <w:lang w:eastAsia="en-ZA"/>
                </w:rPr>
                <w:t>19.18</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8181F7D" w14:textId="77777777" w:rsidR="00F413C7" w:rsidRPr="00F413C7" w:rsidRDefault="00F413C7" w:rsidP="00F413C7">
            <w:pPr>
              <w:spacing w:after="0" w:line="240" w:lineRule="auto"/>
              <w:jc w:val="right"/>
              <w:rPr>
                <w:ins w:id="2565" w:author="10073817" w:date="2016-10-27T22:16:00Z"/>
                <w:rFonts w:ascii="Calibri" w:eastAsia="Times New Roman" w:hAnsi="Calibri" w:cs="Calibri"/>
                <w:color w:val="000000"/>
                <w:lang w:eastAsia="en-ZA"/>
              </w:rPr>
            </w:pPr>
            <w:ins w:id="2566" w:author="10073817" w:date="2016-10-27T22:16:00Z">
              <w:r w:rsidRPr="00F413C7">
                <w:rPr>
                  <w:rFonts w:ascii="Calibri" w:eastAsia="Times New Roman" w:hAnsi="Calibri" w:cs="Calibri"/>
                  <w:color w:val="000000"/>
                  <w:lang w:eastAsia="en-ZA"/>
                </w:rPr>
                <w:t>0.036</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07CE237" w14:textId="77777777" w:rsidR="00F413C7" w:rsidRPr="00F413C7" w:rsidRDefault="00F413C7" w:rsidP="00F413C7">
            <w:pPr>
              <w:spacing w:after="0" w:line="240" w:lineRule="auto"/>
              <w:jc w:val="right"/>
              <w:rPr>
                <w:ins w:id="2567" w:author="10073817" w:date="2016-10-27T22:16:00Z"/>
                <w:rFonts w:ascii="Calibri" w:eastAsia="Times New Roman" w:hAnsi="Calibri" w:cs="Calibri"/>
                <w:color w:val="000000"/>
                <w:lang w:eastAsia="en-ZA"/>
              </w:rPr>
            </w:pPr>
            <w:ins w:id="2568" w:author="10073817" w:date="2016-10-27T22:16:00Z">
              <w:r w:rsidRPr="00F413C7">
                <w:rPr>
                  <w:rFonts w:ascii="Calibri" w:eastAsia="Times New Roman" w:hAnsi="Calibri" w:cs="Calibri"/>
                  <w:color w:val="000000"/>
                  <w:lang w:eastAsia="en-ZA"/>
                </w:rPr>
                <w:t>25.298</w:t>
              </w:r>
            </w:ins>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14:paraId="31FF2FB9" w14:textId="77777777" w:rsidR="00F413C7" w:rsidRPr="00F413C7" w:rsidRDefault="00F413C7" w:rsidP="00F413C7">
            <w:pPr>
              <w:spacing w:after="0" w:line="240" w:lineRule="auto"/>
              <w:jc w:val="right"/>
              <w:rPr>
                <w:ins w:id="2569" w:author="10073817" w:date="2016-10-27T22:16:00Z"/>
                <w:rFonts w:ascii="Calibri" w:eastAsia="Times New Roman" w:hAnsi="Calibri" w:cs="Calibri"/>
                <w:color w:val="000000"/>
                <w:lang w:eastAsia="en-ZA"/>
              </w:rPr>
            </w:pPr>
            <w:ins w:id="2570" w:author="10073817" w:date="2016-10-27T22:16:00Z">
              <w:r w:rsidRPr="00F413C7">
                <w:rPr>
                  <w:rFonts w:ascii="Calibri" w:eastAsia="Times New Roman" w:hAnsi="Calibri" w:cs="Calibri"/>
                  <w:color w:val="000000"/>
                  <w:lang w:eastAsia="en-ZA"/>
                </w:rPr>
                <w:t>1.605</w:t>
              </w:r>
            </w:ins>
          </w:p>
        </w:tc>
      </w:tr>
      <w:tr w:rsidR="00F413C7" w:rsidRPr="00F413C7" w14:paraId="098827CA" w14:textId="77777777" w:rsidTr="00F413C7">
        <w:trPr>
          <w:trHeight w:val="300"/>
          <w:ins w:id="2571" w:author="10073817" w:date="2016-10-27T22:16:00Z"/>
        </w:trPr>
        <w:tc>
          <w:tcPr>
            <w:tcW w:w="1160" w:type="dxa"/>
            <w:tcBorders>
              <w:top w:val="single" w:sz="4" w:space="0" w:color="FFFFFF"/>
              <w:left w:val="nil"/>
              <w:bottom w:val="single" w:sz="4" w:space="0" w:color="FFFFFF"/>
              <w:right w:val="single" w:sz="4" w:space="0" w:color="FFFFFF"/>
            </w:tcBorders>
            <w:shd w:val="clear" w:color="D9D9D9" w:fill="D9D9D9"/>
            <w:noWrap/>
            <w:vAlign w:val="bottom"/>
            <w:hideMark/>
          </w:tcPr>
          <w:p w14:paraId="34F51FD2" w14:textId="77777777" w:rsidR="00F413C7" w:rsidRPr="00F413C7" w:rsidRDefault="00F413C7" w:rsidP="00F413C7">
            <w:pPr>
              <w:spacing w:after="0" w:line="240" w:lineRule="auto"/>
              <w:rPr>
                <w:ins w:id="2572" w:author="10073817" w:date="2016-10-27T22:16:00Z"/>
                <w:rFonts w:ascii="Calibri" w:eastAsia="Times New Roman" w:hAnsi="Calibri" w:cs="Calibri"/>
                <w:color w:val="000000"/>
                <w:lang w:eastAsia="en-ZA"/>
              </w:rPr>
            </w:pPr>
            <w:ins w:id="2573" w:author="10073817" w:date="2016-10-27T22:16:00Z">
              <w:r w:rsidRPr="00F413C7">
                <w:rPr>
                  <w:rFonts w:ascii="Calibri" w:eastAsia="Times New Roman" w:hAnsi="Calibri" w:cs="Calibri"/>
                  <w:color w:val="000000"/>
                  <w:lang w:eastAsia="en-ZA"/>
                </w:rPr>
                <w:t>5000-150</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AD27F06" w14:textId="77777777" w:rsidR="00F413C7" w:rsidRPr="00F413C7" w:rsidRDefault="00F413C7" w:rsidP="00F413C7">
            <w:pPr>
              <w:spacing w:after="0" w:line="240" w:lineRule="auto"/>
              <w:jc w:val="right"/>
              <w:rPr>
                <w:ins w:id="2574" w:author="10073817" w:date="2016-10-27T22:16:00Z"/>
                <w:rFonts w:ascii="Calibri" w:eastAsia="Times New Roman" w:hAnsi="Calibri" w:cs="Calibri"/>
                <w:color w:val="000000"/>
                <w:lang w:eastAsia="en-ZA"/>
              </w:rPr>
            </w:pPr>
            <w:ins w:id="2575" w:author="10073817" w:date="2016-10-27T22:16:00Z">
              <w:r w:rsidRPr="00F413C7">
                <w:rPr>
                  <w:rFonts w:ascii="Calibri" w:eastAsia="Times New Roman" w:hAnsi="Calibri" w:cs="Calibri"/>
                  <w:color w:val="000000"/>
                  <w:lang w:eastAsia="en-ZA"/>
                </w:rPr>
                <w:t>30.07</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85FEAD0" w14:textId="77777777" w:rsidR="00F413C7" w:rsidRPr="00F413C7" w:rsidRDefault="00F413C7" w:rsidP="00F413C7">
            <w:pPr>
              <w:spacing w:after="0" w:line="240" w:lineRule="auto"/>
              <w:jc w:val="right"/>
              <w:rPr>
                <w:ins w:id="2576" w:author="10073817" w:date="2016-10-27T22:16:00Z"/>
                <w:rFonts w:ascii="Calibri" w:eastAsia="Times New Roman" w:hAnsi="Calibri" w:cs="Calibri"/>
                <w:color w:val="000000"/>
                <w:lang w:eastAsia="en-ZA"/>
              </w:rPr>
            </w:pPr>
            <w:ins w:id="2577" w:author="10073817" w:date="2016-10-27T22:16:00Z">
              <w:r w:rsidRPr="00F413C7">
                <w:rPr>
                  <w:rFonts w:ascii="Calibri" w:eastAsia="Times New Roman" w:hAnsi="Calibri" w:cs="Calibri"/>
                  <w:color w:val="000000"/>
                  <w:lang w:eastAsia="en-ZA"/>
                </w:rPr>
                <w:t>0.069</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2BFFB0A" w14:textId="77777777" w:rsidR="00F413C7" w:rsidRPr="00F413C7" w:rsidRDefault="00F413C7" w:rsidP="00F413C7">
            <w:pPr>
              <w:spacing w:after="0" w:line="240" w:lineRule="auto"/>
              <w:jc w:val="right"/>
              <w:rPr>
                <w:ins w:id="2578" w:author="10073817" w:date="2016-10-27T22:16:00Z"/>
                <w:rFonts w:ascii="Calibri" w:eastAsia="Times New Roman" w:hAnsi="Calibri" w:cs="Calibri"/>
                <w:color w:val="000000"/>
                <w:lang w:eastAsia="en-ZA"/>
              </w:rPr>
            </w:pPr>
            <w:ins w:id="2579" w:author="10073817" w:date="2016-10-27T22:16:00Z">
              <w:r w:rsidRPr="00F413C7">
                <w:rPr>
                  <w:rFonts w:ascii="Calibri" w:eastAsia="Times New Roman" w:hAnsi="Calibri" w:cs="Calibri"/>
                  <w:color w:val="000000"/>
                  <w:lang w:eastAsia="en-ZA"/>
                </w:rPr>
                <w:t>20.726</w:t>
              </w:r>
            </w:ins>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14:paraId="2A0E816E" w14:textId="77777777" w:rsidR="00F413C7" w:rsidRPr="00F413C7" w:rsidRDefault="00F413C7" w:rsidP="00F413C7">
            <w:pPr>
              <w:spacing w:after="0" w:line="240" w:lineRule="auto"/>
              <w:jc w:val="right"/>
              <w:rPr>
                <w:ins w:id="2580" w:author="10073817" w:date="2016-10-27T22:16:00Z"/>
                <w:rFonts w:ascii="Calibri" w:eastAsia="Times New Roman" w:hAnsi="Calibri" w:cs="Calibri"/>
                <w:color w:val="000000"/>
                <w:lang w:eastAsia="en-ZA"/>
              </w:rPr>
            </w:pPr>
            <w:ins w:id="2581" w:author="10073817" w:date="2016-10-27T22:16:00Z">
              <w:r w:rsidRPr="00F413C7">
                <w:rPr>
                  <w:rFonts w:ascii="Calibri" w:eastAsia="Times New Roman" w:hAnsi="Calibri" w:cs="Calibri"/>
                  <w:color w:val="000000"/>
                  <w:lang w:eastAsia="en-ZA"/>
                </w:rPr>
                <w:t>20.795</w:t>
              </w:r>
            </w:ins>
          </w:p>
        </w:tc>
      </w:tr>
      <w:tr w:rsidR="00F413C7" w:rsidRPr="00F413C7" w14:paraId="4543A173" w14:textId="77777777" w:rsidTr="00F413C7">
        <w:trPr>
          <w:trHeight w:val="300"/>
          <w:ins w:id="2582" w:author="10073817" w:date="2016-10-27T22:16:00Z"/>
        </w:trPr>
        <w:tc>
          <w:tcPr>
            <w:tcW w:w="1160" w:type="dxa"/>
            <w:tcBorders>
              <w:top w:val="single" w:sz="4" w:space="0" w:color="FFFFFF"/>
              <w:left w:val="nil"/>
              <w:bottom w:val="single" w:sz="4" w:space="0" w:color="FFFFFF"/>
              <w:right w:val="single" w:sz="4" w:space="0" w:color="FFFFFF"/>
            </w:tcBorders>
            <w:shd w:val="clear" w:color="A6A6A6" w:fill="A6A6A6"/>
            <w:noWrap/>
            <w:vAlign w:val="bottom"/>
            <w:hideMark/>
          </w:tcPr>
          <w:p w14:paraId="476B2728" w14:textId="77777777" w:rsidR="00F413C7" w:rsidRPr="00F413C7" w:rsidRDefault="00F413C7" w:rsidP="00F413C7">
            <w:pPr>
              <w:spacing w:after="0" w:line="240" w:lineRule="auto"/>
              <w:rPr>
                <w:ins w:id="2583" w:author="10073817" w:date="2016-10-27T22:16:00Z"/>
                <w:rFonts w:ascii="Calibri" w:eastAsia="Times New Roman" w:hAnsi="Calibri" w:cs="Calibri"/>
                <w:color w:val="000000"/>
                <w:lang w:eastAsia="en-ZA"/>
              </w:rPr>
            </w:pPr>
            <w:ins w:id="2584" w:author="10073817" w:date="2016-10-27T22:16:00Z">
              <w:r w:rsidRPr="00F413C7">
                <w:rPr>
                  <w:rFonts w:ascii="Calibri" w:eastAsia="Times New Roman" w:hAnsi="Calibri" w:cs="Calibri"/>
                  <w:color w:val="000000"/>
                  <w:lang w:eastAsia="en-ZA"/>
                </w:rPr>
                <w:t>6000-50</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4C9FAE7" w14:textId="77777777" w:rsidR="00F413C7" w:rsidRPr="00F413C7" w:rsidRDefault="00F413C7" w:rsidP="00F413C7">
            <w:pPr>
              <w:spacing w:after="0" w:line="240" w:lineRule="auto"/>
              <w:jc w:val="right"/>
              <w:rPr>
                <w:ins w:id="2585" w:author="10073817" w:date="2016-10-27T22:16:00Z"/>
                <w:rFonts w:ascii="Calibri" w:eastAsia="Times New Roman" w:hAnsi="Calibri" w:cs="Calibri"/>
                <w:color w:val="000000"/>
                <w:lang w:eastAsia="en-ZA"/>
              </w:rPr>
            </w:pPr>
            <w:ins w:id="2586" w:author="10073817" w:date="2016-10-27T22:16:00Z">
              <w:r w:rsidRPr="00F413C7">
                <w:rPr>
                  <w:rFonts w:ascii="Calibri" w:eastAsia="Times New Roman" w:hAnsi="Calibri" w:cs="Calibri"/>
                  <w:color w:val="000000"/>
                  <w:lang w:eastAsia="en-ZA"/>
                </w:rPr>
                <w:t>26.742</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3AB53CD" w14:textId="77777777" w:rsidR="00F413C7" w:rsidRPr="00F413C7" w:rsidRDefault="00F413C7" w:rsidP="00F413C7">
            <w:pPr>
              <w:spacing w:after="0" w:line="240" w:lineRule="auto"/>
              <w:jc w:val="right"/>
              <w:rPr>
                <w:ins w:id="2587" w:author="10073817" w:date="2016-10-27T22:16:00Z"/>
                <w:rFonts w:ascii="Calibri" w:eastAsia="Times New Roman" w:hAnsi="Calibri" w:cs="Calibri"/>
                <w:color w:val="000000"/>
                <w:lang w:eastAsia="en-ZA"/>
              </w:rPr>
            </w:pPr>
            <w:ins w:id="2588" w:author="10073817" w:date="2016-10-27T22:16:00Z">
              <w:r w:rsidRPr="00F413C7">
                <w:rPr>
                  <w:rFonts w:ascii="Calibri" w:eastAsia="Times New Roman" w:hAnsi="Calibri" w:cs="Calibri"/>
                  <w:color w:val="000000"/>
                  <w:lang w:eastAsia="en-ZA"/>
                </w:rPr>
                <w:t>0.096</w:t>
              </w:r>
            </w:ins>
          </w:p>
        </w:tc>
        <w:tc>
          <w:tcPr>
            <w:tcW w:w="96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EBA97E4" w14:textId="77777777" w:rsidR="00F413C7" w:rsidRPr="00F413C7" w:rsidRDefault="00F413C7" w:rsidP="00F413C7">
            <w:pPr>
              <w:spacing w:after="0" w:line="240" w:lineRule="auto"/>
              <w:jc w:val="right"/>
              <w:rPr>
                <w:ins w:id="2589" w:author="10073817" w:date="2016-10-27T22:16:00Z"/>
                <w:rFonts w:ascii="Calibri" w:eastAsia="Times New Roman" w:hAnsi="Calibri" w:cs="Calibri"/>
                <w:color w:val="000000"/>
                <w:lang w:eastAsia="en-ZA"/>
              </w:rPr>
            </w:pPr>
            <w:ins w:id="2590" w:author="10073817" w:date="2016-10-27T22:16:00Z">
              <w:r w:rsidRPr="00F413C7">
                <w:rPr>
                  <w:rFonts w:ascii="Calibri" w:eastAsia="Times New Roman" w:hAnsi="Calibri" w:cs="Calibri"/>
                  <w:color w:val="000000"/>
                  <w:lang w:eastAsia="en-ZA"/>
                </w:rPr>
                <w:t>33.25</w:t>
              </w:r>
            </w:ins>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14:paraId="3761FD6A" w14:textId="77777777" w:rsidR="00F413C7" w:rsidRPr="00F413C7" w:rsidRDefault="00F413C7" w:rsidP="00F413C7">
            <w:pPr>
              <w:spacing w:after="0" w:line="240" w:lineRule="auto"/>
              <w:jc w:val="right"/>
              <w:rPr>
                <w:ins w:id="2591" w:author="10073817" w:date="2016-10-27T22:16:00Z"/>
                <w:rFonts w:ascii="Calibri" w:eastAsia="Times New Roman" w:hAnsi="Calibri" w:cs="Calibri"/>
                <w:color w:val="000000"/>
                <w:lang w:eastAsia="en-ZA"/>
              </w:rPr>
            </w:pPr>
            <w:ins w:id="2592" w:author="10073817" w:date="2016-10-27T22:16:00Z">
              <w:r w:rsidRPr="00F413C7">
                <w:rPr>
                  <w:rFonts w:ascii="Calibri" w:eastAsia="Times New Roman" w:hAnsi="Calibri" w:cs="Calibri"/>
                  <w:color w:val="000000"/>
                  <w:lang w:eastAsia="en-ZA"/>
                </w:rPr>
                <w:t>33.25</w:t>
              </w:r>
            </w:ins>
          </w:p>
        </w:tc>
      </w:tr>
      <w:tr w:rsidR="00F413C7" w:rsidRPr="00F413C7" w14:paraId="38CC75E8" w14:textId="77777777" w:rsidTr="00F413C7">
        <w:trPr>
          <w:trHeight w:val="300"/>
          <w:ins w:id="2593" w:author="10073817" w:date="2016-10-27T22:16:00Z"/>
        </w:trPr>
        <w:tc>
          <w:tcPr>
            <w:tcW w:w="1160" w:type="dxa"/>
            <w:tcBorders>
              <w:top w:val="single" w:sz="4" w:space="0" w:color="FFFFFF"/>
              <w:left w:val="nil"/>
              <w:bottom w:val="single" w:sz="4" w:space="0" w:color="FFFFFF"/>
              <w:right w:val="single" w:sz="4" w:space="0" w:color="FFFFFF"/>
            </w:tcBorders>
            <w:shd w:val="clear" w:color="D9D9D9" w:fill="D9D9D9"/>
            <w:noWrap/>
            <w:vAlign w:val="bottom"/>
            <w:hideMark/>
          </w:tcPr>
          <w:p w14:paraId="4E959FBA" w14:textId="77777777" w:rsidR="00F413C7" w:rsidRPr="00F413C7" w:rsidRDefault="00F413C7" w:rsidP="00F413C7">
            <w:pPr>
              <w:spacing w:after="0" w:line="240" w:lineRule="auto"/>
              <w:rPr>
                <w:ins w:id="2594" w:author="10073817" w:date="2016-10-27T22:16:00Z"/>
                <w:rFonts w:ascii="Calibri" w:eastAsia="Times New Roman" w:hAnsi="Calibri" w:cs="Calibri"/>
                <w:color w:val="000000"/>
                <w:lang w:eastAsia="en-ZA"/>
              </w:rPr>
            </w:pPr>
            <w:ins w:id="2595" w:author="10073817" w:date="2016-10-27T22:16:00Z">
              <w:r w:rsidRPr="00F413C7">
                <w:rPr>
                  <w:rFonts w:ascii="Calibri" w:eastAsia="Times New Roman" w:hAnsi="Calibri" w:cs="Calibri"/>
                  <w:color w:val="000000"/>
                  <w:lang w:eastAsia="en-ZA"/>
                </w:rPr>
                <w:t>6000-100</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D1D9270" w14:textId="77777777" w:rsidR="00F413C7" w:rsidRPr="00F413C7" w:rsidRDefault="00F413C7" w:rsidP="00F413C7">
            <w:pPr>
              <w:spacing w:after="0" w:line="240" w:lineRule="auto"/>
              <w:jc w:val="right"/>
              <w:rPr>
                <w:ins w:id="2596" w:author="10073817" w:date="2016-10-27T22:16:00Z"/>
                <w:rFonts w:ascii="Calibri" w:eastAsia="Times New Roman" w:hAnsi="Calibri" w:cs="Calibri"/>
                <w:color w:val="000000"/>
                <w:lang w:eastAsia="en-ZA"/>
              </w:rPr>
            </w:pPr>
            <w:ins w:id="2597" w:author="10073817" w:date="2016-10-27T22:16:00Z">
              <w:r w:rsidRPr="00F413C7">
                <w:rPr>
                  <w:rFonts w:ascii="Calibri" w:eastAsia="Times New Roman" w:hAnsi="Calibri" w:cs="Calibri"/>
                  <w:color w:val="000000"/>
                  <w:lang w:eastAsia="en-ZA"/>
                </w:rPr>
                <w:t>35.009</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287B3CB" w14:textId="77777777" w:rsidR="00F413C7" w:rsidRPr="00F413C7" w:rsidRDefault="00F413C7" w:rsidP="00F413C7">
            <w:pPr>
              <w:spacing w:after="0" w:line="240" w:lineRule="auto"/>
              <w:jc w:val="right"/>
              <w:rPr>
                <w:ins w:id="2598" w:author="10073817" w:date="2016-10-27T22:16:00Z"/>
                <w:rFonts w:ascii="Calibri" w:eastAsia="Times New Roman" w:hAnsi="Calibri" w:cs="Calibri"/>
                <w:color w:val="000000"/>
                <w:lang w:eastAsia="en-ZA"/>
              </w:rPr>
            </w:pPr>
            <w:ins w:id="2599" w:author="10073817" w:date="2016-10-27T22:16:00Z">
              <w:r w:rsidRPr="00F413C7">
                <w:rPr>
                  <w:rFonts w:ascii="Calibri" w:eastAsia="Times New Roman" w:hAnsi="Calibri" w:cs="Calibri"/>
                  <w:color w:val="000000"/>
                  <w:lang w:eastAsia="en-ZA"/>
                </w:rPr>
                <w:t>0.071</w:t>
              </w:r>
            </w:ins>
          </w:p>
        </w:tc>
        <w:tc>
          <w:tcPr>
            <w:tcW w:w="96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B095C2C" w14:textId="77777777" w:rsidR="00F413C7" w:rsidRPr="00F413C7" w:rsidRDefault="00F413C7" w:rsidP="00F413C7">
            <w:pPr>
              <w:spacing w:after="0" w:line="240" w:lineRule="auto"/>
              <w:jc w:val="right"/>
              <w:rPr>
                <w:ins w:id="2600" w:author="10073817" w:date="2016-10-27T22:16:00Z"/>
                <w:rFonts w:ascii="Calibri" w:eastAsia="Times New Roman" w:hAnsi="Calibri" w:cs="Calibri"/>
                <w:color w:val="000000"/>
                <w:lang w:eastAsia="en-ZA"/>
              </w:rPr>
            </w:pPr>
            <w:ins w:id="2601" w:author="10073817" w:date="2016-10-27T22:16:00Z">
              <w:r w:rsidRPr="00F413C7">
                <w:rPr>
                  <w:rFonts w:ascii="Calibri" w:eastAsia="Times New Roman" w:hAnsi="Calibri" w:cs="Calibri"/>
                  <w:color w:val="000000"/>
                  <w:lang w:eastAsia="en-ZA"/>
                </w:rPr>
                <w:t>11.684</w:t>
              </w:r>
            </w:ins>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14:paraId="7121CD43" w14:textId="77777777" w:rsidR="00F413C7" w:rsidRPr="00F413C7" w:rsidRDefault="00F413C7" w:rsidP="00F413C7">
            <w:pPr>
              <w:spacing w:after="0" w:line="240" w:lineRule="auto"/>
              <w:jc w:val="right"/>
              <w:rPr>
                <w:ins w:id="2602" w:author="10073817" w:date="2016-10-27T22:16:00Z"/>
                <w:rFonts w:ascii="Calibri" w:eastAsia="Times New Roman" w:hAnsi="Calibri" w:cs="Calibri"/>
                <w:color w:val="000000"/>
                <w:lang w:eastAsia="en-ZA"/>
              </w:rPr>
            </w:pPr>
            <w:ins w:id="2603" w:author="10073817" w:date="2016-10-27T22:16:00Z">
              <w:r w:rsidRPr="00F413C7">
                <w:rPr>
                  <w:rFonts w:ascii="Calibri" w:eastAsia="Times New Roman" w:hAnsi="Calibri" w:cs="Calibri"/>
                  <w:color w:val="000000"/>
                  <w:lang w:eastAsia="en-ZA"/>
                </w:rPr>
                <w:t>5.086</w:t>
              </w:r>
            </w:ins>
          </w:p>
        </w:tc>
      </w:tr>
      <w:tr w:rsidR="00F413C7" w:rsidRPr="00F413C7" w14:paraId="4589779D" w14:textId="77777777" w:rsidTr="00F413C7">
        <w:trPr>
          <w:trHeight w:val="300"/>
          <w:ins w:id="2604" w:author="10073817" w:date="2016-10-27T22:16:00Z"/>
        </w:trPr>
        <w:tc>
          <w:tcPr>
            <w:tcW w:w="1160" w:type="dxa"/>
            <w:tcBorders>
              <w:top w:val="single" w:sz="4" w:space="0" w:color="FFFFFF"/>
              <w:left w:val="nil"/>
              <w:bottom w:val="nil"/>
              <w:right w:val="single" w:sz="4" w:space="0" w:color="FFFFFF"/>
            </w:tcBorders>
            <w:shd w:val="clear" w:color="A6A6A6" w:fill="A6A6A6"/>
            <w:noWrap/>
            <w:vAlign w:val="bottom"/>
            <w:hideMark/>
          </w:tcPr>
          <w:p w14:paraId="16D414C8" w14:textId="77777777" w:rsidR="00F413C7" w:rsidRPr="00F413C7" w:rsidRDefault="00F413C7" w:rsidP="00F413C7">
            <w:pPr>
              <w:spacing w:after="0" w:line="240" w:lineRule="auto"/>
              <w:rPr>
                <w:ins w:id="2605" w:author="10073817" w:date="2016-10-27T22:16:00Z"/>
                <w:rFonts w:ascii="Calibri" w:eastAsia="Times New Roman" w:hAnsi="Calibri" w:cs="Calibri"/>
                <w:color w:val="000000"/>
                <w:lang w:eastAsia="en-ZA"/>
              </w:rPr>
            </w:pPr>
            <w:ins w:id="2606" w:author="10073817" w:date="2016-10-27T22:16:00Z">
              <w:r w:rsidRPr="00F413C7">
                <w:rPr>
                  <w:rFonts w:ascii="Calibri" w:eastAsia="Times New Roman" w:hAnsi="Calibri" w:cs="Calibri"/>
                  <w:color w:val="000000"/>
                  <w:lang w:eastAsia="en-ZA"/>
                </w:rPr>
                <w:t>6000-150</w:t>
              </w:r>
            </w:ins>
          </w:p>
        </w:tc>
        <w:tc>
          <w:tcPr>
            <w:tcW w:w="960" w:type="dxa"/>
            <w:tcBorders>
              <w:top w:val="single" w:sz="4" w:space="0" w:color="FFFFFF"/>
              <w:left w:val="single" w:sz="4" w:space="0" w:color="FFFFFF"/>
              <w:bottom w:val="nil"/>
              <w:right w:val="single" w:sz="4" w:space="0" w:color="FFFFFF"/>
            </w:tcBorders>
            <w:shd w:val="clear" w:color="A6A6A6" w:fill="A6A6A6"/>
            <w:noWrap/>
            <w:vAlign w:val="bottom"/>
            <w:hideMark/>
          </w:tcPr>
          <w:p w14:paraId="612E0BC7" w14:textId="77777777" w:rsidR="00F413C7" w:rsidRPr="00F413C7" w:rsidRDefault="00F413C7" w:rsidP="00F413C7">
            <w:pPr>
              <w:spacing w:after="0" w:line="240" w:lineRule="auto"/>
              <w:jc w:val="right"/>
              <w:rPr>
                <w:ins w:id="2607" w:author="10073817" w:date="2016-10-27T22:16:00Z"/>
                <w:rFonts w:ascii="Calibri" w:eastAsia="Times New Roman" w:hAnsi="Calibri" w:cs="Calibri"/>
                <w:color w:val="000000"/>
                <w:lang w:eastAsia="en-ZA"/>
              </w:rPr>
            </w:pPr>
            <w:ins w:id="2608" w:author="10073817" w:date="2016-10-27T22:16:00Z">
              <w:r w:rsidRPr="00F413C7">
                <w:rPr>
                  <w:rFonts w:ascii="Calibri" w:eastAsia="Times New Roman" w:hAnsi="Calibri" w:cs="Calibri"/>
                  <w:color w:val="000000"/>
                  <w:lang w:eastAsia="en-ZA"/>
                </w:rPr>
                <w:t>11.029</w:t>
              </w:r>
            </w:ins>
          </w:p>
        </w:tc>
        <w:tc>
          <w:tcPr>
            <w:tcW w:w="960" w:type="dxa"/>
            <w:tcBorders>
              <w:top w:val="single" w:sz="4" w:space="0" w:color="FFFFFF"/>
              <w:left w:val="single" w:sz="4" w:space="0" w:color="FFFFFF"/>
              <w:bottom w:val="nil"/>
              <w:right w:val="single" w:sz="4" w:space="0" w:color="FFFFFF"/>
            </w:tcBorders>
            <w:shd w:val="clear" w:color="A6A6A6" w:fill="A6A6A6"/>
            <w:noWrap/>
            <w:vAlign w:val="bottom"/>
            <w:hideMark/>
          </w:tcPr>
          <w:p w14:paraId="3E86CA4D" w14:textId="77777777" w:rsidR="00F413C7" w:rsidRPr="00F413C7" w:rsidRDefault="00F413C7" w:rsidP="00F413C7">
            <w:pPr>
              <w:spacing w:after="0" w:line="240" w:lineRule="auto"/>
              <w:jc w:val="right"/>
              <w:rPr>
                <w:ins w:id="2609" w:author="10073817" w:date="2016-10-27T22:16:00Z"/>
                <w:rFonts w:ascii="Calibri" w:eastAsia="Times New Roman" w:hAnsi="Calibri" w:cs="Calibri"/>
                <w:color w:val="000000"/>
                <w:lang w:eastAsia="en-ZA"/>
              </w:rPr>
            </w:pPr>
            <w:ins w:id="2610" w:author="10073817" w:date="2016-10-27T22:16:00Z">
              <w:r w:rsidRPr="00F413C7">
                <w:rPr>
                  <w:rFonts w:ascii="Calibri" w:eastAsia="Times New Roman" w:hAnsi="Calibri" w:cs="Calibri"/>
                  <w:color w:val="000000"/>
                  <w:lang w:eastAsia="en-ZA"/>
                </w:rPr>
                <w:t>0.083</w:t>
              </w:r>
            </w:ins>
          </w:p>
        </w:tc>
        <w:tc>
          <w:tcPr>
            <w:tcW w:w="960" w:type="dxa"/>
            <w:tcBorders>
              <w:top w:val="single" w:sz="4" w:space="0" w:color="FFFFFF"/>
              <w:left w:val="single" w:sz="4" w:space="0" w:color="FFFFFF"/>
              <w:bottom w:val="nil"/>
              <w:right w:val="single" w:sz="4" w:space="0" w:color="FFFFFF"/>
            </w:tcBorders>
            <w:shd w:val="clear" w:color="A6A6A6" w:fill="A6A6A6"/>
            <w:noWrap/>
            <w:vAlign w:val="bottom"/>
            <w:hideMark/>
          </w:tcPr>
          <w:p w14:paraId="540BD339" w14:textId="77777777" w:rsidR="00F413C7" w:rsidRPr="00F413C7" w:rsidRDefault="00F413C7" w:rsidP="00F413C7">
            <w:pPr>
              <w:spacing w:after="0" w:line="240" w:lineRule="auto"/>
              <w:jc w:val="right"/>
              <w:rPr>
                <w:ins w:id="2611" w:author="10073817" w:date="2016-10-27T22:16:00Z"/>
                <w:rFonts w:ascii="Calibri" w:eastAsia="Times New Roman" w:hAnsi="Calibri" w:cs="Calibri"/>
                <w:color w:val="000000"/>
                <w:lang w:eastAsia="en-ZA"/>
              </w:rPr>
            </w:pPr>
            <w:ins w:id="2612" w:author="10073817" w:date="2016-10-27T22:16:00Z">
              <w:r w:rsidRPr="00F413C7">
                <w:rPr>
                  <w:rFonts w:ascii="Calibri" w:eastAsia="Times New Roman" w:hAnsi="Calibri" w:cs="Calibri"/>
                  <w:color w:val="000000"/>
                  <w:lang w:eastAsia="en-ZA"/>
                </w:rPr>
                <w:t>26.813</w:t>
              </w:r>
            </w:ins>
          </w:p>
        </w:tc>
        <w:tc>
          <w:tcPr>
            <w:tcW w:w="960" w:type="dxa"/>
            <w:tcBorders>
              <w:top w:val="single" w:sz="4" w:space="0" w:color="FFFFFF"/>
              <w:left w:val="single" w:sz="4" w:space="0" w:color="FFFFFF"/>
              <w:bottom w:val="nil"/>
              <w:right w:val="nil"/>
            </w:tcBorders>
            <w:shd w:val="clear" w:color="A6A6A6" w:fill="A6A6A6"/>
            <w:noWrap/>
            <w:vAlign w:val="bottom"/>
            <w:hideMark/>
          </w:tcPr>
          <w:p w14:paraId="64B31715" w14:textId="77777777" w:rsidR="00F413C7" w:rsidRPr="00F413C7" w:rsidRDefault="00F413C7" w:rsidP="00F413C7">
            <w:pPr>
              <w:spacing w:after="0" w:line="240" w:lineRule="auto"/>
              <w:jc w:val="right"/>
              <w:rPr>
                <w:ins w:id="2613" w:author="10073817" w:date="2016-10-27T22:16:00Z"/>
                <w:rFonts w:ascii="Calibri" w:eastAsia="Times New Roman" w:hAnsi="Calibri" w:cs="Calibri"/>
                <w:color w:val="000000"/>
                <w:lang w:eastAsia="en-ZA"/>
              </w:rPr>
            </w:pPr>
            <w:ins w:id="2614" w:author="10073817" w:date="2016-10-27T22:16:00Z">
              <w:r w:rsidRPr="00F413C7">
                <w:rPr>
                  <w:rFonts w:ascii="Calibri" w:eastAsia="Times New Roman" w:hAnsi="Calibri" w:cs="Calibri"/>
                  <w:color w:val="000000"/>
                  <w:lang w:eastAsia="en-ZA"/>
                </w:rPr>
                <w:t>1.654</w:t>
              </w:r>
            </w:ins>
          </w:p>
        </w:tc>
      </w:tr>
    </w:tbl>
    <w:p w14:paraId="009F156B" w14:textId="77777777" w:rsidR="00F413C7" w:rsidRDefault="00F413C7" w:rsidP="00430684">
      <w:pPr>
        <w:rPr>
          <w:ins w:id="2615" w:author="10073817" w:date="2016-10-27T22:00:00Z"/>
        </w:rPr>
        <w:pPrChange w:id="2616" w:author="10073817" w:date="2016-10-27T21:54:00Z">
          <w:pPr>
            <w:spacing w:after="240"/>
            <w:jc w:val="both"/>
          </w:pPr>
        </w:pPrChange>
      </w:pPr>
    </w:p>
    <w:p w14:paraId="2AC9145B" w14:textId="4296C7E0" w:rsidR="00EE1A47" w:rsidRPr="00430684" w:rsidRDefault="00EE1A47" w:rsidP="00430684">
      <w:pPr>
        <w:rPr>
          <w:ins w:id="2617" w:author="10073817" w:date="2016-10-27T15:25:00Z"/>
          <w:rPrChange w:id="2618" w:author="10073817" w:date="2016-10-27T21:54:00Z">
            <w:rPr>
              <w:ins w:id="2619" w:author="10073817" w:date="2016-10-27T15:25:00Z"/>
            </w:rPr>
          </w:rPrChange>
        </w:rPr>
        <w:pPrChange w:id="2620" w:author="10073817" w:date="2016-10-27T21:54:00Z">
          <w:pPr>
            <w:spacing w:after="240"/>
            <w:jc w:val="both"/>
          </w:pPr>
        </w:pPrChange>
      </w:pPr>
      <w:ins w:id="2621" w:author="10073817" w:date="2016-10-27T22:00:00Z">
        <w:r>
          <w:t xml:space="preserve">Specific angles within the crystalline solid was identified and measured specifically after each </w:t>
        </w:r>
      </w:ins>
      <w:ins w:id="2622" w:author="10073817" w:date="2016-10-27T22:04:00Z">
        <w:r>
          <w:t xml:space="preserve">of the </w:t>
        </w:r>
      </w:ins>
      <w:ins w:id="2623" w:author="10073817" w:date="2016-10-27T22:00:00Z">
        <w:r>
          <w:t xml:space="preserve">steps. The </w:t>
        </w:r>
      </w:ins>
      <w:ins w:id="2624" w:author="10073817" w:date="2016-10-27T22:01:00Z">
        <w:r>
          <w:t xml:space="preserve">bond angle </w:t>
        </w:r>
      </w:ins>
      <w:ins w:id="2625" w:author="10073817" w:date="2016-10-27T22:02:00Z">
        <w:r>
          <w:t>values as well as the absolute change in angle after the steps are</w:t>
        </w:r>
      </w:ins>
      <w:ins w:id="2626" w:author="10073817" w:date="2016-10-27T22:01:00Z">
        <w:r>
          <w:t xml:space="preserve"> shown in Figures</w:t>
        </w:r>
      </w:ins>
      <w:ins w:id="2627" w:author="10073817" w:date="2016-10-27T22:03:00Z">
        <w:r>
          <w:t xml:space="preserve"> 18-19</w:t>
        </w:r>
      </w:ins>
    </w:p>
    <w:p w14:paraId="1B0006D3" w14:textId="45AB5F92" w:rsidR="00427EF4" w:rsidRDefault="00427EF4">
      <w:pPr>
        <w:rPr>
          <w:ins w:id="2628" w:author="10073817" w:date="2016-10-27T16:03:00Z"/>
        </w:rPr>
        <w:pPrChange w:id="2629" w:author="10073817" w:date="2016-10-27T12:23:00Z">
          <w:pPr>
            <w:spacing w:after="240"/>
            <w:jc w:val="both"/>
          </w:pPr>
        </w:pPrChange>
      </w:pPr>
      <w:ins w:id="2630" w:author="10073817" w:date="2016-10-27T15:25:00Z">
        <w:r>
          <w:rPr>
            <w:noProof/>
            <w:lang w:eastAsia="en-ZA"/>
          </w:rPr>
          <w:lastRenderedPageBreak/>
          <w:drawing>
            <wp:inline distT="0" distB="0" distL="0" distR="0" wp14:anchorId="5A7E351C" wp14:editId="122CBF50">
              <wp:extent cx="5731510" cy="4160243"/>
              <wp:effectExtent l="0" t="0" r="21590"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39DF8D3D" w14:textId="52853A15" w:rsidR="00B36B07" w:rsidRDefault="00430684">
      <w:pPr>
        <w:rPr>
          <w:ins w:id="2631" w:author="10073817" w:date="2016-10-27T22:17:00Z"/>
        </w:rPr>
        <w:pPrChange w:id="2632" w:author="10073817" w:date="2016-10-27T12:23:00Z">
          <w:pPr>
            <w:spacing w:after="240"/>
            <w:jc w:val="both"/>
          </w:pPr>
        </w:pPrChange>
      </w:pPr>
      <w:ins w:id="2633" w:author="10073817" w:date="2016-10-27T21:51:00Z">
        <w:r>
          <w:rPr>
            <w:noProof/>
            <w:lang w:eastAsia="en-ZA"/>
          </w:rPr>
          <w:drawing>
            <wp:inline distT="0" distB="0" distL="0" distR="0" wp14:anchorId="5C120734" wp14:editId="4350A0CA">
              <wp:extent cx="4572000" cy="27432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14:paraId="52038916" w14:textId="265AF262" w:rsidR="00A40858" w:rsidRDefault="00A40858">
      <w:pPr>
        <w:rPr>
          <w:ins w:id="2634" w:author="10073817" w:date="2016-10-27T22:21:00Z"/>
        </w:rPr>
        <w:pPrChange w:id="2635" w:author="10073817" w:date="2016-10-27T12:23:00Z">
          <w:pPr>
            <w:spacing w:after="240"/>
            <w:jc w:val="both"/>
          </w:pPr>
        </w:pPrChange>
      </w:pPr>
      <w:proofErr w:type="gramStart"/>
      <w:ins w:id="2636" w:author="10073817" w:date="2016-10-27T22:21:00Z">
        <w:r>
          <w:t>Bond lengths.</w:t>
        </w:r>
        <w:proofErr w:type="gramEnd"/>
      </w:ins>
    </w:p>
    <w:p w14:paraId="07B0D7FE" w14:textId="00BFD421" w:rsidR="00A40858" w:rsidRDefault="00A40858">
      <w:pPr>
        <w:rPr>
          <w:ins w:id="2637" w:author="10073817" w:date="2016-10-27T22:22:00Z"/>
        </w:rPr>
        <w:pPrChange w:id="2638" w:author="10073817" w:date="2016-10-27T12:23:00Z">
          <w:pPr>
            <w:spacing w:after="240"/>
            <w:jc w:val="both"/>
          </w:pPr>
        </w:pPrChange>
      </w:pPr>
      <w:ins w:id="2639" w:author="10073817" w:date="2016-10-27T22:21:00Z">
        <w:r>
          <w:t xml:space="preserve">The Si-O bond </w:t>
        </w:r>
        <w:proofErr w:type="gramStart"/>
        <w:r>
          <w:t>lengths in t</w:t>
        </w:r>
      </w:ins>
      <w:ins w:id="2640" w:author="10073817" w:date="2016-10-27T22:22:00Z">
        <w:r>
          <w:t>h</w:t>
        </w:r>
      </w:ins>
      <w:ins w:id="2641" w:author="10073817" w:date="2016-10-27T22:21:00Z">
        <w:r>
          <w:t xml:space="preserve">e alpha quartz </w:t>
        </w:r>
      </w:ins>
      <w:ins w:id="2642" w:author="10073817" w:date="2016-10-27T22:22:00Z">
        <w:r>
          <w:t>varies</w:t>
        </w:r>
        <w:proofErr w:type="gramEnd"/>
        <w:r>
          <w:t xml:space="preserve"> in amorphous solids. The Si-O bond length in crystalline alpha quartz is equal to 1.609 A</w:t>
        </w:r>
      </w:ins>
    </w:p>
    <w:p w14:paraId="0C53AA7A" w14:textId="7D22C32A" w:rsidR="00A40858" w:rsidRDefault="00A40858">
      <w:pPr>
        <w:rPr>
          <w:ins w:id="2643" w:author="10073817" w:date="2016-10-27T22:24:00Z"/>
        </w:rPr>
        <w:pPrChange w:id="2644" w:author="10073817" w:date="2016-10-27T12:23:00Z">
          <w:pPr>
            <w:spacing w:after="240"/>
            <w:jc w:val="both"/>
          </w:pPr>
        </w:pPrChange>
      </w:pPr>
      <w:ins w:id="2645" w:author="10073817" w:date="2016-10-27T22:23:00Z">
        <w:r>
          <w:t xml:space="preserve">The deviation from the initial bond length </w:t>
        </w:r>
      </w:ins>
      <w:ins w:id="2646" w:author="10073817" w:date="2016-10-27T22:25:00Z">
        <w:r>
          <w:t xml:space="preserve">for six randomly chosen bonds in each structure </w:t>
        </w:r>
      </w:ins>
      <w:ins w:id="2647" w:author="10073817" w:date="2016-10-27T22:23:00Z">
        <w:r>
          <w:t xml:space="preserve">after the initial heating of the structure is summarized in </w:t>
        </w:r>
      </w:ins>
      <w:ins w:id="2648" w:author="10073817" w:date="2016-10-27T22:24:00Z">
        <w:r>
          <w:t>T</w:t>
        </w:r>
      </w:ins>
      <w:ins w:id="2649" w:author="10073817" w:date="2016-10-27T22:23:00Z">
        <w:r>
          <w:t xml:space="preserve">able </w:t>
        </w:r>
      </w:ins>
      <w:ins w:id="2650" w:author="10073817" w:date="2016-10-27T22:24:00Z">
        <w:r>
          <w:t>6</w:t>
        </w:r>
      </w:ins>
    </w:p>
    <w:tbl>
      <w:tblPr>
        <w:tblW w:w="7060" w:type="dxa"/>
        <w:tblInd w:w="93" w:type="dxa"/>
        <w:tblLook w:val="04A0" w:firstRow="1" w:lastRow="0" w:firstColumn="1" w:lastColumn="0" w:noHBand="0" w:noVBand="1"/>
      </w:tblPr>
      <w:tblGrid>
        <w:gridCol w:w="1300"/>
        <w:gridCol w:w="960"/>
        <w:gridCol w:w="960"/>
        <w:gridCol w:w="960"/>
        <w:gridCol w:w="960"/>
        <w:gridCol w:w="960"/>
        <w:gridCol w:w="960"/>
      </w:tblGrid>
      <w:tr w:rsidR="00A40858" w:rsidRPr="00A40858" w14:paraId="5B6ACACE" w14:textId="77777777" w:rsidTr="00A40858">
        <w:trPr>
          <w:trHeight w:val="300"/>
          <w:ins w:id="2651" w:author="10073817" w:date="2016-10-27T22:24:00Z"/>
        </w:trPr>
        <w:tc>
          <w:tcPr>
            <w:tcW w:w="1300" w:type="dxa"/>
            <w:tcBorders>
              <w:top w:val="single" w:sz="4" w:space="0" w:color="000000"/>
              <w:left w:val="single" w:sz="4" w:space="0" w:color="000000"/>
              <w:bottom w:val="single" w:sz="4" w:space="0" w:color="000000"/>
              <w:right w:val="nil"/>
            </w:tcBorders>
            <w:shd w:val="clear" w:color="000000" w:fill="000000"/>
            <w:noWrap/>
            <w:vAlign w:val="bottom"/>
            <w:hideMark/>
          </w:tcPr>
          <w:p w14:paraId="4533B513" w14:textId="1724E2F0" w:rsidR="00A40858" w:rsidRPr="00A40858" w:rsidRDefault="00A40858" w:rsidP="00A40858">
            <w:pPr>
              <w:spacing w:after="0" w:line="240" w:lineRule="auto"/>
              <w:rPr>
                <w:ins w:id="2652" w:author="10073817" w:date="2016-10-27T22:24:00Z"/>
                <w:rFonts w:ascii="Calibri" w:eastAsia="Times New Roman" w:hAnsi="Calibri" w:cs="Calibri"/>
                <w:b/>
                <w:bCs/>
                <w:color w:val="FFFFFF"/>
                <w:lang w:eastAsia="en-ZA"/>
              </w:rPr>
            </w:pPr>
          </w:p>
        </w:tc>
        <w:tc>
          <w:tcPr>
            <w:tcW w:w="960" w:type="dxa"/>
            <w:tcBorders>
              <w:top w:val="single" w:sz="4" w:space="0" w:color="000000"/>
              <w:left w:val="nil"/>
              <w:bottom w:val="single" w:sz="4" w:space="0" w:color="000000"/>
              <w:right w:val="nil"/>
            </w:tcBorders>
            <w:shd w:val="clear" w:color="000000" w:fill="000000"/>
            <w:noWrap/>
            <w:vAlign w:val="bottom"/>
            <w:hideMark/>
          </w:tcPr>
          <w:p w14:paraId="6BB67DEE" w14:textId="77777777" w:rsidR="00A40858" w:rsidRPr="00A40858" w:rsidRDefault="00A40858" w:rsidP="00A40858">
            <w:pPr>
              <w:spacing w:after="0" w:line="240" w:lineRule="auto"/>
              <w:rPr>
                <w:ins w:id="2653" w:author="10073817" w:date="2016-10-27T22:24:00Z"/>
                <w:rFonts w:ascii="Calibri" w:eastAsia="Times New Roman" w:hAnsi="Calibri" w:cs="Calibri"/>
                <w:b/>
                <w:bCs/>
                <w:color w:val="FFFFFF"/>
                <w:lang w:eastAsia="en-ZA"/>
              </w:rPr>
            </w:pPr>
            <w:ins w:id="2654" w:author="10073817" w:date="2016-10-27T22:24:00Z">
              <w:r w:rsidRPr="00A40858">
                <w:rPr>
                  <w:rFonts w:ascii="Calibri" w:eastAsia="Times New Roman" w:hAnsi="Calibri" w:cs="Calibri"/>
                  <w:b/>
                  <w:bCs/>
                  <w:color w:val="FFFFFF"/>
                  <w:lang w:eastAsia="en-ZA"/>
                </w:rPr>
                <w:t>1</w:t>
              </w:r>
            </w:ins>
          </w:p>
        </w:tc>
        <w:tc>
          <w:tcPr>
            <w:tcW w:w="960" w:type="dxa"/>
            <w:tcBorders>
              <w:top w:val="single" w:sz="4" w:space="0" w:color="000000"/>
              <w:left w:val="nil"/>
              <w:bottom w:val="single" w:sz="4" w:space="0" w:color="000000"/>
              <w:right w:val="nil"/>
            </w:tcBorders>
            <w:shd w:val="clear" w:color="000000" w:fill="000000"/>
            <w:noWrap/>
            <w:vAlign w:val="bottom"/>
            <w:hideMark/>
          </w:tcPr>
          <w:p w14:paraId="530A001B" w14:textId="77777777" w:rsidR="00A40858" w:rsidRPr="00A40858" w:rsidRDefault="00A40858" w:rsidP="00A40858">
            <w:pPr>
              <w:spacing w:after="0" w:line="240" w:lineRule="auto"/>
              <w:rPr>
                <w:ins w:id="2655" w:author="10073817" w:date="2016-10-27T22:24:00Z"/>
                <w:rFonts w:ascii="Calibri" w:eastAsia="Times New Roman" w:hAnsi="Calibri" w:cs="Calibri"/>
                <w:b/>
                <w:bCs/>
                <w:color w:val="FFFFFF"/>
                <w:lang w:eastAsia="en-ZA"/>
              </w:rPr>
            </w:pPr>
            <w:ins w:id="2656" w:author="10073817" w:date="2016-10-27T22:24:00Z">
              <w:r w:rsidRPr="00A40858">
                <w:rPr>
                  <w:rFonts w:ascii="Calibri" w:eastAsia="Times New Roman" w:hAnsi="Calibri" w:cs="Calibri"/>
                  <w:b/>
                  <w:bCs/>
                  <w:color w:val="FFFFFF"/>
                  <w:lang w:eastAsia="en-ZA"/>
                </w:rPr>
                <w:t>2</w:t>
              </w:r>
            </w:ins>
          </w:p>
        </w:tc>
        <w:tc>
          <w:tcPr>
            <w:tcW w:w="960" w:type="dxa"/>
            <w:tcBorders>
              <w:top w:val="single" w:sz="4" w:space="0" w:color="000000"/>
              <w:left w:val="nil"/>
              <w:bottom w:val="single" w:sz="4" w:space="0" w:color="000000"/>
              <w:right w:val="nil"/>
            </w:tcBorders>
            <w:shd w:val="clear" w:color="000000" w:fill="000000"/>
            <w:noWrap/>
            <w:vAlign w:val="bottom"/>
            <w:hideMark/>
          </w:tcPr>
          <w:p w14:paraId="41B2F42F" w14:textId="77777777" w:rsidR="00A40858" w:rsidRPr="00A40858" w:rsidRDefault="00A40858" w:rsidP="00A40858">
            <w:pPr>
              <w:spacing w:after="0" w:line="240" w:lineRule="auto"/>
              <w:rPr>
                <w:ins w:id="2657" w:author="10073817" w:date="2016-10-27T22:24:00Z"/>
                <w:rFonts w:ascii="Calibri" w:eastAsia="Times New Roman" w:hAnsi="Calibri" w:cs="Calibri"/>
                <w:b/>
                <w:bCs/>
                <w:color w:val="FFFFFF"/>
                <w:lang w:eastAsia="en-ZA"/>
              </w:rPr>
            </w:pPr>
            <w:ins w:id="2658" w:author="10073817" w:date="2016-10-27T22:24:00Z">
              <w:r w:rsidRPr="00A40858">
                <w:rPr>
                  <w:rFonts w:ascii="Calibri" w:eastAsia="Times New Roman" w:hAnsi="Calibri" w:cs="Calibri"/>
                  <w:b/>
                  <w:bCs/>
                  <w:color w:val="FFFFFF"/>
                  <w:lang w:eastAsia="en-ZA"/>
                </w:rPr>
                <w:t>3</w:t>
              </w:r>
            </w:ins>
          </w:p>
        </w:tc>
        <w:tc>
          <w:tcPr>
            <w:tcW w:w="960" w:type="dxa"/>
            <w:tcBorders>
              <w:top w:val="single" w:sz="4" w:space="0" w:color="000000"/>
              <w:left w:val="nil"/>
              <w:bottom w:val="single" w:sz="4" w:space="0" w:color="000000"/>
              <w:right w:val="nil"/>
            </w:tcBorders>
            <w:shd w:val="clear" w:color="000000" w:fill="000000"/>
            <w:noWrap/>
            <w:vAlign w:val="bottom"/>
            <w:hideMark/>
          </w:tcPr>
          <w:p w14:paraId="094E89E4" w14:textId="77777777" w:rsidR="00A40858" w:rsidRPr="00A40858" w:rsidRDefault="00A40858" w:rsidP="00A40858">
            <w:pPr>
              <w:spacing w:after="0" w:line="240" w:lineRule="auto"/>
              <w:rPr>
                <w:ins w:id="2659" w:author="10073817" w:date="2016-10-27T22:24:00Z"/>
                <w:rFonts w:ascii="Calibri" w:eastAsia="Times New Roman" w:hAnsi="Calibri" w:cs="Calibri"/>
                <w:b/>
                <w:bCs/>
                <w:color w:val="FFFFFF"/>
                <w:lang w:eastAsia="en-ZA"/>
              </w:rPr>
            </w:pPr>
            <w:ins w:id="2660" w:author="10073817" w:date="2016-10-27T22:24:00Z">
              <w:r w:rsidRPr="00A40858">
                <w:rPr>
                  <w:rFonts w:ascii="Calibri" w:eastAsia="Times New Roman" w:hAnsi="Calibri" w:cs="Calibri"/>
                  <w:b/>
                  <w:bCs/>
                  <w:color w:val="FFFFFF"/>
                  <w:lang w:eastAsia="en-ZA"/>
                </w:rPr>
                <w:t>4</w:t>
              </w:r>
            </w:ins>
          </w:p>
        </w:tc>
        <w:tc>
          <w:tcPr>
            <w:tcW w:w="960" w:type="dxa"/>
            <w:tcBorders>
              <w:top w:val="single" w:sz="4" w:space="0" w:color="000000"/>
              <w:left w:val="nil"/>
              <w:bottom w:val="single" w:sz="4" w:space="0" w:color="000000"/>
              <w:right w:val="nil"/>
            </w:tcBorders>
            <w:shd w:val="clear" w:color="000000" w:fill="000000"/>
            <w:noWrap/>
            <w:vAlign w:val="bottom"/>
            <w:hideMark/>
          </w:tcPr>
          <w:p w14:paraId="250CA900" w14:textId="77777777" w:rsidR="00A40858" w:rsidRPr="00A40858" w:rsidRDefault="00A40858" w:rsidP="00A40858">
            <w:pPr>
              <w:spacing w:after="0" w:line="240" w:lineRule="auto"/>
              <w:rPr>
                <w:ins w:id="2661" w:author="10073817" w:date="2016-10-27T22:24:00Z"/>
                <w:rFonts w:ascii="Calibri" w:eastAsia="Times New Roman" w:hAnsi="Calibri" w:cs="Calibri"/>
                <w:b/>
                <w:bCs/>
                <w:color w:val="FFFFFF"/>
                <w:lang w:eastAsia="en-ZA"/>
              </w:rPr>
            </w:pPr>
            <w:ins w:id="2662" w:author="10073817" w:date="2016-10-27T22:24:00Z">
              <w:r w:rsidRPr="00A40858">
                <w:rPr>
                  <w:rFonts w:ascii="Calibri" w:eastAsia="Times New Roman" w:hAnsi="Calibri" w:cs="Calibri"/>
                  <w:b/>
                  <w:bCs/>
                  <w:color w:val="FFFFFF"/>
                  <w:lang w:eastAsia="en-ZA"/>
                </w:rPr>
                <w:t>5</w:t>
              </w:r>
            </w:ins>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14:paraId="71BC2F2D" w14:textId="77777777" w:rsidR="00A40858" w:rsidRPr="00A40858" w:rsidRDefault="00A40858" w:rsidP="00A40858">
            <w:pPr>
              <w:spacing w:after="0" w:line="240" w:lineRule="auto"/>
              <w:rPr>
                <w:ins w:id="2663" w:author="10073817" w:date="2016-10-27T22:24:00Z"/>
                <w:rFonts w:ascii="Calibri" w:eastAsia="Times New Roman" w:hAnsi="Calibri" w:cs="Calibri"/>
                <w:b/>
                <w:bCs/>
                <w:color w:val="FFFFFF"/>
                <w:lang w:eastAsia="en-ZA"/>
              </w:rPr>
            </w:pPr>
            <w:ins w:id="2664" w:author="10073817" w:date="2016-10-27T22:24:00Z">
              <w:r w:rsidRPr="00A40858">
                <w:rPr>
                  <w:rFonts w:ascii="Calibri" w:eastAsia="Times New Roman" w:hAnsi="Calibri" w:cs="Calibri"/>
                  <w:b/>
                  <w:bCs/>
                  <w:color w:val="FFFFFF"/>
                  <w:lang w:eastAsia="en-ZA"/>
                </w:rPr>
                <w:t>6</w:t>
              </w:r>
            </w:ins>
          </w:p>
        </w:tc>
      </w:tr>
      <w:tr w:rsidR="00A40858" w:rsidRPr="00A40858" w14:paraId="34736938" w14:textId="77777777" w:rsidTr="00A40858">
        <w:trPr>
          <w:trHeight w:val="300"/>
          <w:ins w:id="2665" w:author="10073817" w:date="2016-10-27T22:24:00Z"/>
        </w:trPr>
        <w:tc>
          <w:tcPr>
            <w:tcW w:w="1300" w:type="dxa"/>
            <w:tcBorders>
              <w:top w:val="single" w:sz="4" w:space="0" w:color="000000"/>
              <w:left w:val="single" w:sz="4" w:space="0" w:color="000000"/>
              <w:bottom w:val="single" w:sz="4" w:space="0" w:color="000000"/>
              <w:right w:val="nil"/>
            </w:tcBorders>
            <w:shd w:val="clear" w:color="D9D9D9" w:fill="D9D9D9"/>
            <w:noWrap/>
            <w:vAlign w:val="bottom"/>
            <w:hideMark/>
          </w:tcPr>
          <w:p w14:paraId="2AF32B9C" w14:textId="77777777" w:rsidR="00A40858" w:rsidRPr="00A40858" w:rsidRDefault="00A40858" w:rsidP="00A40858">
            <w:pPr>
              <w:spacing w:after="0" w:line="240" w:lineRule="auto"/>
              <w:rPr>
                <w:ins w:id="2666" w:author="10073817" w:date="2016-10-27T22:24:00Z"/>
                <w:rFonts w:ascii="Calibri" w:eastAsia="Times New Roman" w:hAnsi="Calibri" w:cs="Calibri"/>
                <w:color w:val="000000"/>
                <w:lang w:eastAsia="en-ZA"/>
              </w:rPr>
            </w:pPr>
            <w:ins w:id="2667" w:author="10073817" w:date="2016-10-27T22:24:00Z">
              <w:r w:rsidRPr="00A40858">
                <w:rPr>
                  <w:rFonts w:ascii="Calibri" w:eastAsia="Times New Roman" w:hAnsi="Calibri" w:cs="Calibri"/>
                  <w:color w:val="000000"/>
                  <w:lang w:eastAsia="en-ZA"/>
                </w:rPr>
                <w:t>Alpha Quartz</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4DDCD34B" w14:textId="77777777" w:rsidR="00A40858" w:rsidRPr="00A40858" w:rsidRDefault="00A40858" w:rsidP="00A40858">
            <w:pPr>
              <w:spacing w:after="0" w:line="240" w:lineRule="auto"/>
              <w:jc w:val="right"/>
              <w:rPr>
                <w:ins w:id="2668" w:author="10073817" w:date="2016-10-27T22:24:00Z"/>
                <w:rFonts w:ascii="Calibri" w:eastAsia="Times New Roman" w:hAnsi="Calibri" w:cs="Calibri"/>
                <w:color w:val="000000"/>
                <w:lang w:eastAsia="en-ZA"/>
              </w:rPr>
            </w:pPr>
            <w:ins w:id="2669" w:author="10073817" w:date="2016-10-27T22:24:00Z">
              <w:r w:rsidRPr="00A40858">
                <w:rPr>
                  <w:rFonts w:ascii="Calibri" w:eastAsia="Times New Roman" w:hAnsi="Calibri" w:cs="Calibri"/>
                  <w:color w:val="000000"/>
                  <w:lang w:eastAsia="en-ZA"/>
                </w:rPr>
                <w:t>1.609</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2BA2B2FF" w14:textId="77777777" w:rsidR="00A40858" w:rsidRPr="00A40858" w:rsidRDefault="00A40858" w:rsidP="00A40858">
            <w:pPr>
              <w:spacing w:after="0" w:line="240" w:lineRule="auto"/>
              <w:jc w:val="right"/>
              <w:rPr>
                <w:ins w:id="2670" w:author="10073817" w:date="2016-10-27T22:24:00Z"/>
                <w:rFonts w:ascii="Calibri" w:eastAsia="Times New Roman" w:hAnsi="Calibri" w:cs="Calibri"/>
                <w:color w:val="000000"/>
                <w:lang w:eastAsia="en-ZA"/>
              </w:rPr>
            </w:pPr>
            <w:ins w:id="2671" w:author="10073817" w:date="2016-10-27T22:24:00Z">
              <w:r w:rsidRPr="00A40858">
                <w:rPr>
                  <w:rFonts w:ascii="Calibri" w:eastAsia="Times New Roman" w:hAnsi="Calibri" w:cs="Calibri"/>
                  <w:color w:val="000000"/>
                  <w:lang w:eastAsia="en-ZA"/>
                </w:rPr>
                <w:t>1.609</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1BB9B6CF" w14:textId="77777777" w:rsidR="00A40858" w:rsidRPr="00A40858" w:rsidRDefault="00A40858" w:rsidP="00A40858">
            <w:pPr>
              <w:spacing w:after="0" w:line="240" w:lineRule="auto"/>
              <w:jc w:val="right"/>
              <w:rPr>
                <w:ins w:id="2672" w:author="10073817" w:date="2016-10-27T22:24:00Z"/>
                <w:rFonts w:ascii="Calibri" w:eastAsia="Times New Roman" w:hAnsi="Calibri" w:cs="Calibri"/>
                <w:color w:val="000000"/>
                <w:lang w:eastAsia="en-ZA"/>
              </w:rPr>
            </w:pPr>
            <w:ins w:id="2673" w:author="10073817" w:date="2016-10-27T22:24:00Z">
              <w:r w:rsidRPr="00A40858">
                <w:rPr>
                  <w:rFonts w:ascii="Calibri" w:eastAsia="Times New Roman" w:hAnsi="Calibri" w:cs="Calibri"/>
                  <w:color w:val="000000"/>
                  <w:lang w:eastAsia="en-ZA"/>
                </w:rPr>
                <w:t>1.609</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3EA6D254" w14:textId="77777777" w:rsidR="00A40858" w:rsidRPr="00A40858" w:rsidRDefault="00A40858" w:rsidP="00A40858">
            <w:pPr>
              <w:spacing w:after="0" w:line="240" w:lineRule="auto"/>
              <w:jc w:val="right"/>
              <w:rPr>
                <w:ins w:id="2674" w:author="10073817" w:date="2016-10-27T22:24:00Z"/>
                <w:rFonts w:ascii="Calibri" w:eastAsia="Times New Roman" w:hAnsi="Calibri" w:cs="Calibri"/>
                <w:color w:val="000000"/>
                <w:lang w:eastAsia="en-ZA"/>
              </w:rPr>
            </w:pPr>
            <w:ins w:id="2675" w:author="10073817" w:date="2016-10-27T22:24:00Z">
              <w:r w:rsidRPr="00A40858">
                <w:rPr>
                  <w:rFonts w:ascii="Calibri" w:eastAsia="Times New Roman" w:hAnsi="Calibri" w:cs="Calibri"/>
                  <w:color w:val="000000"/>
                  <w:lang w:eastAsia="en-ZA"/>
                </w:rPr>
                <w:t>1.609</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20DFC406" w14:textId="77777777" w:rsidR="00A40858" w:rsidRPr="00A40858" w:rsidRDefault="00A40858" w:rsidP="00A40858">
            <w:pPr>
              <w:spacing w:after="0" w:line="240" w:lineRule="auto"/>
              <w:jc w:val="right"/>
              <w:rPr>
                <w:ins w:id="2676" w:author="10073817" w:date="2016-10-27T22:24:00Z"/>
                <w:rFonts w:ascii="Calibri" w:eastAsia="Times New Roman" w:hAnsi="Calibri" w:cs="Calibri"/>
                <w:color w:val="000000"/>
                <w:lang w:eastAsia="en-ZA"/>
              </w:rPr>
            </w:pPr>
            <w:ins w:id="2677" w:author="10073817" w:date="2016-10-27T22:24:00Z">
              <w:r w:rsidRPr="00A40858">
                <w:rPr>
                  <w:rFonts w:ascii="Calibri" w:eastAsia="Times New Roman" w:hAnsi="Calibri" w:cs="Calibri"/>
                  <w:color w:val="000000"/>
                  <w:lang w:eastAsia="en-ZA"/>
                </w:rPr>
                <w:t>1.609</w:t>
              </w:r>
            </w:ins>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436FD60C" w14:textId="77777777" w:rsidR="00A40858" w:rsidRPr="00A40858" w:rsidRDefault="00A40858" w:rsidP="00A40858">
            <w:pPr>
              <w:spacing w:after="0" w:line="240" w:lineRule="auto"/>
              <w:jc w:val="right"/>
              <w:rPr>
                <w:ins w:id="2678" w:author="10073817" w:date="2016-10-27T22:24:00Z"/>
                <w:rFonts w:ascii="Calibri" w:eastAsia="Times New Roman" w:hAnsi="Calibri" w:cs="Calibri"/>
                <w:color w:val="000000"/>
                <w:lang w:eastAsia="en-ZA"/>
              </w:rPr>
            </w:pPr>
            <w:ins w:id="2679" w:author="10073817" w:date="2016-10-27T22:24:00Z">
              <w:r w:rsidRPr="00A40858">
                <w:rPr>
                  <w:rFonts w:ascii="Calibri" w:eastAsia="Times New Roman" w:hAnsi="Calibri" w:cs="Calibri"/>
                  <w:color w:val="000000"/>
                  <w:lang w:eastAsia="en-ZA"/>
                </w:rPr>
                <w:t>1.609</w:t>
              </w:r>
            </w:ins>
          </w:p>
        </w:tc>
      </w:tr>
      <w:tr w:rsidR="00A40858" w:rsidRPr="00A40858" w14:paraId="2A32F508" w14:textId="77777777" w:rsidTr="00A40858">
        <w:trPr>
          <w:trHeight w:val="300"/>
          <w:ins w:id="2680" w:author="10073817" w:date="2016-10-27T22:24:00Z"/>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4A986189" w14:textId="77777777" w:rsidR="00A40858" w:rsidRPr="00A40858" w:rsidRDefault="00A40858" w:rsidP="00A40858">
            <w:pPr>
              <w:spacing w:after="0" w:line="240" w:lineRule="auto"/>
              <w:rPr>
                <w:ins w:id="2681" w:author="10073817" w:date="2016-10-27T22:24:00Z"/>
                <w:rFonts w:ascii="Calibri" w:eastAsia="Times New Roman" w:hAnsi="Calibri" w:cs="Calibri"/>
                <w:color w:val="000000"/>
                <w:lang w:eastAsia="en-ZA"/>
              </w:rPr>
            </w:pPr>
            <w:ins w:id="2682" w:author="10073817" w:date="2016-10-27T22:24:00Z">
              <w:r w:rsidRPr="00A40858">
                <w:rPr>
                  <w:rFonts w:ascii="Calibri" w:eastAsia="Times New Roman" w:hAnsi="Calibri" w:cs="Calibri"/>
                  <w:color w:val="000000"/>
                  <w:lang w:eastAsia="en-ZA"/>
                </w:rPr>
                <w:t>4000-50</w:t>
              </w:r>
            </w:ins>
          </w:p>
        </w:tc>
        <w:tc>
          <w:tcPr>
            <w:tcW w:w="960" w:type="dxa"/>
            <w:tcBorders>
              <w:top w:val="single" w:sz="4" w:space="0" w:color="000000"/>
              <w:left w:val="nil"/>
              <w:bottom w:val="single" w:sz="4" w:space="0" w:color="000000"/>
              <w:right w:val="nil"/>
            </w:tcBorders>
            <w:shd w:val="clear" w:color="auto" w:fill="auto"/>
            <w:noWrap/>
            <w:vAlign w:val="bottom"/>
            <w:hideMark/>
          </w:tcPr>
          <w:p w14:paraId="52E29697" w14:textId="77777777" w:rsidR="00A40858" w:rsidRPr="00A40858" w:rsidRDefault="00A40858" w:rsidP="00A40858">
            <w:pPr>
              <w:spacing w:after="0" w:line="240" w:lineRule="auto"/>
              <w:jc w:val="right"/>
              <w:rPr>
                <w:ins w:id="2683" w:author="10073817" w:date="2016-10-27T22:24:00Z"/>
                <w:rFonts w:ascii="Calibri" w:eastAsia="Times New Roman" w:hAnsi="Calibri" w:cs="Calibri"/>
                <w:color w:val="000000"/>
                <w:lang w:eastAsia="en-ZA"/>
              </w:rPr>
            </w:pPr>
            <w:ins w:id="2684" w:author="10073817" w:date="2016-10-27T22:24:00Z">
              <w:r w:rsidRPr="00A40858">
                <w:rPr>
                  <w:rFonts w:ascii="Calibri" w:eastAsia="Times New Roman" w:hAnsi="Calibri" w:cs="Calibri"/>
                  <w:color w:val="000000"/>
                  <w:lang w:eastAsia="en-ZA"/>
                </w:rPr>
                <w:t>1.623</w:t>
              </w:r>
            </w:ins>
          </w:p>
        </w:tc>
        <w:tc>
          <w:tcPr>
            <w:tcW w:w="960" w:type="dxa"/>
            <w:tcBorders>
              <w:top w:val="single" w:sz="4" w:space="0" w:color="000000"/>
              <w:left w:val="nil"/>
              <w:bottom w:val="single" w:sz="4" w:space="0" w:color="000000"/>
              <w:right w:val="nil"/>
            </w:tcBorders>
            <w:shd w:val="clear" w:color="auto" w:fill="auto"/>
            <w:noWrap/>
            <w:vAlign w:val="bottom"/>
            <w:hideMark/>
          </w:tcPr>
          <w:p w14:paraId="59B8062E" w14:textId="77777777" w:rsidR="00A40858" w:rsidRPr="00A40858" w:rsidRDefault="00A40858" w:rsidP="00A40858">
            <w:pPr>
              <w:spacing w:after="0" w:line="240" w:lineRule="auto"/>
              <w:jc w:val="right"/>
              <w:rPr>
                <w:ins w:id="2685" w:author="10073817" w:date="2016-10-27T22:24:00Z"/>
                <w:rFonts w:ascii="Calibri" w:eastAsia="Times New Roman" w:hAnsi="Calibri" w:cs="Calibri"/>
                <w:color w:val="000000"/>
                <w:lang w:eastAsia="en-ZA"/>
              </w:rPr>
            </w:pPr>
            <w:ins w:id="2686" w:author="10073817" w:date="2016-10-27T22:24:00Z">
              <w:r w:rsidRPr="00A40858">
                <w:rPr>
                  <w:rFonts w:ascii="Calibri" w:eastAsia="Times New Roman" w:hAnsi="Calibri" w:cs="Calibri"/>
                  <w:color w:val="000000"/>
                  <w:lang w:eastAsia="en-ZA"/>
                </w:rPr>
                <w:t>1.668</w:t>
              </w:r>
            </w:ins>
          </w:p>
        </w:tc>
        <w:tc>
          <w:tcPr>
            <w:tcW w:w="960" w:type="dxa"/>
            <w:tcBorders>
              <w:top w:val="single" w:sz="4" w:space="0" w:color="000000"/>
              <w:left w:val="nil"/>
              <w:bottom w:val="single" w:sz="4" w:space="0" w:color="000000"/>
              <w:right w:val="nil"/>
            </w:tcBorders>
            <w:shd w:val="clear" w:color="auto" w:fill="auto"/>
            <w:noWrap/>
            <w:vAlign w:val="bottom"/>
            <w:hideMark/>
          </w:tcPr>
          <w:p w14:paraId="03D1FF10" w14:textId="77777777" w:rsidR="00A40858" w:rsidRPr="00A40858" w:rsidRDefault="00A40858" w:rsidP="00A40858">
            <w:pPr>
              <w:spacing w:after="0" w:line="240" w:lineRule="auto"/>
              <w:jc w:val="right"/>
              <w:rPr>
                <w:ins w:id="2687" w:author="10073817" w:date="2016-10-27T22:24:00Z"/>
                <w:rFonts w:ascii="Calibri" w:eastAsia="Times New Roman" w:hAnsi="Calibri" w:cs="Calibri"/>
                <w:color w:val="000000"/>
                <w:lang w:eastAsia="en-ZA"/>
              </w:rPr>
            </w:pPr>
            <w:ins w:id="2688" w:author="10073817" w:date="2016-10-27T22:24:00Z">
              <w:r w:rsidRPr="00A40858">
                <w:rPr>
                  <w:rFonts w:ascii="Calibri" w:eastAsia="Times New Roman" w:hAnsi="Calibri" w:cs="Calibri"/>
                  <w:color w:val="000000"/>
                  <w:lang w:eastAsia="en-ZA"/>
                </w:rPr>
                <w:t>1.803</w:t>
              </w:r>
            </w:ins>
          </w:p>
        </w:tc>
        <w:tc>
          <w:tcPr>
            <w:tcW w:w="960" w:type="dxa"/>
            <w:tcBorders>
              <w:top w:val="single" w:sz="4" w:space="0" w:color="000000"/>
              <w:left w:val="nil"/>
              <w:bottom w:val="single" w:sz="4" w:space="0" w:color="000000"/>
              <w:right w:val="nil"/>
            </w:tcBorders>
            <w:shd w:val="clear" w:color="auto" w:fill="auto"/>
            <w:noWrap/>
            <w:vAlign w:val="bottom"/>
            <w:hideMark/>
          </w:tcPr>
          <w:p w14:paraId="2A32AEF4" w14:textId="77777777" w:rsidR="00A40858" w:rsidRPr="00A40858" w:rsidRDefault="00A40858" w:rsidP="00A40858">
            <w:pPr>
              <w:spacing w:after="0" w:line="240" w:lineRule="auto"/>
              <w:jc w:val="right"/>
              <w:rPr>
                <w:ins w:id="2689" w:author="10073817" w:date="2016-10-27T22:24:00Z"/>
                <w:rFonts w:ascii="Calibri" w:eastAsia="Times New Roman" w:hAnsi="Calibri" w:cs="Calibri"/>
                <w:color w:val="000000"/>
                <w:lang w:eastAsia="en-ZA"/>
              </w:rPr>
            </w:pPr>
            <w:ins w:id="2690" w:author="10073817" w:date="2016-10-27T22:24:00Z">
              <w:r w:rsidRPr="00A40858">
                <w:rPr>
                  <w:rFonts w:ascii="Calibri" w:eastAsia="Times New Roman" w:hAnsi="Calibri" w:cs="Calibri"/>
                  <w:color w:val="000000"/>
                  <w:lang w:eastAsia="en-ZA"/>
                </w:rPr>
                <w:t>1.635</w:t>
              </w:r>
            </w:ins>
          </w:p>
        </w:tc>
        <w:tc>
          <w:tcPr>
            <w:tcW w:w="960" w:type="dxa"/>
            <w:tcBorders>
              <w:top w:val="single" w:sz="4" w:space="0" w:color="000000"/>
              <w:left w:val="nil"/>
              <w:bottom w:val="single" w:sz="4" w:space="0" w:color="000000"/>
              <w:right w:val="nil"/>
            </w:tcBorders>
            <w:shd w:val="clear" w:color="auto" w:fill="auto"/>
            <w:noWrap/>
            <w:vAlign w:val="bottom"/>
            <w:hideMark/>
          </w:tcPr>
          <w:p w14:paraId="756E8B92" w14:textId="77777777" w:rsidR="00A40858" w:rsidRPr="00A40858" w:rsidRDefault="00A40858" w:rsidP="00A40858">
            <w:pPr>
              <w:spacing w:after="0" w:line="240" w:lineRule="auto"/>
              <w:jc w:val="right"/>
              <w:rPr>
                <w:ins w:id="2691" w:author="10073817" w:date="2016-10-27T22:24:00Z"/>
                <w:rFonts w:ascii="Calibri" w:eastAsia="Times New Roman" w:hAnsi="Calibri" w:cs="Calibri"/>
                <w:color w:val="000000"/>
                <w:lang w:eastAsia="en-ZA"/>
              </w:rPr>
            </w:pPr>
            <w:ins w:id="2692" w:author="10073817" w:date="2016-10-27T22:24:00Z">
              <w:r w:rsidRPr="00A40858">
                <w:rPr>
                  <w:rFonts w:ascii="Calibri" w:eastAsia="Times New Roman" w:hAnsi="Calibri" w:cs="Calibri"/>
                  <w:color w:val="000000"/>
                  <w:lang w:eastAsia="en-ZA"/>
                </w:rPr>
                <w:t>1.992</w:t>
              </w:r>
            </w:ins>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2CED6470" w14:textId="77777777" w:rsidR="00A40858" w:rsidRPr="00A40858" w:rsidRDefault="00A40858" w:rsidP="00A40858">
            <w:pPr>
              <w:spacing w:after="0" w:line="240" w:lineRule="auto"/>
              <w:jc w:val="right"/>
              <w:rPr>
                <w:ins w:id="2693" w:author="10073817" w:date="2016-10-27T22:24:00Z"/>
                <w:rFonts w:ascii="Calibri" w:eastAsia="Times New Roman" w:hAnsi="Calibri" w:cs="Calibri"/>
                <w:color w:val="000000"/>
                <w:lang w:eastAsia="en-ZA"/>
              </w:rPr>
            </w:pPr>
            <w:ins w:id="2694" w:author="10073817" w:date="2016-10-27T22:24:00Z">
              <w:r w:rsidRPr="00A40858">
                <w:rPr>
                  <w:rFonts w:ascii="Calibri" w:eastAsia="Times New Roman" w:hAnsi="Calibri" w:cs="Calibri"/>
                  <w:color w:val="000000"/>
                  <w:lang w:eastAsia="en-ZA"/>
                </w:rPr>
                <w:t>1.828</w:t>
              </w:r>
            </w:ins>
          </w:p>
        </w:tc>
      </w:tr>
      <w:tr w:rsidR="00A40858" w:rsidRPr="00A40858" w14:paraId="672D0646" w14:textId="77777777" w:rsidTr="00A40858">
        <w:trPr>
          <w:trHeight w:val="300"/>
          <w:ins w:id="2695" w:author="10073817" w:date="2016-10-27T22:24:00Z"/>
        </w:trPr>
        <w:tc>
          <w:tcPr>
            <w:tcW w:w="1300" w:type="dxa"/>
            <w:tcBorders>
              <w:top w:val="single" w:sz="4" w:space="0" w:color="000000"/>
              <w:left w:val="single" w:sz="4" w:space="0" w:color="000000"/>
              <w:bottom w:val="single" w:sz="4" w:space="0" w:color="000000"/>
              <w:right w:val="nil"/>
            </w:tcBorders>
            <w:shd w:val="clear" w:color="D9D9D9" w:fill="D9D9D9"/>
            <w:noWrap/>
            <w:vAlign w:val="bottom"/>
            <w:hideMark/>
          </w:tcPr>
          <w:p w14:paraId="7FEEED4C" w14:textId="77777777" w:rsidR="00A40858" w:rsidRPr="00A40858" w:rsidRDefault="00A40858" w:rsidP="00A40858">
            <w:pPr>
              <w:spacing w:after="0" w:line="240" w:lineRule="auto"/>
              <w:rPr>
                <w:ins w:id="2696" w:author="10073817" w:date="2016-10-27T22:24:00Z"/>
                <w:rFonts w:ascii="Calibri" w:eastAsia="Times New Roman" w:hAnsi="Calibri" w:cs="Calibri"/>
                <w:color w:val="000000"/>
                <w:lang w:eastAsia="en-ZA"/>
              </w:rPr>
            </w:pPr>
            <w:ins w:id="2697" w:author="10073817" w:date="2016-10-27T22:24:00Z">
              <w:r w:rsidRPr="00A40858">
                <w:rPr>
                  <w:rFonts w:ascii="Calibri" w:eastAsia="Times New Roman" w:hAnsi="Calibri" w:cs="Calibri"/>
                  <w:color w:val="000000"/>
                  <w:lang w:eastAsia="en-ZA"/>
                </w:rPr>
                <w:t>4000-100</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0C12820F" w14:textId="77777777" w:rsidR="00A40858" w:rsidRPr="00A40858" w:rsidRDefault="00A40858" w:rsidP="00A40858">
            <w:pPr>
              <w:spacing w:after="0" w:line="240" w:lineRule="auto"/>
              <w:jc w:val="right"/>
              <w:rPr>
                <w:ins w:id="2698" w:author="10073817" w:date="2016-10-27T22:24:00Z"/>
                <w:rFonts w:ascii="Calibri" w:eastAsia="Times New Roman" w:hAnsi="Calibri" w:cs="Calibri"/>
                <w:color w:val="000000"/>
                <w:lang w:eastAsia="en-ZA"/>
              </w:rPr>
            </w:pPr>
            <w:ins w:id="2699" w:author="10073817" w:date="2016-10-27T22:24:00Z">
              <w:r w:rsidRPr="00A40858">
                <w:rPr>
                  <w:rFonts w:ascii="Calibri" w:eastAsia="Times New Roman" w:hAnsi="Calibri" w:cs="Calibri"/>
                  <w:color w:val="000000"/>
                  <w:lang w:eastAsia="en-ZA"/>
                </w:rPr>
                <w:t>1.714</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3D144042" w14:textId="77777777" w:rsidR="00A40858" w:rsidRPr="00A40858" w:rsidRDefault="00A40858" w:rsidP="00A40858">
            <w:pPr>
              <w:spacing w:after="0" w:line="240" w:lineRule="auto"/>
              <w:jc w:val="right"/>
              <w:rPr>
                <w:ins w:id="2700" w:author="10073817" w:date="2016-10-27T22:24:00Z"/>
                <w:rFonts w:ascii="Calibri" w:eastAsia="Times New Roman" w:hAnsi="Calibri" w:cs="Calibri"/>
                <w:color w:val="000000"/>
                <w:lang w:eastAsia="en-ZA"/>
              </w:rPr>
            </w:pPr>
            <w:ins w:id="2701" w:author="10073817" w:date="2016-10-27T22:24:00Z">
              <w:r w:rsidRPr="00A40858">
                <w:rPr>
                  <w:rFonts w:ascii="Calibri" w:eastAsia="Times New Roman" w:hAnsi="Calibri" w:cs="Calibri"/>
                  <w:color w:val="000000"/>
                  <w:lang w:eastAsia="en-ZA"/>
                </w:rPr>
                <w:t>1.644</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4CF1F067" w14:textId="77777777" w:rsidR="00A40858" w:rsidRPr="00A40858" w:rsidRDefault="00A40858" w:rsidP="00A40858">
            <w:pPr>
              <w:spacing w:after="0" w:line="240" w:lineRule="auto"/>
              <w:jc w:val="right"/>
              <w:rPr>
                <w:ins w:id="2702" w:author="10073817" w:date="2016-10-27T22:24:00Z"/>
                <w:rFonts w:ascii="Calibri" w:eastAsia="Times New Roman" w:hAnsi="Calibri" w:cs="Calibri"/>
                <w:color w:val="000000"/>
                <w:lang w:eastAsia="en-ZA"/>
              </w:rPr>
            </w:pPr>
            <w:ins w:id="2703" w:author="10073817" w:date="2016-10-27T22:24:00Z">
              <w:r w:rsidRPr="00A40858">
                <w:rPr>
                  <w:rFonts w:ascii="Calibri" w:eastAsia="Times New Roman" w:hAnsi="Calibri" w:cs="Calibri"/>
                  <w:color w:val="000000"/>
                  <w:lang w:eastAsia="en-ZA"/>
                </w:rPr>
                <w:t>1.874</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78A083BE" w14:textId="77777777" w:rsidR="00A40858" w:rsidRPr="00A40858" w:rsidRDefault="00A40858" w:rsidP="00A40858">
            <w:pPr>
              <w:spacing w:after="0" w:line="240" w:lineRule="auto"/>
              <w:jc w:val="right"/>
              <w:rPr>
                <w:ins w:id="2704" w:author="10073817" w:date="2016-10-27T22:24:00Z"/>
                <w:rFonts w:ascii="Calibri" w:eastAsia="Times New Roman" w:hAnsi="Calibri" w:cs="Calibri"/>
                <w:color w:val="000000"/>
                <w:lang w:eastAsia="en-ZA"/>
              </w:rPr>
            </w:pPr>
            <w:ins w:id="2705" w:author="10073817" w:date="2016-10-27T22:24:00Z">
              <w:r w:rsidRPr="00A40858">
                <w:rPr>
                  <w:rFonts w:ascii="Calibri" w:eastAsia="Times New Roman" w:hAnsi="Calibri" w:cs="Calibri"/>
                  <w:color w:val="000000"/>
                  <w:lang w:eastAsia="en-ZA"/>
                </w:rPr>
                <w:t>1.609</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40EB188B" w14:textId="77777777" w:rsidR="00A40858" w:rsidRPr="00A40858" w:rsidRDefault="00A40858" w:rsidP="00A40858">
            <w:pPr>
              <w:spacing w:after="0" w:line="240" w:lineRule="auto"/>
              <w:jc w:val="right"/>
              <w:rPr>
                <w:ins w:id="2706" w:author="10073817" w:date="2016-10-27T22:24:00Z"/>
                <w:rFonts w:ascii="Calibri" w:eastAsia="Times New Roman" w:hAnsi="Calibri" w:cs="Calibri"/>
                <w:color w:val="000000"/>
                <w:lang w:eastAsia="en-ZA"/>
              </w:rPr>
            </w:pPr>
            <w:ins w:id="2707" w:author="10073817" w:date="2016-10-27T22:24:00Z">
              <w:r w:rsidRPr="00A40858">
                <w:rPr>
                  <w:rFonts w:ascii="Calibri" w:eastAsia="Times New Roman" w:hAnsi="Calibri" w:cs="Calibri"/>
                  <w:color w:val="000000"/>
                  <w:lang w:eastAsia="en-ZA"/>
                </w:rPr>
                <w:t>1.636</w:t>
              </w:r>
            </w:ins>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16196464" w14:textId="77777777" w:rsidR="00A40858" w:rsidRPr="00A40858" w:rsidRDefault="00A40858" w:rsidP="00A40858">
            <w:pPr>
              <w:spacing w:after="0" w:line="240" w:lineRule="auto"/>
              <w:jc w:val="right"/>
              <w:rPr>
                <w:ins w:id="2708" w:author="10073817" w:date="2016-10-27T22:24:00Z"/>
                <w:rFonts w:ascii="Calibri" w:eastAsia="Times New Roman" w:hAnsi="Calibri" w:cs="Calibri"/>
                <w:color w:val="000000"/>
                <w:lang w:eastAsia="en-ZA"/>
              </w:rPr>
            </w:pPr>
            <w:ins w:id="2709" w:author="10073817" w:date="2016-10-27T22:24:00Z">
              <w:r w:rsidRPr="00A40858">
                <w:rPr>
                  <w:rFonts w:ascii="Calibri" w:eastAsia="Times New Roman" w:hAnsi="Calibri" w:cs="Calibri"/>
                  <w:color w:val="000000"/>
                  <w:lang w:eastAsia="en-ZA"/>
                </w:rPr>
                <w:t>1.569</w:t>
              </w:r>
            </w:ins>
          </w:p>
        </w:tc>
      </w:tr>
      <w:tr w:rsidR="00A40858" w:rsidRPr="00A40858" w14:paraId="3527984F" w14:textId="77777777" w:rsidTr="00A40858">
        <w:trPr>
          <w:trHeight w:val="300"/>
          <w:ins w:id="2710" w:author="10073817" w:date="2016-10-27T22:24:00Z"/>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4556A33D" w14:textId="77777777" w:rsidR="00A40858" w:rsidRPr="00A40858" w:rsidRDefault="00A40858" w:rsidP="00A40858">
            <w:pPr>
              <w:spacing w:after="0" w:line="240" w:lineRule="auto"/>
              <w:rPr>
                <w:ins w:id="2711" w:author="10073817" w:date="2016-10-27T22:24:00Z"/>
                <w:rFonts w:ascii="Calibri" w:eastAsia="Times New Roman" w:hAnsi="Calibri" w:cs="Calibri"/>
                <w:color w:val="000000"/>
                <w:lang w:eastAsia="en-ZA"/>
              </w:rPr>
            </w:pPr>
            <w:ins w:id="2712" w:author="10073817" w:date="2016-10-27T22:24:00Z">
              <w:r w:rsidRPr="00A40858">
                <w:rPr>
                  <w:rFonts w:ascii="Calibri" w:eastAsia="Times New Roman" w:hAnsi="Calibri" w:cs="Calibri"/>
                  <w:color w:val="000000"/>
                  <w:lang w:eastAsia="en-ZA"/>
                </w:rPr>
                <w:t>4000-150</w:t>
              </w:r>
            </w:ins>
          </w:p>
        </w:tc>
        <w:tc>
          <w:tcPr>
            <w:tcW w:w="960" w:type="dxa"/>
            <w:tcBorders>
              <w:top w:val="single" w:sz="4" w:space="0" w:color="000000"/>
              <w:left w:val="nil"/>
              <w:bottom w:val="single" w:sz="4" w:space="0" w:color="000000"/>
              <w:right w:val="nil"/>
            </w:tcBorders>
            <w:shd w:val="clear" w:color="auto" w:fill="auto"/>
            <w:noWrap/>
            <w:vAlign w:val="bottom"/>
            <w:hideMark/>
          </w:tcPr>
          <w:p w14:paraId="27C14602" w14:textId="77777777" w:rsidR="00A40858" w:rsidRPr="00A40858" w:rsidRDefault="00A40858" w:rsidP="00A40858">
            <w:pPr>
              <w:spacing w:after="0" w:line="240" w:lineRule="auto"/>
              <w:jc w:val="right"/>
              <w:rPr>
                <w:ins w:id="2713" w:author="10073817" w:date="2016-10-27T22:24:00Z"/>
                <w:rFonts w:ascii="Calibri" w:eastAsia="Times New Roman" w:hAnsi="Calibri" w:cs="Calibri"/>
                <w:color w:val="000000"/>
                <w:lang w:eastAsia="en-ZA"/>
              </w:rPr>
            </w:pPr>
            <w:ins w:id="2714" w:author="10073817" w:date="2016-10-27T22:24:00Z">
              <w:r w:rsidRPr="00A40858">
                <w:rPr>
                  <w:rFonts w:ascii="Calibri" w:eastAsia="Times New Roman" w:hAnsi="Calibri" w:cs="Calibri"/>
                  <w:color w:val="000000"/>
                  <w:lang w:eastAsia="en-ZA"/>
                </w:rPr>
                <w:t>1.741</w:t>
              </w:r>
            </w:ins>
          </w:p>
        </w:tc>
        <w:tc>
          <w:tcPr>
            <w:tcW w:w="960" w:type="dxa"/>
            <w:tcBorders>
              <w:top w:val="single" w:sz="4" w:space="0" w:color="000000"/>
              <w:left w:val="nil"/>
              <w:bottom w:val="single" w:sz="4" w:space="0" w:color="000000"/>
              <w:right w:val="nil"/>
            </w:tcBorders>
            <w:shd w:val="clear" w:color="auto" w:fill="auto"/>
            <w:noWrap/>
            <w:vAlign w:val="bottom"/>
            <w:hideMark/>
          </w:tcPr>
          <w:p w14:paraId="3CA79551" w14:textId="77777777" w:rsidR="00A40858" w:rsidRPr="00A40858" w:rsidRDefault="00A40858" w:rsidP="00A40858">
            <w:pPr>
              <w:spacing w:after="0" w:line="240" w:lineRule="auto"/>
              <w:jc w:val="right"/>
              <w:rPr>
                <w:ins w:id="2715" w:author="10073817" w:date="2016-10-27T22:24:00Z"/>
                <w:rFonts w:ascii="Calibri" w:eastAsia="Times New Roman" w:hAnsi="Calibri" w:cs="Calibri"/>
                <w:color w:val="000000"/>
                <w:lang w:eastAsia="en-ZA"/>
              </w:rPr>
            </w:pPr>
            <w:ins w:id="2716" w:author="10073817" w:date="2016-10-27T22:24:00Z">
              <w:r w:rsidRPr="00A40858">
                <w:rPr>
                  <w:rFonts w:ascii="Calibri" w:eastAsia="Times New Roman" w:hAnsi="Calibri" w:cs="Calibri"/>
                  <w:color w:val="000000"/>
                  <w:lang w:eastAsia="en-ZA"/>
                </w:rPr>
                <w:t>1.623</w:t>
              </w:r>
            </w:ins>
          </w:p>
        </w:tc>
        <w:tc>
          <w:tcPr>
            <w:tcW w:w="960" w:type="dxa"/>
            <w:tcBorders>
              <w:top w:val="single" w:sz="4" w:space="0" w:color="000000"/>
              <w:left w:val="nil"/>
              <w:bottom w:val="single" w:sz="4" w:space="0" w:color="000000"/>
              <w:right w:val="nil"/>
            </w:tcBorders>
            <w:shd w:val="clear" w:color="auto" w:fill="auto"/>
            <w:noWrap/>
            <w:vAlign w:val="bottom"/>
            <w:hideMark/>
          </w:tcPr>
          <w:p w14:paraId="04180F0F" w14:textId="77777777" w:rsidR="00A40858" w:rsidRPr="00A40858" w:rsidRDefault="00A40858" w:rsidP="00A40858">
            <w:pPr>
              <w:spacing w:after="0" w:line="240" w:lineRule="auto"/>
              <w:jc w:val="right"/>
              <w:rPr>
                <w:ins w:id="2717" w:author="10073817" w:date="2016-10-27T22:24:00Z"/>
                <w:rFonts w:ascii="Calibri" w:eastAsia="Times New Roman" w:hAnsi="Calibri" w:cs="Calibri"/>
                <w:color w:val="000000"/>
                <w:lang w:eastAsia="en-ZA"/>
              </w:rPr>
            </w:pPr>
            <w:ins w:id="2718" w:author="10073817" w:date="2016-10-27T22:24:00Z">
              <w:r w:rsidRPr="00A40858">
                <w:rPr>
                  <w:rFonts w:ascii="Calibri" w:eastAsia="Times New Roman" w:hAnsi="Calibri" w:cs="Calibri"/>
                  <w:color w:val="000000"/>
                  <w:lang w:eastAsia="en-ZA"/>
                </w:rPr>
                <w:t>1.874</w:t>
              </w:r>
            </w:ins>
          </w:p>
        </w:tc>
        <w:tc>
          <w:tcPr>
            <w:tcW w:w="960" w:type="dxa"/>
            <w:tcBorders>
              <w:top w:val="single" w:sz="4" w:space="0" w:color="000000"/>
              <w:left w:val="nil"/>
              <w:bottom w:val="single" w:sz="4" w:space="0" w:color="000000"/>
              <w:right w:val="nil"/>
            </w:tcBorders>
            <w:shd w:val="clear" w:color="auto" w:fill="auto"/>
            <w:noWrap/>
            <w:vAlign w:val="bottom"/>
            <w:hideMark/>
          </w:tcPr>
          <w:p w14:paraId="2A0662A1" w14:textId="77777777" w:rsidR="00A40858" w:rsidRPr="00A40858" w:rsidRDefault="00A40858" w:rsidP="00A40858">
            <w:pPr>
              <w:spacing w:after="0" w:line="240" w:lineRule="auto"/>
              <w:jc w:val="right"/>
              <w:rPr>
                <w:ins w:id="2719" w:author="10073817" w:date="2016-10-27T22:24:00Z"/>
                <w:rFonts w:ascii="Calibri" w:eastAsia="Times New Roman" w:hAnsi="Calibri" w:cs="Calibri"/>
                <w:color w:val="000000"/>
                <w:lang w:eastAsia="en-ZA"/>
              </w:rPr>
            </w:pPr>
            <w:ins w:id="2720" w:author="10073817" w:date="2016-10-27T22:24:00Z">
              <w:r w:rsidRPr="00A40858">
                <w:rPr>
                  <w:rFonts w:ascii="Calibri" w:eastAsia="Times New Roman" w:hAnsi="Calibri" w:cs="Calibri"/>
                  <w:color w:val="000000"/>
                  <w:lang w:eastAsia="en-ZA"/>
                </w:rPr>
                <w:t>1.618</w:t>
              </w:r>
            </w:ins>
          </w:p>
        </w:tc>
        <w:tc>
          <w:tcPr>
            <w:tcW w:w="960" w:type="dxa"/>
            <w:tcBorders>
              <w:top w:val="single" w:sz="4" w:space="0" w:color="000000"/>
              <w:left w:val="nil"/>
              <w:bottom w:val="single" w:sz="4" w:space="0" w:color="000000"/>
              <w:right w:val="nil"/>
            </w:tcBorders>
            <w:shd w:val="clear" w:color="auto" w:fill="auto"/>
            <w:noWrap/>
            <w:vAlign w:val="bottom"/>
            <w:hideMark/>
          </w:tcPr>
          <w:p w14:paraId="52028C76" w14:textId="77777777" w:rsidR="00A40858" w:rsidRPr="00A40858" w:rsidRDefault="00A40858" w:rsidP="00A40858">
            <w:pPr>
              <w:spacing w:after="0" w:line="240" w:lineRule="auto"/>
              <w:jc w:val="right"/>
              <w:rPr>
                <w:ins w:id="2721" w:author="10073817" w:date="2016-10-27T22:24:00Z"/>
                <w:rFonts w:ascii="Calibri" w:eastAsia="Times New Roman" w:hAnsi="Calibri" w:cs="Calibri"/>
                <w:color w:val="000000"/>
                <w:lang w:eastAsia="en-ZA"/>
              </w:rPr>
            </w:pPr>
            <w:ins w:id="2722" w:author="10073817" w:date="2016-10-27T22:24:00Z">
              <w:r w:rsidRPr="00A40858">
                <w:rPr>
                  <w:rFonts w:ascii="Calibri" w:eastAsia="Times New Roman" w:hAnsi="Calibri" w:cs="Calibri"/>
                  <w:color w:val="000000"/>
                  <w:lang w:eastAsia="en-ZA"/>
                </w:rPr>
                <w:t>1.714</w:t>
              </w:r>
            </w:ins>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46D359C4" w14:textId="77777777" w:rsidR="00A40858" w:rsidRPr="00A40858" w:rsidRDefault="00A40858" w:rsidP="00A40858">
            <w:pPr>
              <w:spacing w:after="0" w:line="240" w:lineRule="auto"/>
              <w:jc w:val="right"/>
              <w:rPr>
                <w:ins w:id="2723" w:author="10073817" w:date="2016-10-27T22:24:00Z"/>
                <w:rFonts w:ascii="Calibri" w:eastAsia="Times New Roman" w:hAnsi="Calibri" w:cs="Calibri"/>
                <w:color w:val="000000"/>
                <w:lang w:eastAsia="en-ZA"/>
              </w:rPr>
            </w:pPr>
            <w:ins w:id="2724" w:author="10073817" w:date="2016-10-27T22:24:00Z">
              <w:r w:rsidRPr="00A40858">
                <w:rPr>
                  <w:rFonts w:ascii="Calibri" w:eastAsia="Times New Roman" w:hAnsi="Calibri" w:cs="Calibri"/>
                  <w:color w:val="000000"/>
                  <w:lang w:eastAsia="en-ZA"/>
                </w:rPr>
                <w:t>1.539</w:t>
              </w:r>
            </w:ins>
          </w:p>
        </w:tc>
      </w:tr>
      <w:tr w:rsidR="00A40858" w:rsidRPr="00A40858" w14:paraId="02EF3305" w14:textId="77777777" w:rsidTr="00A40858">
        <w:trPr>
          <w:trHeight w:val="300"/>
          <w:ins w:id="2725" w:author="10073817" w:date="2016-10-27T22:24:00Z"/>
        </w:trPr>
        <w:tc>
          <w:tcPr>
            <w:tcW w:w="1300" w:type="dxa"/>
            <w:tcBorders>
              <w:top w:val="single" w:sz="4" w:space="0" w:color="000000"/>
              <w:left w:val="single" w:sz="4" w:space="0" w:color="000000"/>
              <w:bottom w:val="single" w:sz="4" w:space="0" w:color="000000"/>
              <w:right w:val="nil"/>
            </w:tcBorders>
            <w:shd w:val="clear" w:color="D9D9D9" w:fill="D9D9D9"/>
            <w:noWrap/>
            <w:vAlign w:val="bottom"/>
            <w:hideMark/>
          </w:tcPr>
          <w:p w14:paraId="4B0ADBF3" w14:textId="77777777" w:rsidR="00A40858" w:rsidRPr="00A40858" w:rsidRDefault="00A40858" w:rsidP="00A40858">
            <w:pPr>
              <w:spacing w:after="0" w:line="240" w:lineRule="auto"/>
              <w:rPr>
                <w:ins w:id="2726" w:author="10073817" w:date="2016-10-27T22:24:00Z"/>
                <w:rFonts w:ascii="Calibri" w:eastAsia="Times New Roman" w:hAnsi="Calibri" w:cs="Calibri"/>
                <w:color w:val="000000"/>
                <w:lang w:eastAsia="en-ZA"/>
              </w:rPr>
            </w:pPr>
            <w:ins w:id="2727" w:author="10073817" w:date="2016-10-27T22:24:00Z">
              <w:r w:rsidRPr="00A40858">
                <w:rPr>
                  <w:rFonts w:ascii="Calibri" w:eastAsia="Times New Roman" w:hAnsi="Calibri" w:cs="Calibri"/>
                  <w:color w:val="000000"/>
                  <w:lang w:eastAsia="en-ZA"/>
                </w:rPr>
                <w:t>5000-50</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7AA4DD87" w14:textId="77777777" w:rsidR="00A40858" w:rsidRPr="00A40858" w:rsidRDefault="00A40858" w:rsidP="00A40858">
            <w:pPr>
              <w:spacing w:after="0" w:line="240" w:lineRule="auto"/>
              <w:jc w:val="right"/>
              <w:rPr>
                <w:ins w:id="2728" w:author="10073817" w:date="2016-10-27T22:24:00Z"/>
                <w:rFonts w:ascii="Calibri" w:eastAsia="Times New Roman" w:hAnsi="Calibri" w:cs="Calibri"/>
                <w:color w:val="000000"/>
                <w:lang w:eastAsia="en-ZA"/>
              </w:rPr>
            </w:pPr>
            <w:ins w:id="2729" w:author="10073817" w:date="2016-10-27T22:24:00Z">
              <w:r w:rsidRPr="00A40858">
                <w:rPr>
                  <w:rFonts w:ascii="Calibri" w:eastAsia="Times New Roman" w:hAnsi="Calibri" w:cs="Calibri"/>
                  <w:color w:val="000000"/>
                  <w:lang w:eastAsia="en-ZA"/>
                </w:rPr>
                <w:t>1.494</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21D38599" w14:textId="77777777" w:rsidR="00A40858" w:rsidRPr="00A40858" w:rsidRDefault="00A40858" w:rsidP="00A40858">
            <w:pPr>
              <w:spacing w:after="0" w:line="240" w:lineRule="auto"/>
              <w:jc w:val="right"/>
              <w:rPr>
                <w:ins w:id="2730" w:author="10073817" w:date="2016-10-27T22:24:00Z"/>
                <w:rFonts w:ascii="Calibri" w:eastAsia="Times New Roman" w:hAnsi="Calibri" w:cs="Calibri"/>
                <w:color w:val="000000"/>
                <w:lang w:eastAsia="en-ZA"/>
              </w:rPr>
            </w:pPr>
            <w:ins w:id="2731" w:author="10073817" w:date="2016-10-27T22:24:00Z">
              <w:r w:rsidRPr="00A40858">
                <w:rPr>
                  <w:rFonts w:ascii="Calibri" w:eastAsia="Times New Roman" w:hAnsi="Calibri" w:cs="Calibri"/>
                  <w:color w:val="000000"/>
                  <w:lang w:eastAsia="en-ZA"/>
                </w:rPr>
                <w:t>2.136</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4AB8F44E" w14:textId="77777777" w:rsidR="00A40858" w:rsidRPr="00A40858" w:rsidRDefault="00A40858" w:rsidP="00A40858">
            <w:pPr>
              <w:spacing w:after="0" w:line="240" w:lineRule="auto"/>
              <w:jc w:val="right"/>
              <w:rPr>
                <w:ins w:id="2732" w:author="10073817" w:date="2016-10-27T22:24:00Z"/>
                <w:rFonts w:ascii="Calibri" w:eastAsia="Times New Roman" w:hAnsi="Calibri" w:cs="Calibri"/>
                <w:color w:val="000000"/>
                <w:lang w:eastAsia="en-ZA"/>
              </w:rPr>
            </w:pPr>
            <w:ins w:id="2733" w:author="10073817" w:date="2016-10-27T22:24:00Z">
              <w:r w:rsidRPr="00A40858">
                <w:rPr>
                  <w:rFonts w:ascii="Calibri" w:eastAsia="Times New Roman" w:hAnsi="Calibri" w:cs="Calibri"/>
                  <w:color w:val="000000"/>
                  <w:lang w:eastAsia="en-ZA"/>
                </w:rPr>
                <w:t>1.562</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3481373E" w14:textId="77777777" w:rsidR="00A40858" w:rsidRPr="00A40858" w:rsidRDefault="00A40858" w:rsidP="00A40858">
            <w:pPr>
              <w:spacing w:after="0" w:line="240" w:lineRule="auto"/>
              <w:jc w:val="right"/>
              <w:rPr>
                <w:ins w:id="2734" w:author="10073817" w:date="2016-10-27T22:24:00Z"/>
                <w:rFonts w:ascii="Calibri" w:eastAsia="Times New Roman" w:hAnsi="Calibri" w:cs="Calibri"/>
                <w:color w:val="000000"/>
                <w:lang w:eastAsia="en-ZA"/>
              </w:rPr>
            </w:pPr>
            <w:ins w:id="2735" w:author="10073817" w:date="2016-10-27T22:24:00Z">
              <w:r w:rsidRPr="00A40858">
                <w:rPr>
                  <w:rFonts w:ascii="Calibri" w:eastAsia="Times New Roman" w:hAnsi="Calibri" w:cs="Calibri"/>
                  <w:color w:val="000000"/>
                  <w:lang w:eastAsia="en-ZA"/>
                </w:rPr>
                <w:t>1.687</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5C31165F" w14:textId="77777777" w:rsidR="00A40858" w:rsidRPr="00A40858" w:rsidRDefault="00A40858" w:rsidP="00A40858">
            <w:pPr>
              <w:spacing w:after="0" w:line="240" w:lineRule="auto"/>
              <w:jc w:val="right"/>
              <w:rPr>
                <w:ins w:id="2736" w:author="10073817" w:date="2016-10-27T22:24:00Z"/>
                <w:rFonts w:ascii="Calibri" w:eastAsia="Times New Roman" w:hAnsi="Calibri" w:cs="Calibri"/>
                <w:color w:val="000000"/>
                <w:lang w:eastAsia="en-ZA"/>
              </w:rPr>
            </w:pPr>
            <w:ins w:id="2737" w:author="10073817" w:date="2016-10-27T22:24:00Z">
              <w:r w:rsidRPr="00A40858">
                <w:rPr>
                  <w:rFonts w:ascii="Calibri" w:eastAsia="Times New Roman" w:hAnsi="Calibri" w:cs="Calibri"/>
                  <w:color w:val="000000"/>
                  <w:lang w:eastAsia="en-ZA"/>
                </w:rPr>
                <w:t>1.832</w:t>
              </w:r>
            </w:ins>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623413F9" w14:textId="77777777" w:rsidR="00A40858" w:rsidRPr="00A40858" w:rsidRDefault="00A40858" w:rsidP="00A40858">
            <w:pPr>
              <w:spacing w:after="0" w:line="240" w:lineRule="auto"/>
              <w:jc w:val="right"/>
              <w:rPr>
                <w:ins w:id="2738" w:author="10073817" w:date="2016-10-27T22:24:00Z"/>
                <w:rFonts w:ascii="Calibri" w:eastAsia="Times New Roman" w:hAnsi="Calibri" w:cs="Calibri"/>
                <w:color w:val="000000"/>
                <w:lang w:eastAsia="en-ZA"/>
              </w:rPr>
            </w:pPr>
            <w:ins w:id="2739" w:author="10073817" w:date="2016-10-27T22:24:00Z">
              <w:r w:rsidRPr="00A40858">
                <w:rPr>
                  <w:rFonts w:ascii="Calibri" w:eastAsia="Times New Roman" w:hAnsi="Calibri" w:cs="Calibri"/>
                  <w:color w:val="000000"/>
                  <w:lang w:eastAsia="en-ZA"/>
                </w:rPr>
                <w:t>1.558</w:t>
              </w:r>
            </w:ins>
          </w:p>
        </w:tc>
      </w:tr>
      <w:tr w:rsidR="00A40858" w:rsidRPr="00A40858" w14:paraId="5A56F285" w14:textId="77777777" w:rsidTr="00A40858">
        <w:trPr>
          <w:trHeight w:val="300"/>
          <w:ins w:id="2740" w:author="10073817" w:date="2016-10-27T22:24:00Z"/>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2D84E816" w14:textId="77777777" w:rsidR="00A40858" w:rsidRPr="00A40858" w:rsidRDefault="00A40858" w:rsidP="00A40858">
            <w:pPr>
              <w:spacing w:after="0" w:line="240" w:lineRule="auto"/>
              <w:rPr>
                <w:ins w:id="2741" w:author="10073817" w:date="2016-10-27T22:24:00Z"/>
                <w:rFonts w:ascii="Calibri" w:eastAsia="Times New Roman" w:hAnsi="Calibri" w:cs="Calibri"/>
                <w:color w:val="000000"/>
                <w:lang w:eastAsia="en-ZA"/>
              </w:rPr>
            </w:pPr>
            <w:ins w:id="2742" w:author="10073817" w:date="2016-10-27T22:24:00Z">
              <w:r w:rsidRPr="00A40858">
                <w:rPr>
                  <w:rFonts w:ascii="Calibri" w:eastAsia="Times New Roman" w:hAnsi="Calibri" w:cs="Calibri"/>
                  <w:color w:val="000000"/>
                  <w:lang w:eastAsia="en-ZA"/>
                </w:rPr>
                <w:t>5000-100</w:t>
              </w:r>
            </w:ins>
          </w:p>
        </w:tc>
        <w:tc>
          <w:tcPr>
            <w:tcW w:w="960" w:type="dxa"/>
            <w:tcBorders>
              <w:top w:val="single" w:sz="4" w:space="0" w:color="000000"/>
              <w:left w:val="nil"/>
              <w:bottom w:val="single" w:sz="4" w:space="0" w:color="000000"/>
              <w:right w:val="nil"/>
            </w:tcBorders>
            <w:shd w:val="clear" w:color="auto" w:fill="auto"/>
            <w:noWrap/>
            <w:vAlign w:val="bottom"/>
            <w:hideMark/>
          </w:tcPr>
          <w:p w14:paraId="5EC86058" w14:textId="77777777" w:rsidR="00A40858" w:rsidRPr="00A40858" w:rsidRDefault="00A40858" w:rsidP="00A40858">
            <w:pPr>
              <w:spacing w:after="0" w:line="240" w:lineRule="auto"/>
              <w:jc w:val="right"/>
              <w:rPr>
                <w:ins w:id="2743" w:author="10073817" w:date="2016-10-27T22:24:00Z"/>
                <w:rFonts w:ascii="Calibri" w:eastAsia="Times New Roman" w:hAnsi="Calibri" w:cs="Calibri"/>
                <w:color w:val="000000"/>
                <w:lang w:eastAsia="en-ZA"/>
              </w:rPr>
            </w:pPr>
            <w:ins w:id="2744" w:author="10073817" w:date="2016-10-27T22:24:00Z">
              <w:r w:rsidRPr="00A40858">
                <w:rPr>
                  <w:rFonts w:ascii="Calibri" w:eastAsia="Times New Roman" w:hAnsi="Calibri" w:cs="Calibri"/>
                  <w:color w:val="000000"/>
                  <w:lang w:eastAsia="en-ZA"/>
                </w:rPr>
                <w:t>1.665</w:t>
              </w:r>
            </w:ins>
          </w:p>
        </w:tc>
        <w:tc>
          <w:tcPr>
            <w:tcW w:w="960" w:type="dxa"/>
            <w:tcBorders>
              <w:top w:val="single" w:sz="4" w:space="0" w:color="000000"/>
              <w:left w:val="nil"/>
              <w:bottom w:val="single" w:sz="4" w:space="0" w:color="000000"/>
              <w:right w:val="nil"/>
            </w:tcBorders>
            <w:shd w:val="clear" w:color="auto" w:fill="auto"/>
            <w:noWrap/>
            <w:vAlign w:val="bottom"/>
            <w:hideMark/>
          </w:tcPr>
          <w:p w14:paraId="48250455" w14:textId="77777777" w:rsidR="00A40858" w:rsidRPr="00A40858" w:rsidRDefault="00A40858" w:rsidP="00A40858">
            <w:pPr>
              <w:spacing w:after="0" w:line="240" w:lineRule="auto"/>
              <w:jc w:val="right"/>
              <w:rPr>
                <w:ins w:id="2745" w:author="10073817" w:date="2016-10-27T22:24:00Z"/>
                <w:rFonts w:ascii="Calibri" w:eastAsia="Times New Roman" w:hAnsi="Calibri" w:cs="Calibri"/>
                <w:color w:val="000000"/>
                <w:lang w:eastAsia="en-ZA"/>
              </w:rPr>
            </w:pPr>
            <w:ins w:id="2746" w:author="10073817" w:date="2016-10-27T22:24:00Z">
              <w:r w:rsidRPr="00A40858">
                <w:rPr>
                  <w:rFonts w:ascii="Calibri" w:eastAsia="Times New Roman" w:hAnsi="Calibri" w:cs="Calibri"/>
                  <w:color w:val="000000"/>
                  <w:lang w:eastAsia="en-ZA"/>
                </w:rPr>
                <w:t>2.254</w:t>
              </w:r>
            </w:ins>
          </w:p>
        </w:tc>
        <w:tc>
          <w:tcPr>
            <w:tcW w:w="960" w:type="dxa"/>
            <w:tcBorders>
              <w:top w:val="single" w:sz="4" w:space="0" w:color="000000"/>
              <w:left w:val="nil"/>
              <w:bottom w:val="single" w:sz="4" w:space="0" w:color="000000"/>
              <w:right w:val="nil"/>
            </w:tcBorders>
            <w:shd w:val="clear" w:color="auto" w:fill="auto"/>
            <w:noWrap/>
            <w:vAlign w:val="bottom"/>
            <w:hideMark/>
          </w:tcPr>
          <w:p w14:paraId="4F240E17" w14:textId="77777777" w:rsidR="00A40858" w:rsidRPr="00A40858" w:rsidRDefault="00A40858" w:rsidP="00A40858">
            <w:pPr>
              <w:spacing w:after="0" w:line="240" w:lineRule="auto"/>
              <w:jc w:val="right"/>
              <w:rPr>
                <w:ins w:id="2747" w:author="10073817" w:date="2016-10-27T22:24:00Z"/>
                <w:rFonts w:ascii="Calibri" w:eastAsia="Times New Roman" w:hAnsi="Calibri" w:cs="Calibri"/>
                <w:color w:val="000000"/>
                <w:lang w:eastAsia="en-ZA"/>
              </w:rPr>
            </w:pPr>
            <w:ins w:id="2748" w:author="10073817" w:date="2016-10-27T22:24:00Z">
              <w:r w:rsidRPr="00A40858">
                <w:rPr>
                  <w:rFonts w:ascii="Calibri" w:eastAsia="Times New Roman" w:hAnsi="Calibri" w:cs="Calibri"/>
                  <w:color w:val="000000"/>
                  <w:lang w:eastAsia="en-ZA"/>
                </w:rPr>
                <w:t>1.463</w:t>
              </w:r>
            </w:ins>
          </w:p>
        </w:tc>
        <w:tc>
          <w:tcPr>
            <w:tcW w:w="960" w:type="dxa"/>
            <w:tcBorders>
              <w:top w:val="single" w:sz="4" w:space="0" w:color="000000"/>
              <w:left w:val="nil"/>
              <w:bottom w:val="single" w:sz="4" w:space="0" w:color="000000"/>
              <w:right w:val="nil"/>
            </w:tcBorders>
            <w:shd w:val="clear" w:color="auto" w:fill="auto"/>
            <w:noWrap/>
            <w:vAlign w:val="bottom"/>
            <w:hideMark/>
          </w:tcPr>
          <w:p w14:paraId="353D60B2" w14:textId="77777777" w:rsidR="00A40858" w:rsidRPr="00A40858" w:rsidRDefault="00A40858" w:rsidP="00A40858">
            <w:pPr>
              <w:spacing w:after="0" w:line="240" w:lineRule="auto"/>
              <w:jc w:val="right"/>
              <w:rPr>
                <w:ins w:id="2749" w:author="10073817" w:date="2016-10-27T22:24:00Z"/>
                <w:rFonts w:ascii="Calibri" w:eastAsia="Times New Roman" w:hAnsi="Calibri" w:cs="Calibri"/>
                <w:color w:val="000000"/>
                <w:lang w:eastAsia="en-ZA"/>
              </w:rPr>
            </w:pPr>
            <w:ins w:id="2750" w:author="10073817" w:date="2016-10-27T22:24:00Z">
              <w:r w:rsidRPr="00A40858">
                <w:rPr>
                  <w:rFonts w:ascii="Calibri" w:eastAsia="Times New Roman" w:hAnsi="Calibri" w:cs="Calibri"/>
                  <w:color w:val="000000"/>
                  <w:lang w:eastAsia="en-ZA"/>
                </w:rPr>
                <w:t>1.628</w:t>
              </w:r>
            </w:ins>
          </w:p>
        </w:tc>
        <w:tc>
          <w:tcPr>
            <w:tcW w:w="960" w:type="dxa"/>
            <w:tcBorders>
              <w:top w:val="single" w:sz="4" w:space="0" w:color="000000"/>
              <w:left w:val="nil"/>
              <w:bottom w:val="single" w:sz="4" w:space="0" w:color="000000"/>
              <w:right w:val="nil"/>
            </w:tcBorders>
            <w:shd w:val="clear" w:color="auto" w:fill="auto"/>
            <w:noWrap/>
            <w:vAlign w:val="bottom"/>
            <w:hideMark/>
          </w:tcPr>
          <w:p w14:paraId="0EB36C6D" w14:textId="77777777" w:rsidR="00A40858" w:rsidRPr="00A40858" w:rsidRDefault="00A40858" w:rsidP="00A40858">
            <w:pPr>
              <w:spacing w:after="0" w:line="240" w:lineRule="auto"/>
              <w:jc w:val="right"/>
              <w:rPr>
                <w:ins w:id="2751" w:author="10073817" w:date="2016-10-27T22:24:00Z"/>
                <w:rFonts w:ascii="Calibri" w:eastAsia="Times New Roman" w:hAnsi="Calibri" w:cs="Calibri"/>
                <w:color w:val="000000"/>
                <w:lang w:eastAsia="en-ZA"/>
              </w:rPr>
            </w:pPr>
            <w:ins w:id="2752" w:author="10073817" w:date="2016-10-27T22:24:00Z">
              <w:r w:rsidRPr="00A40858">
                <w:rPr>
                  <w:rFonts w:ascii="Calibri" w:eastAsia="Times New Roman" w:hAnsi="Calibri" w:cs="Calibri"/>
                  <w:color w:val="000000"/>
                  <w:lang w:eastAsia="en-ZA"/>
                </w:rPr>
                <w:t>1.737</w:t>
              </w:r>
            </w:ins>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14534A52" w14:textId="77777777" w:rsidR="00A40858" w:rsidRPr="00A40858" w:rsidRDefault="00A40858" w:rsidP="00A40858">
            <w:pPr>
              <w:spacing w:after="0" w:line="240" w:lineRule="auto"/>
              <w:jc w:val="right"/>
              <w:rPr>
                <w:ins w:id="2753" w:author="10073817" w:date="2016-10-27T22:24:00Z"/>
                <w:rFonts w:ascii="Calibri" w:eastAsia="Times New Roman" w:hAnsi="Calibri" w:cs="Calibri"/>
                <w:color w:val="000000"/>
                <w:lang w:eastAsia="en-ZA"/>
              </w:rPr>
            </w:pPr>
            <w:ins w:id="2754" w:author="10073817" w:date="2016-10-27T22:24:00Z">
              <w:r w:rsidRPr="00A40858">
                <w:rPr>
                  <w:rFonts w:ascii="Calibri" w:eastAsia="Times New Roman" w:hAnsi="Calibri" w:cs="Calibri"/>
                  <w:color w:val="000000"/>
                  <w:lang w:eastAsia="en-ZA"/>
                </w:rPr>
                <w:t>1.452</w:t>
              </w:r>
            </w:ins>
          </w:p>
        </w:tc>
      </w:tr>
      <w:tr w:rsidR="00A40858" w:rsidRPr="00A40858" w14:paraId="4C2D1E47" w14:textId="77777777" w:rsidTr="00A40858">
        <w:trPr>
          <w:trHeight w:val="300"/>
          <w:ins w:id="2755" w:author="10073817" w:date="2016-10-27T22:24:00Z"/>
        </w:trPr>
        <w:tc>
          <w:tcPr>
            <w:tcW w:w="1300" w:type="dxa"/>
            <w:tcBorders>
              <w:top w:val="single" w:sz="4" w:space="0" w:color="000000"/>
              <w:left w:val="single" w:sz="4" w:space="0" w:color="000000"/>
              <w:bottom w:val="single" w:sz="4" w:space="0" w:color="000000"/>
              <w:right w:val="nil"/>
            </w:tcBorders>
            <w:shd w:val="clear" w:color="D9D9D9" w:fill="D9D9D9"/>
            <w:noWrap/>
            <w:vAlign w:val="bottom"/>
            <w:hideMark/>
          </w:tcPr>
          <w:p w14:paraId="54A2C423" w14:textId="77777777" w:rsidR="00A40858" w:rsidRPr="00A40858" w:rsidRDefault="00A40858" w:rsidP="00A40858">
            <w:pPr>
              <w:spacing w:after="0" w:line="240" w:lineRule="auto"/>
              <w:rPr>
                <w:ins w:id="2756" w:author="10073817" w:date="2016-10-27T22:24:00Z"/>
                <w:rFonts w:ascii="Calibri" w:eastAsia="Times New Roman" w:hAnsi="Calibri" w:cs="Calibri"/>
                <w:color w:val="000000"/>
                <w:lang w:eastAsia="en-ZA"/>
              </w:rPr>
            </w:pPr>
            <w:ins w:id="2757" w:author="10073817" w:date="2016-10-27T22:24:00Z">
              <w:r w:rsidRPr="00A40858">
                <w:rPr>
                  <w:rFonts w:ascii="Calibri" w:eastAsia="Times New Roman" w:hAnsi="Calibri" w:cs="Calibri"/>
                  <w:color w:val="000000"/>
                  <w:lang w:eastAsia="en-ZA"/>
                </w:rPr>
                <w:t>5000-150</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034B5B2B" w14:textId="77777777" w:rsidR="00A40858" w:rsidRPr="00A40858" w:rsidRDefault="00A40858" w:rsidP="00A40858">
            <w:pPr>
              <w:spacing w:after="0" w:line="240" w:lineRule="auto"/>
              <w:jc w:val="right"/>
              <w:rPr>
                <w:ins w:id="2758" w:author="10073817" w:date="2016-10-27T22:24:00Z"/>
                <w:rFonts w:ascii="Calibri" w:eastAsia="Times New Roman" w:hAnsi="Calibri" w:cs="Calibri"/>
                <w:color w:val="000000"/>
                <w:lang w:eastAsia="en-ZA"/>
              </w:rPr>
            </w:pPr>
            <w:ins w:id="2759" w:author="10073817" w:date="2016-10-27T22:24:00Z">
              <w:r w:rsidRPr="00A40858">
                <w:rPr>
                  <w:rFonts w:ascii="Calibri" w:eastAsia="Times New Roman" w:hAnsi="Calibri" w:cs="Calibri"/>
                  <w:color w:val="000000"/>
                  <w:lang w:eastAsia="en-ZA"/>
                </w:rPr>
                <w:t>1.627</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7CF53C09" w14:textId="77777777" w:rsidR="00A40858" w:rsidRPr="00A40858" w:rsidRDefault="00A40858" w:rsidP="00A40858">
            <w:pPr>
              <w:spacing w:after="0" w:line="240" w:lineRule="auto"/>
              <w:jc w:val="right"/>
              <w:rPr>
                <w:ins w:id="2760" w:author="10073817" w:date="2016-10-27T22:24:00Z"/>
                <w:rFonts w:ascii="Calibri" w:eastAsia="Times New Roman" w:hAnsi="Calibri" w:cs="Calibri"/>
                <w:color w:val="000000"/>
                <w:lang w:eastAsia="en-ZA"/>
              </w:rPr>
            </w:pPr>
            <w:ins w:id="2761" w:author="10073817" w:date="2016-10-27T22:24:00Z">
              <w:r w:rsidRPr="00A40858">
                <w:rPr>
                  <w:rFonts w:ascii="Calibri" w:eastAsia="Times New Roman" w:hAnsi="Calibri" w:cs="Calibri"/>
                  <w:color w:val="000000"/>
                  <w:lang w:eastAsia="en-ZA"/>
                </w:rPr>
                <w:t>1.526</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670D270C" w14:textId="77777777" w:rsidR="00A40858" w:rsidRPr="00A40858" w:rsidRDefault="00A40858" w:rsidP="00A40858">
            <w:pPr>
              <w:spacing w:after="0" w:line="240" w:lineRule="auto"/>
              <w:jc w:val="right"/>
              <w:rPr>
                <w:ins w:id="2762" w:author="10073817" w:date="2016-10-27T22:24:00Z"/>
                <w:rFonts w:ascii="Calibri" w:eastAsia="Times New Roman" w:hAnsi="Calibri" w:cs="Calibri"/>
                <w:color w:val="000000"/>
                <w:lang w:eastAsia="en-ZA"/>
              </w:rPr>
            </w:pPr>
            <w:ins w:id="2763" w:author="10073817" w:date="2016-10-27T22:24:00Z">
              <w:r w:rsidRPr="00A40858">
                <w:rPr>
                  <w:rFonts w:ascii="Calibri" w:eastAsia="Times New Roman" w:hAnsi="Calibri" w:cs="Calibri"/>
                  <w:color w:val="000000"/>
                  <w:lang w:eastAsia="en-ZA"/>
                </w:rPr>
                <w:t>1.857</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7E9FD8D6" w14:textId="77777777" w:rsidR="00A40858" w:rsidRPr="00A40858" w:rsidRDefault="00A40858" w:rsidP="00A40858">
            <w:pPr>
              <w:spacing w:after="0" w:line="240" w:lineRule="auto"/>
              <w:jc w:val="right"/>
              <w:rPr>
                <w:ins w:id="2764" w:author="10073817" w:date="2016-10-27T22:24:00Z"/>
                <w:rFonts w:ascii="Calibri" w:eastAsia="Times New Roman" w:hAnsi="Calibri" w:cs="Calibri"/>
                <w:color w:val="000000"/>
                <w:lang w:eastAsia="en-ZA"/>
              </w:rPr>
            </w:pPr>
            <w:ins w:id="2765" w:author="10073817" w:date="2016-10-27T22:24:00Z">
              <w:r w:rsidRPr="00A40858">
                <w:rPr>
                  <w:rFonts w:ascii="Calibri" w:eastAsia="Times New Roman" w:hAnsi="Calibri" w:cs="Calibri"/>
                  <w:color w:val="000000"/>
                  <w:lang w:eastAsia="en-ZA"/>
                </w:rPr>
                <w:t>1.806</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554E9602" w14:textId="77777777" w:rsidR="00A40858" w:rsidRPr="00A40858" w:rsidRDefault="00A40858" w:rsidP="00A40858">
            <w:pPr>
              <w:spacing w:after="0" w:line="240" w:lineRule="auto"/>
              <w:jc w:val="right"/>
              <w:rPr>
                <w:ins w:id="2766" w:author="10073817" w:date="2016-10-27T22:24:00Z"/>
                <w:rFonts w:ascii="Calibri" w:eastAsia="Times New Roman" w:hAnsi="Calibri" w:cs="Calibri"/>
                <w:color w:val="000000"/>
                <w:lang w:eastAsia="en-ZA"/>
              </w:rPr>
            </w:pPr>
            <w:ins w:id="2767" w:author="10073817" w:date="2016-10-27T22:24:00Z">
              <w:r w:rsidRPr="00A40858">
                <w:rPr>
                  <w:rFonts w:ascii="Calibri" w:eastAsia="Times New Roman" w:hAnsi="Calibri" w:cs="Calibri"/>
                  <w:color w:val="000000"/>
                  <w:lang w:eastAsia="en-ZA"/>
                </w:rPr>
                <w:t>1.737</w:t>
              </w:r>
            </w:ins>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42DDA5C4" w14:textId="77777777" w:rsidR="00A40858" w:rsidRPr="00A40858" w:rsidRDefault="00A40858" w:rsidP="00A40858">
            <w:pPr>
              <w:spacing w:after="0" w:line="240" w:lineRule="auto"/>
              <w:jc w:val="right"/>
              <w:rPr>
                <w:ins w:id="2768" w:author="10073817" w:date="2016-10-27T22:24:00Z"/>
                <w:rFonts w:ascii="Calibri" w:eastAsia="Times New Roman" w:hAnsi="Calibri" w:cs="Calibri"/>
                <w:color w:val="000000"/>
                <w:lang w:eastAsia="en-ZA"/>
              </w:rPr>
            </w:pPr>
            <w:ins w:id="2769" w:author="10073817" w:date="2016-10-27T22:24:00Z">
              <w:r w:rsidRPr="00A40858">
                <w:rPr>
                  <w:rFonts w:ascii="Calibri" w:eastAsia="Times New Roman" w:hAnsi="Calibri" w:cs="Calibri"/>
                  <w:color w:val="000000"/>
                  <w:lang w:eastAsia="en-ZA"/>
                </w:rPr>
                <w:t>1.621</w:t>
              </w:r>
            </w:ins>
          </w:p>
        </w:tc>
      </w:tr>
      <w:tr w:rsidR="00A40858" w:rsidRPr="00A40858" w14:paraId="7A666673" w14:textId="77777777" w:rsidTr="00A40858">
        <w:trPr>
          <w:trHeight w:val="300"/>
          <w:ins w:id="2770" w:author="10073817" w:date="2016-10-27T22:24:00Z"/>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79EF6DF8" w14:textId="77777777" w:rsidR="00A40858" w:rsidRPr="00A40858" w:rsidRDefault="00A40858" w:rsidP="00A40858">
            <w:pPr>
              <w:spacing w:after="0" w:line="240" w:lineRule="auto"/>
              <w:rPr>
                <w:ins w:id="2771" w:author="10073817" w:date="2016-10-27T22:24:00Z"/>
                <w:rFonts w:ascii="Calibri" w:eastAsia="Times New Roman" w:hAnsi="Calibri" w:cs="Calibri"/>
                <w:color w:val="000000"/>
                <w:lang w:eastAsia="en-ZA"/>
              </w:rPr>
            </w:pPr>
            <w:ins w:id="2772" w:author="10073817" w:date="2016-10-27T22:24:00Z">
              <w:r w:rsidRPr="00A40858">
                <w:rPr>
                  <w:rFonts w:ascii="Calibri" w:eastAsia="Times New Roman" w:hAnsi="Calibri" w:cs="Calibri"/>
                  <w:color w:val="000000"/>
                  <w:lang w:eastAsia="en-ZA"/>
                </w:rPr>
                <w:t>6000-50</w:t>
              </w:r>
            </w:ins>
          </w:p>
        </w:tc>
        <w:tc>
          <w:tcPr>
            <w:tcW w:w="960" w:type="dxa"/>
            <w:tcBorders>
              <w:top w:val="single" w:sz="4" w:space="0" w:color="000000"/>
              <w:left w:val="nil"/>
              <w:bottom w:val="single" w:sz="4" w:space="0" w:color="000000"/>
              <w:right w:val="nil"/>
            </w:tcBorders>
            <w:shd w:val="clear" w:color="auto" w:fill="auto"/>
            <w:noWrap/>
            <w:vAlign w:val="bottom"/>
            <w:hideMark/>
          </w:tcPr>
          <w:p w14:paraId="715ABDAC" w14:textId="77777777" w:rsidR="00A40858" w:rsidRPr="00A40858" w:rsidRDefault="00A40858" w:rsidP="00A40858">
            <w:pPr>
              <w:spacing w:after="0" w:line="240" w:lineRule="auto"/>
              <w:jc w:val="right"/>
              <w:rPr>
                <w:ins w:id="2773" w:author="10073817" w:date="2016-10-27T22:24:00Z"/>
                <w:rFonts w:ascii="Calibri" w:eastAsia="Times New Roman" w:hAnsi="Calibri" w:cs="Calibri"/>
                <w:color w:val="000000"/>
                <w:lang w:eastAsia="en-ZA"/>
              </w:rPr>
            </w:pPr>
            <w:ins w:id="2774" w:author="10073817" w:date="2016-10-27T22:24:00Z">
              <w:r w:rsidRPr="00A40858">
                <w:rPr>
                  <w:rFonts w:ascii="Calibri" w:eastAsia="Times New Roman" w:hAnsi="Calibri" w:cs="Calibri"/>
                  <w:color w:val="000000"/>
                  <w:lang w:eastAsia="en-ZA"/>
                </w:rPr>
                <w:t>1.796</w:t>
              </w:r>
            </w:ins>
          </w:p>
        </w:tc>
        <w:tc>
          <w:tcPr>
            <w:tcW w:w="960" w:type="dxa"/>
            <w:tcBorders>
              <w:top w:val="single" w:sz="4" w:space="0" w:color="000000"/>
              <w:left w:val="nil"/>
              <w:bottom w:val="single" w:sz="4" w:space="0" w:color="000000"/>
              <w:right w:val="nil"/>
            </w:tcBorders>
            <w:shd w:val="clear" w:color="auto" w:fill="auto"/>
            <w:noWrap/>
            <w:vAlign w:val="bottom"/>
            <w:hideMark/>
          </w:tcPr>
          <w:p w14:paraId="412B75FB" w14:textId="77777777" w:rsidR="00A40858" w:rsidRPr="00A40858" w:rsidRDefault="00A40858" w:rsidP="00A40858">
            <w:pPr>
              <w:spacing w:after="0" w:line="240" w:lineRule="auto"/>
              <w:jc w:val="right"/>
              <w:rPr>
                <w:ins w:id="2775" w:author="10073817" w:date="2016-10-27T22:24:00Z"/>
                <w:rFonts w:ascii="Calibri" w:eastAsia="Times New Roman" w:hAnsi="Calibri" w:cs="Calibri"/>
                <w:color w:val="000000"/>
                <w:lang w:eastAsia="en-ZA"/>
              </w:rPr>
            </w:pPr>
            <w:ins w:id="2776" w:author="10073817" w:date="2016-10-27T22:24:00Z">
              <w:r w:rsidRPr="00A40858">
                <w:rPr>
                  <w:rFonts w:ascii="Calibri" w:eastAsia="Times New Roman" w:hAnsi="Calibri" w:cs="Calibri"/>
                  <w:color w:val="000000"/>
                  <w:lang w:eastAsia="en-ZA"/>
                </w:rPr>
                <w:t>1.709</w:t>
              </w:r>
            </w:ins>
          </w:p>
        </w:tc>
        <w:tc>
          <w:tcPr>
            <w:tcW w:w="960" w:type="dxa"/>
            <w:tcBorders>
              <w:top w:val="single" w:sz="4" w:space="0" w:color="000000"/>
              <w:left w:val="nil"/>
              <w:bottom w:val="single" w:sz="4" w:space="0" w:color="000000"/>
              <w:right w:val="nil"/>
            </w:tcBorders>
            <w:shd w:val="clear" w:color="auto" w:fill="auto"/>
            <w:noWrap/>
            <w:vAlign w:val="bottom"/>
            <w:hideMark/>
          </w:tcPr>
          <w:p w14:paraId="3B59F9D2" w14:textId="77777777" w:rsidR="00A40858" w:rsidRPr="00A40858" w:rsidRDefault="00A40858" w:rsidP="00A40858">
            <w:pPr>
              <w:spacing w:after="0" w:line="240" w:lineRule="auto"/>
              <w:jc w:val="right"/>
              <w:rPr>
                <w:ins w:id="2777" w:author="10073817" w:date="2016-10-27T22:24:00Z"/>
                <w:rFonts w:ascii="Calibri" w:eastAsia="Times New Roman" w:hAnsi="Calibri" w:cs="Calibri"/>
                <w:color w:val="000000"/>
                <w:lang w:eastAsia="en-ZA"/>
              </w:rPr>
            </w:pPr>
            <w:ins w:id="2778" w:author="10073817" w:date="2016-10-27T22:24:00Z">
              <w:r w:rsidRPr="00A40858">
                <w:rPr>
                  <w:rFonts w:ascii="Calibri" w:eastAsia="Times New Roman" w:hAnsi="Calibri" w:cs="Calibri"/>
                  <w:color w:val="000000"/>
                  <w:lang w:eastAsia="en-ZA"/>
                </w:rPr>
                <w:t>1.784</w:t>
              </w:r>
            </w:ins>
          </w:p>
        </w:tc>
        <w:tc>
          <w:tcPr>
            <w:tcW w:w="960" w:type="dxa"/>
            <w:tcBorders>
              <w:top w:val="single" w:sz="4" w:space="0" w:color="000000"/>
              <w:left w:val="nil"/>
              <w:bottom w:val="single" w:sz="4" w:space="0" w:color="000000"/>
              <w:right w:val="nil"/>
            </w:tcBorders>
            <w:shd w:val="clear" w:color="auto" w:fill="auto"/>
            <w:noWrap/>
            <w:vAlign w:val="bottom"/>
            <w:hideMark/>
          </w:tcPr>
          <w:p w14:paraId="05D1CCC0" w14:textId="77777777" w:rsidR="00A40858" w:rsidRPr="00A40858" w:rsidRDefault="00A40858" w:rsidP="00A40858">
            <w:pPr>
              <w:spacing w:after="0" w:line="240" w:lineRule="auto"/>
              <w:jc w:val="right"/>
              <w:rPr>
                <w:ins w:id="2779" w:author="10073817" w:date="2016-10-27T22:24:00Z"/>
                <w:rFonts w:ascii="Calibri" w:eastAsia="Times New Roman" w:hAnsi="Calibri" w:cs="Calibri"/>
                <w:color w:val="000000"/>
                <w:lang w:eastAsia="en-ZA"/>
              </w:rPr>
            </w:pPr>
            <w:ins w:id="2780" w:author="10073817" w:date="2016-10-27T22:24:00Z">
              <w:r w:rsidRPr="00A40858">
                <w:rPr>
                  <w:rFonts w:ascii="Calibri" w:eastAsia="Times New Roman" w:hAnsi="Calibri" w:cs="Calibri"/>
                  <w:color w:val="000000"/>
                  <w:lang w:eastAsia="en-ZA"/>
                </w:rPr>
                <w:t>1.612</w:t>
              </w:r>
            </w:ins>
          </w:p>
        </w:tc>
        <w:tc>
          <w:tcPr>
            <w:tcW w:w="960" w:type="dxa"/>
            <w:tcBorders>
              <w:top w:val="single" w:sz="4" w:space="0" w:color="000000"/>
              <w:left w:val="nil"/>
              <w:bottom w:val="single" w:sz="4" w:space="0" w:color="000000"/>
              <w:right w:val="nil"/>
            </w:tcBorders>
            <w:shd w:val="clear" w:color="auto" w:fill="auto"/>
            <w:noWrap/>
            <w:vAlign w:val="bottom"/>
            <w:hideMark/>
          </w:tcPr>
          <w:p w14:paraId="5CA8A4F6" w14:textId="77777777" w:rsidR="00A40858" w:rsidRPr="00A40858" w:rsidRDefault="00A40858" w:rsidP="00A40858">
            <w:pPr>
              <w:spacing w:after="0" w:line="240" w:lineRule="auto"/>
              <w:jc w:val="right"/>
              <w:rPr>
                <w:ins w:id="2781" w:author="10073817" w:date="2016-10-27T22:24:00Z"/>
                <w:rFonts w:ascii="Calibri" w:eastAsia="Times New Roman" w:hAnsi="Calibri" w:cs="Calibri"/>
                <w:color w:val="000000"/>
                <w:lang w:eastAsia="en-ZA"/>
              </w:rPr>
            </w:pPr>
            <w:ins w:id="2782" w:author="10073817" w:date="2016-10-27T22:24:00Z">
              <w:r w:rsidRPr="00A40858">
                <w:rPr>
                  <w:rFonts w:ascii="Calibri" w:eastAsia="Times New Roman" w:hAnsi="Calibri" w:cs="Calibri"/>
                  <w:color w:val="000000"/>
                  <w:lang w:eastAsia="en-ZA"/>
                </w:rPr>
                <w:t>1.766</w:t>
              </w:r>
            </w:ins>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4CCD4895" w14:textId="77777777" w:rsidR="00A40858" w:rsidRPr="00A40858" w:rsidRDefault="00A40858" w:rsidP="00A40858">
            <w:pPr>
              <w:spacing w:after="0" w:line="240" w:lineRule="auto"/>
              <w:jc w:val="right"/>
              <w:rPr>
                <w:ins w:id="2783" w:author="10073817" w:date="2016-10-27T22:24:00Z"/>
                <w:rFonts w:ascii="Calibri" w:eastAsia="Times New Roman" w:hAnsi="Calibri" w:cs="Calibri"/>
                <w:color w:val="000000"/>
                <w:lang w:eastAsia="en-ZA"/>
              </w:rPr>
            </w:pPr>
            <w:ins w:id="2784" w:author="10073817" w:date="2016-10-27T22:24:00Z">
              <w:r w:rsidRPr="00A40858">
                <w:rPr>
                  <w:rFonts w:ascii="Calibri" w:eastAsia="Times New Roman" w:hAnsi="Calibri" w:cs="Calibri"/>
                  <w:color w:val="000000"/>
                  <w:lang w:eastAsia="en-ZA"/>
                </w:rPr>
                <w:t>1.681</w:t>
              </w:r>
            </w:ins>
          </w:p>
        </w:tc>
      </w:tr>
      <w:tr w:rsidR="00A40858" w:rsidRPr="00A40858" w14:paraId="1F49E11F" w14:textId="77777777" w:rsidTr="00A40858">
        <w:trPr>
          <w:trHeight w:val="300"/>
          <w:ins w:id="2785" w:author="10073817" w:date="2016-10-27T22:24:00Z"/>
        </w:trPr>
        <w:tc>
          <w:tcPr>
            <w:tcW w:w="1300" w:type="dxa"/>
            <w:tcBorders>
              <w:top w:val="single" w:sz="4" w:space="0" w:color="000000"/>
              <w:left w:val="single" w:sz="4" w:space="0" w:color="000000"/>
              <w:bottom w:val="single" w:sz="4" w:space="0" w:color="000000"/>
              <w:right w:val="nil"/>
            </w:tcBorders>
            <w:shd w:val="clear" w:color="D9D9D9" w:fill="D9D9D9"/>
            <w:noWrap/>
            <w:vAlign w:val="bottom"/>
            <w:hideMark/>
          </w:tcPr>
          <w:p w14:paraId="45754050" w14:textId="77777777" w:rsidR="00A40858" w:rsidRPr="00A40858" w:rsidRDefault="00A40858" w:rsidP="00A40858">
            <w:pPr>
              <w:spacing w:after="0" w:line="240" w:lineRule="auto"/>
              <w:rPr>
                <w:ins w:id="2786" w:author="10073817" w:date="2016-10-27T22:24:00Z"/>
                <w:rFonts w:ascii="Calibri" w:eastAsia="Times New Roman" w:hAnsi="Calibri" w:cs="Calibri"/>
                <w:color w:val="000000"/>
                <w:lang w:eastAsia="en-ZA"/>
              </w:rPr>
            </w:pPr>
            <w:ins w:id="2787" w:author="10073817" w:date="2016-10-27T22:24:00Z">
              <w:r w:rsidRPr="00A40858">
                <w:rPr>
                  <w:rFonts w:ascii="Calibri" w:eastAsia="Times New Roman" w:hAnsi="Calibri" w:cs="Calibri"/>
                  <w:color w:val="000000"/>
                  <w:lang w:eastAsia="en-ZA"/>
                </w:rPr>
                <w:t>6000-100</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3E31248A" w14:textId="77777777" w:rsidR="00A40858" w:rsidRPr="00A40858" w:rsidRDefault="00A40858" w:rsidP="00A40858">
            <w:pPr>
              <w:spacing w:after="0" w:line="240" w:lineRule="auto"/>
              <w:jc w:val="right"/>
              <w:rPr>
                <w:ins w:id="2788" w:author="10073817" w:date="2016-10-27T22:24:00Z"/>
                <w:rFonts w:ascii="Calibri" w:eastAsia="Times New Roman" w:hAnsi="Calibri" w:cs="Calibri"/>
                <w:color w:val="000000"/>
                <w:lang w:eastAsia="en-ZA"/>
              </w:rPr>
            </w:pPr>
            <w:ins w:id="2789" w:author="10073817" w:date="2016-10-27T22:24:00Z">
              <w:r w:rsidRPr="00A40858">
                <w:rPr>
                  <w:rFonts w:ascii="Calibri" w:eastAsia="Times New Roman" w:hAnsi="Calibri" w:cs="Calibri"/>
                  <w:color w:val="000000"/>
                  <w:lang w:eastAsia="en-ZA"/>
                </w:rPr>
                <w:t>1.692</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7E53960D" w14:textId="77777777" w:rsidR="00A40858" w:rsidRPr="00A40858" w:rsidRDefault="00A40858" w:rsidP="00A40858">
            <w:pPr>
              <w:spacing w:after="0" w:line="240" w:lineRule="auto"/>
              <w:jc w:val="right"/>
              <w:rPr>
                <w:ins w:id="2790" w:author="10073817" w:date="2016-10-27T22:24:00Z"/>
                <w:rFonts w:ascii="Calibri" w:eastAsia="Times New Roman" w:hAnsi="Calibri" w:cs="Calibri"/>
                <w:color w:val="000000"/>
                <w:lang w:eastAsia="en-ZA"/>
              </w:rPr>
            </w:pPr>
            <w:ins w:id="2791" w:author="10073817" w:date="2016-10-27T22:24:00Z">
              <w:r w:rsidRPr="00A40858">
                <w:rPr>
                  <w:rFonts w:ascii="Calibri" w:eastAsia="Times New Roman" w:hAnsi="Calibri" w:cs="Calibri"/>
                  <w:color w:val="000000"/>
                  <w:lang w:eastAsia="en-ZA"/>
                </w:rPr>
                <w:t>1.677</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67B05B58" w14:textId="77777777" w:rsidR="00A40858" w:rsidRPr="00A40858" w:rsidRDefault="00A40858" w:rsidP="00A40858">
            <w:pPr>
              <w:spacing w:after="0" w:line="240" w:lineRule="auto"/>
              <w:jc w:val="right"/>
              <w:rPr>
                <w:ins w:id="2792" w:author="10073817" w:date="2016-10-27T22:24:00Z"/>
                <w:rFonts w:ascii="Calibri" w:eastAsia="Times New Roman" w:hAnsi="Calibri" w:cs="Calibri"/>
                <w:color w:val="000000"/>
                <w:lang w:eastAsia="en-ZA"/>
              </w:rPr>
            </w:pPr>
            <w:ins w:id="2793" w:author="10073817" w:date="2016-10-27T22:24:00Z">
              <w:r w:rsidRPr="00A40858">
                <w:rPr>
                  <w:rFonts w:ascii="Calibri" w:eastAsia="Times New Roman" w:hAnsi="Calibri" w:cs="Calibri"/>
                  <w:color w:val="000000"/>
                  <w:lang w:eastAsia="en-ZA"/>
                </w:rPr>
                <w:t>1.589</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73AD2B16" w14:textId="77777777" w:rsidR="00A40858" w:rsidRPr="00A40858" w:rsidRDefault="00A40858" w:rsidP="00A40858">
            <w:pPr>
              <w:spacing w:after="0" w:line="240" w:lineRule="auto"/>
              <w:jc w:val="right"/>
              <w:rPr>
                <w:ins w:id="2794" w:author="10073817" w:date="2016-10-27T22:24:00Z"/>
                <w:rFonts w:ascii="Calibri" w:eastAsia="Times New Roman" w:hAnsi="Calibri" w:cs="Calibri"/>
                <w:color w:val="000000"/>
                <w:lang w:eastAsia="en-ZA"/>
              </w:rPr>
            </w:pPr>
            <w:ins w:id="2795" w:author="10073817" w:date="2016-10-27T22:24:00Z">
              <w:r w:rsidRPr="00A40858">
                <w:rPr>
                  <w:rFonts w:ascii="Calibri" w:eastAsia="Times New Roman" w:hAnsi="Calibri" w:cs="Calibri"/>
                  <w:color w:val="000000"/>
                  <w:lang w:eastAsia="en-ZA"/>
                </w:rPr>
                <w:t>1.552</w:t>
              </w:r>
            </w:ins>
          </w:p>
        </w:tc>
        <w:tc>
          <w:tcPr>
            <w:tcW w:w="960" w:type="dxa"/>
            <w:tcBorders>
              <w:top w:val="single" w:sz="4" w:space="0" w:color="000000"/>
              <w:left w:val="nil"/>
              <w:bottom w:val="single" w:sz="4" w:space="0" w:color="000000"/>
              <w:right w:val="nil"/>
            </w:tcBorders>
            <w:shd w:val="clear" w:color="D9D9D9" w:fill="D9D9D9"/>
            <w:noWrap/>
            <w:vAlign w:val="bottom"/>
            <w:hideMark/>
          </w:tcPr>
          <w:p w14:paraId="555AEF51" w14:textId="77777777" w:rsidR="00A40858" w:rsidRPr="00A40858" w:rsidRDefault="00A40858" w:rsidP="00A40858">
            <w:pPr>
              <w:spacing w:after="0" w:line="240" w:lineRule="auto"/>
              <w:jc w:val="right"/>
              <w:rPr>
                <w:ins w:id="2796" w:author="10073817" w:date="2016-10-27T22:24:00Z"/>
                <w:rFonts w:ascii="Calibri" w:eastAsia="Times New Roman" w:hAnsi="Calibri" w:cs="Calibri"/>
                <w:color w:val="000000"/>
                <w:lang w:eastAsia="en-ZA"/>
              </w:rPr>
            </w:pPr>
            <w:ins w:id="2797" w:author="10073817" w:date="2016-10-27T22:24:00Z">
              <w:r w:rsidRPr="00A40858">
                <w:rPr>
                  <w:rFonts w:ascii="Calibri" w:eastAsia="Times New Roman" w:hAnsi="Calibri" w:cs="Calibri"/>
                  <w:color w:val="000000"/>
                  <w:lang w:eastAsia="en-ZA"/>
                </w:rPr>
                <w:t>1.742</w:t>
              </w:r>
            </w:ins>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14:paraId="1C9BC7BA" w14:textId="77777777" w:rsidR="00A40858" w:rsidRPr="00A40858" w:rsidRDefault="00A40858" w:rsidP="00A40858">
            <w:pPr>
              <w:spacing w:after="0" w:line="240" w:lineRule="auto"/>
              <w:jc w:val="right"/>
              <w:rPr>
                <w:ins w:id="2798" w:author="10073817" w:date="2016-10-27T22:24:00Z"/>
                <w:rFonts w:ascii="Calibri" w:eastAsia="Times New Roman" w:hAnsi="Calibri" w:cs="Calibri"/>
                <w:color w:val="000000"/>
                <w:lang w:eastAsia="en-ZA"/>
              </w:rPr>
            </w:pPr>
            <w:ins w:id="2799" w:author="10073817" w:date="2016-10-27T22:24:00Z">
              <w:r w:rsidRPr="00A40858">
                <w:rPr>
                  <w:rFonts w:ascii="Calibri" w:eastAsia="Times New Roman" w:hAnsi="Calibri" w:cs="Calibri"/>
                  <w:color w:val="000000"/>
                  <w:lang w:eastAsia="en-ZA"/>
                </w:rPr>
                <w:t>1.606</w:t>
              </w:r>
            </w:ins>
          </w:p>
        </w:tc>
      </w:tr>
      <w:tr w:rsidR="00A40858" w:rsidRPr="00A40858" w14:paraId="02872F0E" w14:textId="77777777" w:rsidTr="00A40858">
        <w:trPr>
          <w:trHeight w:val="300"/>
          <w:ins w:id="2800" w:author="10073817" w:date="2016-10-27T22:24:00Z"/>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704E1EBA" w14:textId="77777777" w:rsidR="00A40858" w:rsidRPr="00A40858" w:rsidRDefault="00A40858" w:rsidP="00A40858">
            <w:pPr>
              <w:spacing w:after="0" w:line="240" w:lineRule="auto"/>
              <w:rPr>
                <w:ins w:id="2801" w:author="10073817" w:date="2016-10-27T22:24:00Z"/>
                <w:rFonts w:ascii="Calibri" w:eastAsia="Times New Roman" w:hAnsi="Calibri" w:cs="Calibri"/>
                <w:color w:val="000000"/>
                <w:lang w:eastAsia="en-ZA"/>
              </w:rPr>
            </w:pPr>
            <w:ins w:id="2802" w:author="10073817" w:date="2016-10-27T22:24:00Z">
              <w:r w:rsidRPr="00A40858">
                <w:rPr>
                  <w:rFonts w:ascii="Calibri" w:eastAsia="Times New Roman" w:hAnsi="Calibri" w:cs="Calibri"/>
                  <w:color w:val="000000"/>
                  <w:lang w:eastAsia="en-ZA"/>
                </w:rPr>
                <w:t>6000-150</w:t>
              </w:r>
            </w:ins>
          </w:p>
        </w:tc>
        <w:tc>
          <w:tcPr>
            <w:tcW w:w="960" w:type="dxa"/>
            <w:tcBorders>
              <w:top w:val="single" w:sz="4" w:space="0" w:color="000000"/>
              <w:left w:val="nil"/>
              <w:bottom w:val="single" w:sz="4" w:space="0" w:color="000000"/>
              <w:right w:val="nil"/>
            </w:tcBorders>
            <w:shd w:val="clear" w:color="auto" w:fill="auto"/>
            <w:noWrap/>
            <w:vAlign w:val="bottom"/>
            <w:hideMark/>
          </w:tcPr>
          <w:p w14:paraId="7FFDB5CF" w14:textId="77777777" w:rsidR="00A40858" w:rsidRPr="00A40858" w:rsidRDefault="00A40858" w:rsidP="00A40858">
            <w:pPr>
              <w:spacing w:after="0" w:line="240" w:lineRule="auto"/>
              <w:jc w:val="right"/>
              <w:rPr>
                <w:ins w:id="2803" w:author="10073817" w:date="2016-10-27T22:24:00Z"/>
                <w:rFonts w:ascii="Calibri" w:eastAsia="Times New Roman" w:hAnsi="Calibri" w:cs="Calibri"/>
                <w:color w:val="000000"/>
                <w:lang w:eastAsia="en-ZA"/>
              </w:rPr>
            </w:pPr>
            <w:ins w:id="2804" w:author="10073817" w:date="2016-10-27T22:24:00Z">
              <w:r w:rsidRPr="00A40858">
                <w:rPr>
                  <w:rFonts w:ascii="Calibri" w:eastAsia="Times New Roman" w:hAnsi="Calibri" w:cs="Calibri"/>
                  <w:color w:val="000000"/>
                  <w:lang w:eastAsia="en-ZA"/>
                </w:rPr>
                <w:t>1.645</w:t>
              </w:r>
            </w:ins>
          </w:p>
        </w:tc>
        <w:tc>
          <w:tcPr>
            <w:tcW w:w="960" w:type="dxa"/>
            <w:tcBorders>
              <w:top w:val="single" w:sz="4" w:space="0" w:color="000000"/>
              <w:left w:val="nil"/>
              <w:bottom w:val="single" w:sz="4" w:space="0" w:color="000000"/>
              <w:right w:val="nil"/>
            </w:tcBorders>
            <w:shd w:val="clear" w:color="auto" w:fill="auto"/>
            <w:noWrap/>
            <w:vAlign w:val="bottom"/>
            <w:hideMark/>
          </w:tcPr>
          <w:p w14:paraId="4334CA26" w14:textId="77777777" w:rsidR="00A40858" w:rsidRPr="00A40858" w:rsidRDefault="00A40858" w:rsidP="00A40858">
            <w:pPr>
              <w:spacing w:after="0" w:line="240" w:lineRule="auto"/>
              <w:jc w:val="right"/>
              <w:rPr>
                <w:ins w:id="2805" w:author="10073817" w:date="2016-10-27T22:24:00Z"/>
                <w:rFonts w:ascii="Calibri" w:eastAsia="Times New Roman" w:hAnsi="Calibri" w:cs="Calibri"/>
                <w:color w:val="000000"/>
                <w:lang w:eastAsia="en-ZA"/>
              </w:rPr>
            </w:pPr>
            <w:ins w:id="2806" w:author="10073817" w:date="2016-10-27T22:24:00Z">
              <w:r w:rsidRPr="00A40858">
                <w:rPr>
                  <w:rFonts w:ascii="Calibri" w:eastAsia="Times New Roman" w:hAnsi="Calibri" w:cs="Calibri"/>
                  <w:color w:val="000000"/>
                  <w:lang w:eastAsia="en-ZA"/>
                </w:rPr>
                <w:t>1.721</w:t>
              </w:r>
            </w:ins>
          </w:p>
        </w:tc>
        <w:tc>
          <w:tcPr>
            <w:tcW w:w="960" w:type="dxa"/>
            <w:tcBorders>
              <w:top w:val="single" w:sz="4" w:space="0" w:color="000000"/>
              <w:left w:val="nil"/>
              <w:bottom w:val="single" w:sz="4" w:space="0" w:color="000000"/>
              <w:right w:val="nil"/>
            </w:tcBorders>
            <w:shd w:val="clear" w:color="auto" w:fill="auto"/>
            <w:noWrap/>
            <w:vAlign w:val="bottom"/>
            <w:hideMark/>
          </w:tcPr>
          <w:p w14:paraId="5B3BE8B2" w14:textId="77777777" w:rsidR="00A40858" w:rsidRPr="00A40858" w:rsidRDefault="00A40858" w:rsidP="00A40858">
            <w:pPr>
              <w:spacing w:after="0" w:line="240" w:lineRule="auto"/>
              <w:jc w:val="right"/>
              <w:rPr>
                <w:ins w:id="2807" w:author="10073817" w:date="2016-10-27T22:24:00Z"/>
                <w:rFonts w:ascii="Calibri" w:eastAsia="Times New Roman" w:hAnsi="Calibri" w:cs="Calibri"/>
                <w:color w:val="000000"/>
                <w:lang w:eastAsia="en-ZA"/>
              </w:rPr>
            </w:pPr>
            <w:ins w:id="2808" w:author="10073817" w:date="2016-10-27T22:24:00Z">
              <w:r w:rsidRPr="00A40858">
                <w:rPr>
                  <w:rFonts w:ascii="Calibri" w:eastAsia="Times New Roman" w:hAnsi="Calibri" w:cs="Calibri"/>
                  <w:color w:val="000000"/>
                  <w:lang w:eastAsia="en-ZA"/>
                </w:rPr>
                <w:t>2.771</w:t>
              </w:r>
            </w:ins>
          </w:p>
        </w:tc>
        <w:tc>
          <w:tcPr>
            <w:tcW w:w="960" w:type="dxa"/>
            <w:tcBorders>
              <w:top w:val="single" w:sz="4" w:space="0" w:color="000000"/>
              <w:left w:val="nil"/>
              <w:bottom w:val="single" w:sz="4" w:space="0" w:color="000000"/>
              <w:right w:val="nil"/>
            </w:tcBorders>
            <w:shd w:val="clear" w:color="auto" w:fill="auto"/>
            <w:noWrap/>
            <w:vAlign w:val="bottom"/>
            <w:hideMark/>
          </w:tcPr>
          <w:p w14:paraId="245AED27" w14:textId="77777777" w:rsidR="00A40858" w:rsidRPr="00A40858" w:rsidRDefault="00A40858" w:rsidP="00A40858">
            <w:pPr>
              <w:spacing w:after="0" w:line="240" w:lineRule="auto"/>
              <w:jc w:val="right"/>
              <w:rPr>
                <w:ins w:id="2809" w:author="10073817" w:date="2016-10-27T22:24:00Z"/>
                <w:rFonts w:ascii="Calibri" w:eastAsia="Times New Roman" w:hAnsi="Calibri" w:cs="Calibri"/>
                <w:color w:val="000000"/>
                <w:lang w:eastAsia="en-ZA"/>
              </w:rPr>
            </w:pPr>
            <w:ins w:id="2810" w:author="10073817" w:date="2016-10-27T22:24:00Z">
              <w:r w:rsidRPr="00A40858">
                <w:rPr>
                  <w:rFonts w:ascii="Calibri" w:eastAsia="Times New Roman" w:hAnsi="Calibri" w:cs="Calibri"/>
                  <w:color w:val="000000"/>
                  <w:lang w:eastAsia="en-ZA"/>
                </w:rPr>
                <w:t>1.797</w:t>
              </w:r>
            </w:ins>
          </w:p>
        </w:tc>
        <w:tc>
          <w:tcPr>
            <w:tcW w:w="960" w:type="dxa"/>
            <w:tcBorders>
              <w:top w:val="single" w:sz="4" w:space="0" w:color="000000"/>
              <w:left w:val="nil"/>
              <w:bottom w:val="single" w:sz="4" w:space="0" w:color="000000"/>
              <w:right w:val="nil"/>
            </w:tcBorders>
            <w:shd w:val="clear" w:color="auto" w:fill="auto"/>
            <w:noWrap/>
            <w:vAlign w:val="bottom"/>
            <w:hideMark/>
          </w:tcPr>
          <w:p w14:paraId="4F48A7A4" w14:textId="77777777" w:rsidR="00A40858" w:rsidRPr="00A40858" w:rsidRDefault="00A40858" w:rsidP="00A40858">
            <w:pPr>
              <w:spacing w:after="0" w:line="240" w:lineRule="auto"/>
              <w:jc w:val="right"/>
              <w:rPr>
                <w:ins w:id="2811" w:author="10073817" w:date="2016-10-27T22:24:00Z"/>
                <w:rFonts w:ascii="Calibri" w:eastAsia="Times New Roman" w:hAnsi="Calibri" w:cs="Calibri"/>
                <w:color w:val="000000"/>
                <w:lang w:eastAsia="en-ZA"/>
              </w:rPr>
            </w:pPr>
            <w:ins w:id="2812" w:author="10073817" w:date="2016-10-27T22:24:00Z">
              <w:r w:rsidRPr="00A40858">
                <w:rPr>
                  <w:rFonts w:ascii="Calibri" w:eastAsia="Times New Roman" w:hAnsi="Calibri" w:cs="Calibri"/>
                  <w:color w:val="000000"/>
                  <w:lang w:eastAsia="en-ZA"/>
                </w:rPr>
                <w:t>1.809</w:t>
              </w:r>
            </w:ins>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31541A71" w14:textId="77777777" w:rsidR="00A40858" w:rsidRPr="00A40858" w:rsidRDefault="00A40858" w:rsidP="00A40858">
            <w:pPr>
              <w:spacing w:after="0" w:line="240" w:lineRule="auto"/>
              <w:jc w:val="right"/>
              <w:rPr>
                <w:ins w:id="2813" w:author="10073817" w:date="2016-10-27T22:24:00Z"/>
                <w:rFonts w:ascii="Calibri" w:eastAsia="Times New Roman" w:hAnsi="Calibri" w:cs="Calibri"/>
                <w:color w:val="000000"/>
                <w:lang w:eastAsia="en-ZA"/>
              </w:rPr>
            </w:pPr>
            <w:ins w:id="2814" w:author="10073817" w:date="2016-10-27T22:24:00Z">
              <w:r w:rsidRPr="00A40858">
                <w:rPr>
                  <w:rFonts w:ascii="Calibri" w:eastAsia="Times New Roman" w:hAnsi="Calibri" w:cs="Calibri"/>
                  <w:color w:val="000000"/>
                  <w:lang w:eastAsia="en-ZA"/>
                </w:rPr>
                <w:t>2.114</w:t>
              </w:r>
            </w:ins>
          </w:p>
        </w:tc>
      </w:tr>
    </w:tbl>
    <w:p w14:paraId="60CB37FB" w14:textId="39A61905" w:rsidR="00A40858" w:rsidRDefault="00A40858">
      <w:pPr>
        <w:rPr>
          <w:ins w:id="2815" w:author="10073817" w:date="2016-10-27T12:34:00Z"/>
        </w:rPr>
        <w:pPrChange w:id="2816" w:author="10073817" w:date="2016-10-27T12:23:00Z">
          <w:pPr>
            <w:spacing w:after="240"/>
            <w:jc w:val="both"/>
          </w:pPr>
        </w:pPrChange>
      </w:pPr>
      <w:ins w:id="2817" w:author="10073817" w:date="2016-10-27T22:25:00Z">
        <w:r>
          <w:t>Table 6</w:t>
        </w:r>
      </w:ins>
    </w:p>
    <w:p w14:paraId="456146F6" w14:textId="72FEEAE8" w:rsidR="00045DE7" w:rsidRDefault="00045DE7">
      <w:pPr>
        <w:pStyle w:val="Heading2"/>
        <w:rPr>
          <w:ins w:id="2818" w:author="10073817" w:date="2016-10-27T12:22:00Z"/>
        </w:rPr>
        <w:pPrChange w:id="2819" w:author="10073817" w:date="2016-10-27T12:21:00Z">
          <w:pPr>
            <w:spacing w:after="240"/>
            <w:jc w:val="both"/>
          </w:pPr>
        </w:pPrChange>
      </w:pPr>
      <w:ins w:id="2820" w:author="10073817" w:date="2016-10-27T12:22:00Z">
        <w:r>
          <w:t>Conclusion</w:t>
        </w:r>
      </w:ins>
    </w:p>
    <w:p w14:paraId="2F92B437" w14:textId="28E2ED9B" w:rsidR="00F92307" w:rsidRPr="00045DE7" w:rsidDel="00EE1A47" w:rsidRDefault="00F92307">
      <w:pPr>
        <w:rPr>
          <w:del w:id="2821" w:author="10073817" w:date="2016-10-27T22:05:00Z"/>
          <w:rPrChange w:id="2822" w:author="10073817" w:date="2016-10-27T12:20:00Z">
            <w:rPr>
              <w:del w:id="2823" w:author="10073817" w:date="2016-10-27T22:05:00Z"/>
              <w:rStyle w:val="tgc"/>
              <w:rFonts w:eastAsia="Times New Roman" w:cs="Arial"/>
              <w:sz w:val="20"/>
              <w:szCs w:val="20"/>
            </w:rPr>
          </w:rPrChange>
        </w:rPr>
        <w:pPrChange w:id="2824" w:author="10073817" w:date="2016-10-26T15:10:00Z">
          <w:pPr>
            <w:spacing w:after="240"/>
            <w:jc w:val="both"/>
          </w:pPr>
        </w:pPrChange>
      </w:pPr>
    </w:p>
    <w:p w14:paraId="504BBD4E" w14:textId="5141C3AA" w:rsidR="00CD4EA0" w:rsidRPr="00045DE7" w:rsidDel="00045DE7" w:rsidRDefault="00EA3000">
      <w:pPr>
        <w:pStyle w:val="Heading3"/>
        <w:jc w:val="both"/>
        <w:rPr>
          <w:del w:id="2825" w:author="10073817" w:date="2016-10-27T12:28:00Z"/>
          <w:rFonts w:ascii="Arial" w:hAnsi="Arial" w:cs="Arial"/>
          <w:sz w:val="22"/>
          <w:szCs w:val="22"/>
          <w:rPrChange w:id="2826" w:author="10073817" w:date="2016-10-27T12:20:00Z">
            <w:rPr>
              <w:del w:id="2827" w:author="10073817" w:date="2016-10-27T12:28:00Z"/>
              <w:rFonts w:ascii="Arial" w:hAnsi="Arial" w:cs="Arial"/>
              <w:sz w:val="20"/>
              <w:szCs w:val="20"/>
            </w:rPr>
          </w:rPrChange>
        </w:rPr>
      </w:pPr>
      <w:del w:id="2828" w:author="10073817" w:date="2016-10-27T12:28:00Z">
        <w:r w:rsidRPr="00045DE7" w:rsidDel="00045DE7">
          <w:rPr>
            <w:rFonts w:cs="Arial"/>
            <w:sz w:val="22"/>
            <w:szCs w:val="22"/>
            <w:rPrChange w:id="2829" w:author="10073817" w:date="2016-10-27T12:20:00Z">
              <w:rPr>
                <w:rFonts w:cs="Arial"/>
                <w:sz w:val="20"/>
                <w:szCs w:val="20"/>
              </w:rPr>
            </w:rPrChange>
          </w:rPr>
          <w:delText>Aim</w:delText>
        </w:r>
      </w:del>
    </w:p>
    <w:p w14:paraId="40CF6745" w14:textId="6F621E49" w:rsidR="00CA4E68" w:rsidRPr="00045DE7" w:rsidDel="00045DE7" w:rsidRDefault="00CD4EA0">
      <w:pPr>
        <w:jc w:val="both"/>
        <w:rPr>
          <w:del w:id="2830" w:author="10073817" w:date="2016-10-27T12:28:00Z"/>
          <w:rFonts w:cs="Arial"/>
          <w:rPrChange w:id="2831" w:author="10073817" w:date="2016-10-27T12:20:00Z">
            <w:rPr>
              <w:del w:id="2832" w:author="10073817" w:date="2016-10-27T12:28:00Z"/>
              <w:rFonts w:cs="Arial"/>
              <w:sz w:val="20"/>
              <w:szCs w:val="20"/>
            </w:rPr>
          </w:rPrChange>
        </w:rPr>
      </w:pPr>
      <w:del w:id="2833" w:author="10073817" w:date="2016-10-27T12:28:00Z">
        <w:r w:rsidRPr="00045DE7" w:rsidDel="00045DE7">
          <w:rPr>
            <w:rFonts w:cs="Arial"/>
            <w:rPrChange w:id="2834" w:author="10073817" w:date="2016-10-27T12:20:00Z">
              <w:rPr>
                <w:rFonts w:cs="Arial"/>
                <w:sz w:val="20"/>
                <w:szCs w:val="20"/>
              </w:rPr>
            </w:rPrChange>
          </w:rPr>
          <w:delText xml:space="preserve">The </w:delText>
        </w:r>
        <w:r w:rsidR="00CA4E68" w:rsidRPr="00045DE7" w:rsidDel="00045DE7">
          <w:rPr>
            <w:rFonts w:cs="Arial"/>
            <w:rPrChange w:id="2835" w:author="10073817" w:date="2016-10-27T12:20:00Z">
              <w:rPr>
                <w:rFonts w:cs="Arial"/>
                <w:sz w:val="20"/>
                <w:szCs w:val="20"/>
              </w:rPr>
            </w:rPrChange>
          </w:rPr>
          <w:delText>aim of this project is to develop a model that could be used to create the three surfaces identified in MCM-41 support material.</w:delText>
        </w:r>
      </w:del>
    </w:p>
    <w:p w14:paraId="2C19F372" w14:textId="41FAE6C9" w:rsidR="00EA3000" w:rsidRPr="00045DE7" w:rsidDel="00045DE7" w:rsidRDefault="00EA3000">
      <w:pPr>
        <w:spacing w:after="0"/>
        <w:jc w:val="both"/>
        <w:rPr>
          <w:del w:id="2836" w:author="10073817" w:date="2016-10-27T12:28:00Z"/>
          <w:rFonts w:cs="Arial"/>
          <w:color w:val="1F3864" w:themeColor="accent5" w:themeShade="80"/>
          <w:rPrChange w:id="2837" w:author="10073817" w:date="2016-10-27T12:20:00Z">
            <w:rPr>
              <w:del w:id="2838" w:author="10073817" w:date="2016-10-27T12:28:00Z"/>
              <w:rFonts w:cs="Arial"/>
              <w:color w:val="1F3864" w:themeColor="accent5" w:themeShade="80"/>
              <w:sz w:val="20"/>
              <w:szCs w:val="20"/>
            </w:rPr>
          </w:rPrChange>
        </w:rPr>
      </w:pPr>
      <w:del w:id="2839" w:author="10073817" w:date="2016-10-27T12:28:00Z">
        <w:r w:rsidRPr="00045DE7" w:rsidDel="00045DE7">
          <w:rPr>
            <w:rFonts w:cs="Arial"/>
            <w:color w:val="1F3864" w:themeColor="accent5" w:themeShade="80"/>
            <w:rPrChange w:id="2840" w:author="10073817" w:date="2016-10-27T12:20:00Z">
              <w:rPr>
                <w:rFonts w:cs="Arial"/>
                <w:color w:val="1F3864" w:themeColor="accent5" w:themeShade="80"/>
                <w:sz w:val="20"/>
                <w:szCs w:val="20"/>
              </w:rPr>
            </w:rPrChange>
          </w:rPr>
          <w:delText>Objectives</w:delText>
        </w:r>
      </w:del>
    </w:p>
    <w:p w14:paraId="6D90D25A" w14:textId="7C866D30" w:rsidR="00480036" w:rsidRPr="00045DE7" w:rsidDel="00045DE7" w:rsidRDefault="00480036">
      <w:pPr>
        <w:pStyle w:val="ListParagraph"/>
        <w:numPr>
          <w:ilvl w:val="3"/>
          <w:numId w:val="3"/>
        </w:numPr>
        <w:ind w:left="851" w:hanging="284"/>
        <w:jc w:val="both"/>
        <w:rPr>
          <w:del w:id="2841" w:author="10073817" w:date="2016-10-27T12:28:00Z"/>
          <w:rFonts w:cs="Arial"/>
          <w:rPrChange w:id="2842" w:author="10073817" w:date="2016-10-27T12:20:00Z">
            <w:rPr>
              <w:del w:id="2843" w:author="10073817" w:date="2016-10-27T12:28:00Z"/>
              <w:rFonts w:cs="Arial"/>
              <w:sz w:val="20"/>
              <w:szCs w:val="20"/>
            </w:rPr>
          </w:rPrChange>
        </w:rPr>
      </w:pPr>
      <w:del w:id="2844" w:author="10073817" w:date="2016-10-27T12:28:00Z">
        <w:r w:rsidRPr="00045DE7" w:rsidDel="00045DE7">
          <w:rPr>
            <w:rFonts w:cs="Arial"/>
            <w:rPrChange w:id="2845" w:author="10073817" w:date="2016-10-27T12:20:00Z">
              <w:rPr>
                <w:rFonts w:cs="Arial"/>
                <w:sz w:val="20"/>
                <w:szCs w:val="20"/>
              </w:rPr>
            </w:rPrChange>
          </w:rPr>
          <w:delText>Comprehensive literature study on MCM-41.</w:delText>
        </w:r>
      </w:del>
    </w:p>
    <w:p w14:paraId="7DB6A82F" w14:textId="475B6C09" w:rsidR="00480036" w:rsidRPr="00045DE7" w:rsidDel="00045DE7" w:rsidRDefault="00480036">
      <w:pPr>
        <w:pStyle w:val="ListParagraph"/>
        <w:numPr>
          <w:ilvl w:val="3"/>
          <w:numId w:val="3"/>
        </w:numPr>
        <w:ind w:left="851" w:hanging="284"/>
        <w:jc w:val="both"/>
        <w:rPr>
          <w:del w:id="2846" w:author="10073817" w:date="2016-10-27T12:28:00Z"/>
          <w:rFonts w:cs="Arial"/>
          <w:rPrChange w:id="2847" w:author="10073817" w:date="2016-10-27T12:20:00Z">
            <w:rPr>
              <w:del w:id="2848" w:author="10073817" w:date="2016-10-27T12:28:00Z"/>
              <w:rFonts w:cs="Arial"/>
              <w:sz w:val="20"/>
              <w:szCs w:val="20"/>
            </w:rPr>
          </w:rPrChange>
        </w:rPr>
      </w:pPr>
      <w:del w:id="2849" w:author="10073817" w:date="2016-10-27T12:28:00Z">
        <w:r w:rsidRPr="00045DE7" w:rsidDel="00045DE7">
          <w:rPr>
            <w:rFonts w:cs="Arial"/>
            <w:rPrChange w:id="2850" w:author="10073817" w:date="2016-10-27T12:20:00Z">
              <w:rPr>
                <w:rFonts w:cs="Arial"/>
                <w:sz w:val="20"/>
                <w:szCs w:val="20"/>
              </w:rPr>
            </w:rPrChange>
          </w:rPr>
          <w:delText>Training in the use of CASTEP.</w:delText>
        </w:r>
      </w:del>
    </w:p>
    <w:p w14:paraId="2224FD13" w14:textId="2418B94E" w:rsidR="00480036" w:rsidRPr="00045DE7" w:rsidDel="00045DE7" w:rsidRDefault="00480036">
      <w:pPr>
        <w:pStyle w:val="ListParagraph"/>
        <w:numPr>
          <w:ilvl w:val="3"/>
          <w:numId w:val="3"/>
        </w:numPr>
        <w:spacing w:after="0"/>
        <w:ind w:left="851" w:hanging="284"/>
        <w:contextualSpacing w:val="0"/>
        <w:jc w:val="both"/>
        <w:rPr>
          <w:del w:id="2851" w:author="10073817" w:date="2016-10-27T12:28:00Z"/>
          <w:rFonts w:cs="Arial"/>
          <w:rPrChange w:id="2852" w:author="10073817" w:date="2016-10-27T12:20:00Z">
            <w:rPr>
              <w:del w:id="2853" w:author="10073817" w:date="2016-10-27T12:28:00Z"/>
              <w:rFonts w:cs="Arial"/>
              <w:sz w:val="20"/>
              <w:szCs w:val="20"/>
            </w:rPr>
          </w:rPrChange>
        </w:rPr>
      </w:pPr>
      <w:del w:id="2854" w:author="10073817" w:date="2016-10-27T12:28:00Z">
        <w:r w:rsidRPr="00045DE7" w:rsidDel="00045DE7">
          <w:rPr>
            <w:rFonts w:cs="Arial"/>
            <w:rPrChange w:id="2855" w:author="10073817" w:date="2016-10-27T12:20:00Z">
              <w:rPr>
                <w:rFonts w:cs="Arial"/>
                <w:sz w:val="20"/>
                <w:szCs w:val="20"/>
              </w:rPr>
            </w:rPrChange>
          </w:rPr>
          <w:delText>Development of method to creating an amorphous SiO2 bulk structure.</w:delText>
        </w:r>
      </w:del>
    </w:p>
    <w:p w14:paraId="1E42F118" w14:textId="77777777" w:rsidR="00045DE7" w:rsidRDefault="00045DE7">
      <w:pPr>
        <w:pStyle w:val="BodyText"/>
        <w:spacing w:line="360" w:lineRule="auto"/>
        <w:rPr>
          <w:ins w:id="2856" w:author="10073817" w:date="2016-10-27T12:29:00Z"/>
          <w:rFonts w:ascii="Arial" w:hAnsi="Arial" w:cs="Arial"/>
          <w:sz w:val="22"/>
          <w:szCs w:val="22"/>
        </w:rPr>
        <w:pPrChange w:id="2857" w:author="10073817" w:date="2016-10-26T09:38:00Z">
          <w:pPr>
            <w:pStyle w:val="BodyText"/>
          </w:pPr>
        </w:pPrChange>
      </w:pPr>
    </w:p>
    <w:p w14:paraId="0E07202F" w14:textId="3C914D93" w:rsidR="00480036" w:rsidRPr="00045DE7" w:rsidDel="00AA1F4F" w:rsidRDefault="00480036">
      <w:pPr>
        <w:pStyle w:val="BodyText"/>
        <w:numPr>
          <w:ilvl w:val="3"/>
          <w:numId w:val="3"/>
        </w:numPr>
        <w:spacing w:after="240" w:line="360" w:lineRule="auto"/>
        <w:ind w:left="851" w:hanging="284"/>
        <w:rPr>
          <w:del w:id="2858" w:author="10073817" w:date="2016-10-25T16:12:00Z"/>
          <w:rFonts w:ascii="Arial" w:hAnsi="Arial" w:cs="Arial"/>
          <w:sz w:val="22"/>
          <w:szCs w:val="22"/>
          <w:rPrChange w:id="2859" w:author="10073817" w:date="2016-10-27T12:20:00Z">
            <w:rPr>
              <w:del w:id="2860" w:author="10073817" w:date="2016-10-25T16:12:00Z"/>
              <w:rFonts w:ascii="Arial" w:hAnsi="Arial" w:cs="Arial"/>
              <w:sz w:val="20"/>
              <w:szCs w:val="20"/>
            </w:rPr>
          </w:rPrChange>
        </w:rPr>
        <w:pPrChange w:id="2861" w:author="10073817" w:date="2016-10-26T09:38:00Z">
          <w:pPr>
            <w:pStyle w:val="BodyText"/>
            <w:numPr>
              <w:ilvl w:val="3"/>
              <w:numId w:val="3"/>
            </w:numPr>
            <w:spacing w:after="240"/>
            <w:ind w:left="851" w:hanging="284"/>
          </w:pPr>
        </w:pPrChange>
      </w:pPr>
      <w:del w:id="2862" w:author="10073817" w:date="2016-10-25T16:12:00Z">
        <w:r w:rsidRPr="00045DE7" w:rsidDel="00AA1F4F">
          <w:rPr>
            <w:rFonts w:ascii="Arial" w:hAnsi="Arial" w:cs="Arial"/>
            <w:sz w:val="22"/>
            <w:szCs w:val="22"/>
            <w:rPrChange w:id="2863" w:author="10073817" w:date="2016-10-27T12:20:00Z">
              <w:rPr>
                <w:rFonts w:cs="Arial"/>
                <w:sz w:val="20"/>
                <w:szCs w:val="20"/>
              </w:rPr>
            </w:rPrChange>
          </w:rPr>
          <w:delText>Cutting surfaces and creating slab structures f</w:delText>
        </w:r>
        <w:r w:rsidR="008C0A9C" w:rsidRPr="00045DE7" w:rsidDel="00AA1F4F">
          <w:rPr>
            <w:rFonts w:ascii="Arial" w:hAnsi="Arial" w:cs="Arial"/>
            <w:sz w:val="22"/>
            <w:szCs w:val="22"/>
            <w:rPrChange w:id="2864" w:author="10073817" w:date="2016-10-27T12:20:00Z">
              <w:rPr>
                <w:rFonts w:cs="Arial"/>
                <w:sz w:val="20"/>
                <w:szCs w:val="20"/>
              </w:rPr>
            </w:rPrChange>
          </w:rPr>
          <w:delText>r</w:delText>
        </w:r>
        <w:r w:rsidRPr="00045DE7" w:rsidDel="00AA1F4F">
          <w:rPr>
            <w:rFonts w:ascii="Arial" w:hAnsi="Arial" w:cs="Arial"/>
            <w:sz w:val="22"/>
            <w:szCs w:val="22"/>
            <w:rPrChange w:id="2865" w:author="10073817" w:date="2016-10-27T12:20:00Z">
              <w:rPr>
                <w:rFonts w:cs="Arial"/>
                <w:sz w:val="20"/>
                <w:szCs w:val="20"/>
              </w:rPr>
            </w:rPrChange>
          </w:rPr>
          <w:delText>om amorphous SiO2 bulk structures.</w:delText>
        </w:r>
      </w:del>
    </w:p>
    <w:p w14:paraId="05839AD5" w14:textId="5E8FC17B" w:rsidR="008D7808" w:rsidRPr="00045DE7" w:rsidRDefault="008D7808">
      <w:pPr>
        <w:pStyle w:val="BodyText"/>
        <w:spacing w:line="360" w:lineRule="auto"/>
        <w:rPr>
          <w:ins w:id="2866" w:author="10073817" w:date="2016-10-26T13:45:00Z"/>
          <w:rFonts w:ascii="Arial" w:hAnsi="Arial" w:cs="Arial"/>
          <w:color w:val="1F3864" w:themeColor="accent5" w:themeShade="80"/>
          <w:sz w:val="22"/>
          <w:szCs w:val="22"/>
        </w:rPr>
        <w:pPrChange w:id="2867" w:author="10073817" w:date="2016-10-26T09:38:00Z">
          <w:pPr>
            <w:pStyle w:val="BodyText"/>
          </w:pPr>
        </w:pPrChange>
      </w:pPr>
      <w:r w:rsidRPr="00045DE7">
        <w:rPr>
          <w:rFonts w:ascii="Arial" w:hAnsi="Arial" w:cs="Arial"/>
          <w:color w:val="1F3864" w:themeColor="accent5" w:themeShade="80"/>
          <w:sz w:val="22"/>
          <w:szCs w:val="22"/>
          <w:rPrChange w:id="2868" w:author="10073817" w:date="2016-10-27T12:20:00Z">
            <w:rPr>
              <w:rFonts w:ascii="Arial" w:hAnsi="Arial" w:cs="Arial"/>
              <w:color w:val="1F3864" w:themeColor="accent5" w:themeShade="80"/>
              <w:sz w:val="20"/>
              <w:szCs w:val="20"/>
            </w:rPr>
          </w:rPrChange>
        </w:rPr>
        <w:t>References</w:t>
      </w:r>
    </w:p>
    <w:p w14:paraId="03BAB5DD" w14:textId="3D03CA8B" w:rsidR="00DD79C7" w:rsidRPr="00686D5C" w:rsidRDefault="00DD79C7">
      <w:pPr>
        <w:pStyle w:val="BodyText"/>
        <w:numPr>
          <w:ilvl w:val="0"/>
          <w:numId w:val="13"/>
        </w:numPr>
        <w:spacing w:line="360" w:lineRule="auto"/>
        <w:rPr>
          <w:ins w:id="2869" w:author="10073817" w:date="2016-10-26T13:45:00Z"/>
          <w:rFonts w:ascii="Arial" w:hAnsi="Arial" w:cs="Arial"/>
          <w:sz w:val="22"/>
          <w:szCs w:val="22"/>
          <w:rPrChange w:id="2870" w:author="10073817" w:date="2016-10-27T23:09:00Z">
            <w:rPr>
              <w:ins w:id="2871" w:author="10073817" w:date="2016-10-26T13:45:00Z"/>
              <w:rFonts w:ascii="Arial" w:hAnsi="Arial" w:cs="Arial"/>
              <w:color w:val="1F3864" w:themeColor="accent5" w:themeShade="80"/>
              <w:sz w:val="22"/>
              <w:szCs w:val="22"/>
            </w:rPr>
          </w:rPrChange>
        </w:rPr>
        <w:pPrChange w:id="2872" w:author="10073817" w:date="2016-10-26T13:46:00Z">
          <w:pPr>
            <w:pStyle w:val="BodyText"/>
          </w:pPr>
        </w:pPrChange>
      </w:pPr>
      <w:ins w:id="2873" w:author="10073817" w:date="2016-10-26T13:45:00Z">
        <w:r w:rsidRPr="00686D5C">
          <w:rPr>
            <w:rFonts w:ascii="Arial" w:hAnsi="Arial" w:cs="Arial"/>
            <w:sz w:val="22"/>
            <w:szCs w:val="22"/>
            <w:rPrChange w:id="2874" w:author="10073817" w:date="2016-10-27T23:09:00Z">
              <w:rPr>
                <w:rFonts w:ascii="Arial" w:hAnsi="Arial" w:cs="Arial"/>
                <w:color w:val="1F3864" w:themeColor="accent5" w:themeShade="80"/>
                <w:sz w:val="22"/>
                <w:szCs w:val="22"/>
              </w:rPr>
            </w:rPrChange>
          </w:rPr>
          <w:t>Material Studio ref</w:t>
        </w:r>
      </w:ins>
    </w:p>
    <w:p w14:paraId="2CDF8D84" w14:textId="6F413327" w:rsidR="00DD79C7" w:rsidRPr="00686D5C" w:rsidRDefault="00DD79C7" w:rsidP="00AE4FC3">
      <w:pPr>
        <w:pStyle w:val="BodyText"/>
        <w:numPr>
          <w:ilvl w:val="0"/>
          <w:numId w:val="13"/>
        </w:numPr>
        <w:spacing w:line="360" w:lineRule="auto"/>
        <w:rPr>
          <w:ins w:id="2875" w:author="10073817" w:date="2016-10-26T13:47:00Z"/>
          <w:rFonts w:ascii="Arial" w:hAnsi="Arial" w:cs="Arial"/>
          <w:sz w:val="22"/>
          <w:szCs w:val="22"/>
          <w:rPrChange w:id="2876" w:author="10073817" w:date="2016-10-27T23:09:00Z">
            <w:rPr>
              <w:ins w:id="2877" w:author="10073817" w:date="2016-10-26T13:47:00Z"/>
              <w:rFonts w:ascii="AdvP4E71" w:hAnsi="AdvP4E71" w:cs="AdvP4E71"/>
              <w:i/>
              <w:color w:val="FF0000"/>
              <w:sz w:val="18"/>
              <w:szCs w:val="18"/>
            </w:rPr>
          </w:rPrChange>
        </w:rPr>
        <w:pPrChange w:id="2878" w:author="10073817" w:date="2016-10-26T13:46:00Z">
          <w:pPr>
            <w:pStyle w:val="BodyText"/>
          </w:pPr>
        </w:pPrChange>
      </w:pPr>
      <w:ins w:id="2879" w:author="10073817" w:date="2016-10-26T13:47:00Z">
        <w:r w:rsidRPr="00686D5C">
          <w:rPr>
            <w:rFonts w:ascii="Arial" w:hAnsi="Arial" w:cs="Arial"/>
            <w:sz w:val="22"/>
            <w:szCs w:val="22"/>
            <w:rPrChange w:id="2880" w:author="10073817" w:date="2016-10-27T23:09:00Z">
              <w:rPr>
                <w:rFonts w:ascii="AdvP7CD3" w:hAnsi="AdvP7CD3" w:cs="AdvP7CD3"/>
                <w:i/>
                <w:color w:val="FF0000"/>
                <w:sz w:val="18"/>
                <w:szCs w:val="18"/>
              </w:rPr>
            </w:rPrChange>
          </w:rPr>
          <w:t xml:space="preserve">J W Herndon, </w:t>
        </w:r>
      </w:ins>
      <w:ins w:id="2881" w:author="10073817" w:date="2016-10-27T22:48:00Z">
        <w:r w:rsidR="00AE4FC3" w:rsidRPr="00686D5C">
          <w:rPr>
            <w:rFonts w:ascii="Arial" w:hAnsi="Arial" w:cs="Arial"/>
            <w:sz w:val="22"/>
            <w:szCs w:val="22"/>
            <w:rPrChange w:id="2882" w:author="10073817" w:date="2016-10-27T23:09:00Z">
              <w:rPr>
                <w:rFonts w:ascii="Arial" w:hAnsi="Arial" w:cs="Arial"/>
                <w:color w:val="FF0000"/>
                <w:sz w:val="22"/>
                <w:szCs w:val="22"/>
              </w:rPr>
            </w:rPrChange>
          </w:rPr>
          <w:t xml:space="preserve">2007, </w:t>
        </w:r>
      </w:ins>
      <w:ins w:id="2883" w:author="10073817" w:date="2016-10-27T22:49:00Z">
        <w:r w:rsidR="00AE4FC3" w:rsidRPr="00686D5C">
          <w:rPr>
            <w:rFonts w:ascii="Arial" w:hAnsi="Arial" w:cs="Arial"/>
            <w:sz w:val="22"/>
            <w:szCs w:val="22"/>
            <w:rPrChange w:id="2884" w:author="10073817" w:date="2016-10-27T23:09:00Z">
              <w:rPr>
                <w:rFonts w:ascii="Arial" w:hAnsi="Arial" w:cs="Arial"/>
                <w:color w:val="FF0000"/>
                <w:sz w:val="22"/>
                <w:szCs w:val="22"/>
              </w:rPr>
            </w:rPrChange>
          </w:rPr>
          <w:t xml:space="preserve">The chemistry of the carbon–transition metal double and triple bond: Annual survey covering the year 2005, </w:t>
        </w:r>
        <w:r w:rsidR="00AE4FC3" w:rsidRPr="00686D5C">
          <w:rPr>
            <w:rFonts w:ascii="Arial" w:hAnsi="Arial" w:cs="Arial"/>
            <w:i/>
            <w:iCs/>
            <w:sz w:val="22"/>
            <w:szCs w:val="22"/>
            <w:rPrChange w:id="2885" w:author="10073817" w:date="2016-10-27T23:09:00Z">
              <w:rPr>
                <w:i/>
                <w:iCs/>
              </w:rPr>
            </w:rPrChange>
          </w:rPr>
          <w:t>Coordination Chemistry Reviews</w:t>
        </w:r>
        <w:r w:rsidR="00AE4FC3" w:rsidRPr="00686D5C">
          <w:rPr>
            <w:rFonts w:ascii="Arial" w:hAnsi="Arial" w:cs="Arial"/>
            <w:i/>
            <w:iCs/>
            <w:sz w:val="22"/>
            <w:szCs w:val="22"/>
            <w:rPrChange w:id="2886" w:author="10073817" w:date="2016-10-27T23:09:00Z">
              <w:rPr>
                <w:rFonts w:ascii="Arial" w:hAnsi="Arial" w:cs="Arial"/>
                <w:i/>
                <w:iCs/>
              </w:rPr>
            </w:rPrChange>
          </w:rPr>
          <w:t>,</w:t>
        </w:r>
      </w:ins>
      <w:ins w:id="2887" w:author="10073817" w:date="2016-10-27T22:50:00Z">
        <w:r w:rsidR="00AE4FC3" w:rsidRPr="00686D5C">
          <w:rPr>
            <w:rFonts w:ascii="Arial" w:hAnsi="Arial" w:cs="Arial"/>
            <w:iCs/>
            <w:sz w:val="22"/>
            <w:szCs w:val="22"/>
            <w:rPrChange w:id="2888" w:author="10073817" w:date="2016-10-27T23:09:00Z">
              <w:rPr>
                <w:rFonts w:ascii="Arial" w:hAnsi="Arial" w:cs="Arial"/>
                <w:iCs/>
              </w:rPr>
            </w:rPrChange>
          </w:rPr>
          <w:t>251(9-10): 1158-1258</w:t>
        </w:r>
      </w:ins>
    </w:p>
    <w:p w14:paraId="3E2D6EBC" w14:textId="5D6A242B" w:rsidR="00DD79C7" w:rsidRPr="00686D5C" w:rsidRDefault="00DD79C7">
      <w:pPr>
        <w:pStyle w:val="BodyText"/>
        <w:numPr>
          <w:ilvl w:val="0"/>
          <w:numId w:val="13"/>
        </w:numPr>
        <w:spacing w:line="360" w:lineRule="auto"/>
        <w:rPr>
          <w:ins w:id="2889" w:author="10073817" w:date="2016-10-26T13:48:00Z"/>
          <w:rFonts w:ascii="Arial" w:hAnsi="Arial" w:cs="Arial"/>
          <w:sz w:val="22"/>
          <w:szCs w:val="22"/>
          <w:rPrChange w:id="2890" w:author="10073817" w:date="2016-10-27T23:09:00Z">
            <w:rPr>
              <w:ins w:id="2891" w:author="10073817" w:date="2016-10-26T13:48:00Z"/>
              <w:rFonts w:ascii="Arial" w:hAnsi="Arial" w:cs="Arial"/>
              <w:sz w:val="22"/>
              <w:szCs w:val="22"/>
            </w:rPr>
          </w:rPrChange>
        </w:rPr>
        <w:pPrChange w:id="2892" w:author="10073817" w:date="2016-10-26T13:46:00Z">
          <w:pPr>
            <w:pStyle w:val="BodyText"/>
          </w:pPr>
        </w:pPrChange>
      </w:pPr>
      <w:proofErr w:type="spellStart"/>
      <w:ins w:id="2893" w:author="10073817" w:date="2016-10-26T13:48:00Z">
        <w:r w:rsidRPr="00686D5C">
          <w:rPr>
            <w:rFonts w:ascii="Arial" w:hAnsi="Arial" w:cs="Arial"/>
            <w:sz w:val="22"/>
            <w:szCs w:val="22"/>
            <w:rPrChange w:id="2894" w:author="10073817" w:date="2016-10-27T23:09:00Z">
              <w:rPr>
                <w:rFonts w:ascii="Arial" w:hAnsi="Arial" w:cs="Arial"/>
                <w:sz w:val="22"/>
                <w:szCs w:val="22"/>
              </w:rPr>
            </w:rPrChange>
          </w:rPr>
          <w:t>Jordaan</w:t>
        </w:r>
        <w:proofErr w:type="spellEnd"/>
        <w:r w:rsidRPr="00686D5C">
          <w:rPr>
            <w:rFonts w:ascii="Arial" w:hAnsi="Arial" w:cs="Arial"/>
            <w:sz w:val="22"/>
            <w:szCs w:val="22"/>
            <w:rPrChange w:id="2895" w:author="10073817" w:date="2016-10-27T23:09:00Z">
              <w:rPr>
                <w:rFonts w:ascii="Arial" w:hAnsi="Arial" w:cs="Arial"/>
                <w:sz w:val="22"/>
                <w:szCs w:val="22"/>
              </w:rPr>
            </w:rPrChange>
          </w:rPr>
          <w:t xml:space="preserve">, M., </w:t>
        </w:r>
        <w:r w:rsidRPr="00686D5C">
          <w:rPr>
            <w:rFonts w:ascii="Arial" w:hAnsi="Arial" w:cs="Arial"/>
            <w:i/>
            <w:sz w:val="22"/>
            <w:szCs w:val="22"/>
            <w:rPrChange w:id="2896" w:author="10073817" w:date="2016-10-27T23:09:00Z">
              <w:rPr>
                <w:rFonts w:ascii="Arial" w:hAnsi="Arial" w:cs="Arial"/>
                <w:i/>
                <w:sz w:val="22"/>
                <w:szCs w:val="22"/>
              </w:rPr>
            </w:rPrChange>
          </w:rPr>
          <w:t>Experimental and Theoretical investigation of New Grubbs-type Catalysts for the Metathesis of Alkenes.</w:t>
        </w:r>
        <w:r w:rsidRPr="00686D5C">
          <w:rPr>
            <w:rFonts w:ascii="Arial" w:hAnsi="Arial" w:cs="Arial"/>
            <w:sz w:val="22"/>
            <w:szCs w:val="22"/>
            <w:rPrChange w:id="2897" w:author="10073817" w:date="2016-10-27T23:09:00Z">
              <w:rPr>
                <w:rFonts w:ascii="Arial" w:hAnsi="Arial" w:cs="Arial"/>
                <w:sz w:val="22"/>
                <w:szCs w:val="22"/>
              </w:rPr>
            </w:rPrChange>
          </w:rPr>
          <w:t xml:space="preserve"> p. 413.</w:t>
        </w:r>
      </w:ins>
    </w:p>
    <w:p w14:paraId="519AB6F5" w14:textId="1D8ED0D1" w:rsidR="0033239F" w:rsidRPr="00686D5C" w:rsidRDefault="00AE4FC3" w:rsidP="0033239F">
      <w:pPr>
        <w:pStyle w:val="BodyText"/>
        <w:numPr>
          <w:ilvl w:val="0"/>
          <w:numId w:val="13"/>
        </w:numPr>
        <w:rPr>
          <w:ins w:id="2898" w:author="10073817" w:date="2016-10-27T22:46:00Z"/>
          <w:rFonts w:ascii="Arial" w:hAnsi="Arial" w:cs="Arial"/>
          <w:sz w:val="22"/>
          <w:szCs w:val="22"/>
          <w:rPrChange w:id="2899" w:author="10073817" w:date="2016-10-27T23:09:00Z">
            <w:rPr>
              <w:ins w:id="2900" w:author="10073817" w:date="2016-10-27T22:46:00Z"/>
              <w:rFonts w:ascii="Arial" w:hAnsi="Arial" w:cs="Arial"/>
              <w:sz w:val="22"/>
              <w:szCs w:val="22"/>
            </w:rPr>
          </w:rPrChange>
        </w:rPr>
        <w:pPrChange w:id="2901" w:author="10073817" w:date="2016-10-27T22:44:00Z">
          <w:pPr>
            <w:pStyle w:val="BodyText"/>
            <w:numPr>
              <w:numId w:val="13"/>
            </w:numPr>
            <w:ind w:left="720" w:hanging="360"/>
          </w:pPr>
        </w:pPrChange>
      </w:pPr>
      <w:ins w:id="2902" w:author="10073817" w:date="2016-10-27T22:44:00Z">
        <w:r w:rsidRPr="00686D5C">
          <w:rPr>
            <w:rFonts w:ascii="Arial" w:hAnsi="Arial" w:cs="Arial"/>
            <w:sz w:val="22"/>
            <w:szCs w:val="22"/>
            <w:rPrChange w:id="2903" w:author="10073817" w:date="2016-10-27T23:09:00Z">
              <w:rPr>
                <w:rFonts w:ascii="Arial" w:hAnsi="Arial" w:cs="Arial"/>
                <w:color w:val="FF0000"/>
                <w:sz w:val="22"/>
                <w:szCs w:val="22"/>
              </w:rPr>
            </w:rPrChange>
          </w:rPr>
          <w:t xml:space="preserve">K. </w:t>
        </w:r>
        <w:proofErr w:type="spellStart"/>
        <w:r w:rsidRPr="00686D5C">
          <w:rPr>
            <w:rFonts w:ascii="Arial" w:hAnsi="Arial" w:cs="Arial"/>
            <w:sz w:val="22"/>
            <w:szCs w:val="22"/>
            <w:rPrChange w:id="2904" w:author="10073817" w:date="2016-10-27T23:09:00Z">
              <w:rPr>
                <w:rFonts w:ascii="Arial" w:hAnsi="Arial" w:cs="Arial"/>
                <w:color w:val="FF0000"/>
                <w:sz w:val="22"/>
                <w:szCs w:val="22"/>
              </w:rPr>
            </w:rPrChange>
          </w:rPr>
          <w:t>Żukowska</w:t>
        </w:r>
        <w:proofErr w:type="spellEnd"/>
        <w:r w:rsidRPr="00686D5C">
          <w:rPr>
            <w:rFonts w:ascii="Arial" w:hAnsi="Arial" w:cs="Arial"/>
            <w:sz w:val="22"/>
            <w:szCs w:val="22"/>
            <w:rPrChange w:id="2905" w:author="10073817" w:date="2016-10-27T23:09:00Z">
              <w:rPr>
                <w:rFonts w:ascii="Arial" w:hAnsi="Arial" w:cs="Arial"/>
                <w:color w:val="FF0000"/>
                <w:sz w:val="22"/>
                <w:szCs w:val="22"/>
              </w:rPr>
            </w:rPrChange>
          </w:rPr>
          <w:t xml:space="preserve">, A. </w:t>
        </w:r>
        <w:proofErr w:type="spellStart"/>
        <w:r w:rsidRPr="00686D5C">
          <w:rPr>
            <w:rFonts w:ascii="Arial" w:hAnsi="Arial" w:cs="Arial"/>
            <w:sz w:val="22"/>
            <w:szCs w:val="22"/>
            <w:rPrChange w:id="2906" w:author="10073817" w:date="2016-10-27T23:09:00Z">
              <w:rPr>
                <w:rFonts w:ascii="Arial" w:hAnsi="Arial" w:cs="Arial"/>
                <w:color w:val="FF0000"/>
                <w:sz w:val="22"/>
                <w:szCs w:val="22"/>
              </w:rPr>
            </w:rPrChange>
          </w:rPr>
          <w:t>Szadkowska</w:t>
        </w:r>
        <w:proofErr w:type="spellEnd"/>
        <w:r w:rsidRPr="00686D5C">
          <w:rPr>
            <w:rFonts w:ascii="Arial" w:hAnsi="Arial" w:cs="Arial"/>
            <w:sz w:val="22"/>
            <w:szCs w:val="22"/>
            <w:rPrChange w:id="2907" w:author="10073817" w:date="2016-10-27T23:09:00Z">
              <w:rPr>
                <w:rFonts w:ascii="Arial" w:hAnsi="Arial" w:cs="Arial"/>
                <w:color w:val="FF0000"/>
                <w:sz w:val="22"/>
                <w:szCs w:val="22"/>
              </w:rPr>
            </w:rPrChange>
          </w:rPr>
          <w:t xml:space="preserve">, K. </w:t>
        </w:r>
        <w:proofErr w:type="spellStart"/>
        <w:r w:rsidRPr="00686D5C">
          <w:rPr>
            <w:rFonts w:ascii="Arial" w:hAnsi="Arial" w:cs="Arial"/>
            <w:sz w:val="22"/>
            <w:szCs w:val="22"/>
            <w:rPrChange w:id="2908" w:author="10073817" w:date="2016-10-27T23:09:00Z">
              <w:rPr>
                <w:rFonts w:ascii="Arial" w:hAnsi="Arial" w:cs="Arial"/>
                <w:color w:val="FF0000"/>
                <w:sz w:val="22"/>
                <w:szCs w:val="22"/>
              </w:rPr>
            </w:rPrChange>
          </w:rPr>
          <w:t>Grela</w:t>
        </w:r>
      </w:ins>
      <w:proofErr w:type="spellEnd"/>
      <w:ins w:id="2909" w:author="10073817" w:date="2016-10-27T22:45:00Z">
        <w:r w:rsidRPr="00686D5C">
          <w:rPr>
            <w:rFonts w:ascii="Arial" w:hAnsi="Arial" w:cs="Arial"/>
            <w:sz w:val="22"/>
            <w:szCs w:val="22"/>
            <w:rPrChange w:id="2910" w:author="10073817" w:date="2016-10-27T23:09:00Z">
              <w:rPr>
                <w:rFonts w:ascii="Arial" w:hAnsi="Arial" w:cs="Arial"/>
                <w:sz w:val="22"/>
                <w:szCs w:val="22"/>
              </w:rPr>
            </w:rPrChange>
          </w:rPr>
          <w:t>, 2013</w:t>
        </w:r>
      </w:ins>
      <w:ins w:id="2911" w:author="10073817" w:date="2016-10-27T22:46:00Z">
        <w:r w:rsidRPr="00686D5C">
          <w:rPr>
            <w:rFonts w:ascii="Arial" w:hAnsi="Arial" w:cs="Arial"/>
            <w:sz w:val="22"/>
            <w:szCs w:val="22"/>
            <w:rPrChange w:id="2912" w:author="10073817" w:date="2016-10-27T23:09:00Z">
              <w:rPr>
                <w:rFonts w:ascii="Arial" w:hAnsi="Arial" w:cs="Arial"/>
                <w:sz w:val="22"/>
                <w:szCs w:val="22"/>
              </w:rPr>
            </w:rPrChange>
          </w:rPr>
          <w:t>,</w:t>
        </w:r>
      </w:ins>
      <w:ins w:id="2913" w:author="10073817" w:date="2016-10-27T22:47:00Z">
        <w:r w:rsidRPr="00686D5C">
          <w:rPr>
            <w:rFonts w:ascii="Arial" w:hAnsi="Arial" w:cs="Arial"/>
            <w:sz w:val="22"/>
            <w:szCs w:val="22"/>
            <w:rPrChange w:id="2914" w:author="10073817" w:date="2016-10-27T23:09:00Z">
              <w:rPr>
                <w:rFonts w:ascii="Arial" w:hAnsi="Arial" w:cs="Arial"/>
                <w:sz w:val="22"/>
                <w:szCs w:val="22"/>
              </w:rPr>
            </w:rPrChange>
          </w:rPr>
          <w:t xml:space="preserve"> </w:t>
        </w:r>
      </w:ins>
      <w:ins w:id="2915" w:author="10073817" w:date="2016-10-27T22:44:00Z">
        <w:r w:rsidR="0033239F" w:rsidRPr="00686D5C">
          <w:rPr>
            <w:rFonts w:ascii="Arial" w:hAnsi="Arial" w:cs="Arial"/>
            <w:sz w:val="22"/>
            <w:szCs w:val="22"/>
            <w:rPrChange w:id="2916" w:author="10073817" w:date="2016-10-27T23:09:00Z">
              <w:rPr>
                <w:rFonts w:ascii="Arial" w:hAnsi="Arial" w:cs="Arial"/>
                <w:color w:val="FF0000"/>
                <w:sz w:val="22"/>
                <w:szCs w:val="22"/>
              </w:rPr>
            </w:rPrChange>
          </w:rPr>
          <w:t>6.05 - Olefin Metathesis</w:t>
        </w:r>
      </w:ins>
      <w:ins w:id="2917" w:author="10073817" w:date="2016-10-27T22:45:00Z">
        <w:r w:rsidRPr="00686D5C">
          <w:rPr>
            <w:rFonts w:ascii="Arial" w:hAnsi="Arial" w:cs="Arial"/>
            <w:sz w:val="22"/>
            <w:szCs w:val="22"/>
            <w:rPrChange w:id="2918" w:author="10073817" w:date="2016-10-27T23:09:00Z">
              <w:rPr>
                <w:rFonts w:ascii="Arial" w:hAnsi="Arial" w:cs="Arial"/>
                <w:sz w:val="22"/>
                <w:szCs w:val="22"/>
              </w:rPr>
            </w:rPrChange>
          </w:rPr>
          <w:t xml:space="preserve">, </w:t>
        </w:r>
      </w:ins>
      <w:ins w:id="2919" w:author="10073817" w:date="2016-10-27T22:44:00Z">
        <w:r w:rsidR="0033239F" w:rsidRPr="00686D5C">
          <w:rPr>
            <w:rFonts w:ascii="Arial" w:hAnsi="Arial" w:cs="Arial"/>
            <w:sz w:val="22"/>
            <w:szCs w:val="22"/>
            <w:rPrChange w:id="2920" w:author="10073817" w:date="2016-10-27T23:09:00Z">
              <w:rPr>
                <w:rFonts w:ascii="Arial" w:hAnsi="Arial" w:cs="Arial"/>
                <w:color w:val="FF0000"/>
                <w:sz w:val="22"/>
                <w:szCs w:val="22"/>
              </w:rPr>
            </w:rPrChange>
          </w:rPr>
          <w:t xml:space="preserve">Reference Module in Chemistry, Molecular Sciences and Chemical Engineering, </w:t>
        </w:r>
        <w:r w:rsidR="0033239F" w:rsidRPr="00686D5C">
          <w:rPr>
            <w:rFonts w:ascii="Arial" w:hAnsi="Arial" w:cs="Arial"/>
            <w:i/>
            <w:sz w:val="22"/>
            <w:szCs w:val="22"/>
            <w:rPrChange w:id="2921" w:author="10073817" w:date="2016-10-27T23:09:00Z">
              <w:rPr>
                <w:rFonts w:ascii="Arial" w:hAnsi="Arial" w:cs="Arial"/>
                <w:color w:val="FF0000"/>
                <w:sz w:val="22"/>
                <w:szCs w:val="22"/>
              </w:rPr>
            </w:rPrChange>
          </w:rPr>
          <w:t>Comprehensive Inorganic Chemistry II (Second Edition),</w:t>
        </w:r>
        <w:r w:rsidR="0033239F" w:rsidRPr="00686D5C">
          <w:rPr>
            <w:rFonts w:ascii="Arial" w:hAnsi="Arial" w:cs="Arial"/>
            <w:sz w:val="22"/>
            <w:szCs w:val="22"/>
            <w:rPrChange w:id="2922" w:author="10073817" w:date="2016-10-27T23:09:00Z">
              <w:rPr>
                <w:rFonts w:ascii="Arial" w:hAnsi="Arial" w:cs="Arial"/>
                <w:color w:val="FF0000"/>
                <w:sz w:val="22"/>
                <w:szCs w:val="22"/>
              </w:rPr>
            </w:rPrChange>
          </w:rPr>
          <w:t xml:space="preserve"> Volume 6, 2013, Pages 105-126</w:t>
        </w:r>
      </w:ins>
    </w:p>
    <w:p w14:paraId="6A4E2C2F" w14:textId="77777777" w:rsidR="00AE4FC3" w:rsidRPr="00686D5C" w:rsidRDefault="00AE4FC3" w:rsidP="0033239F">
      <w:pPr>
        <w:pStyle w:val="BodyText"/>
        <w:ind w:left="720"/>
        <w:rPr>
          <w:ins w:id="2923" w:author="10073817" w:date="2016-10-27T22:44:00Z"/>
          <w:rFonts w:ascii="Arial" w:hAnsi="Arial" w:cs="Arial"/>
          <w:sz w:val="22"/>
          <w:szCs w:val="22"/>
          <w:rPrChange w:id="2924" w:author="10073817" w:date="2016-10-27T23:09:00Z">
            <w:rPr>
              <w:ins w:id="2925" w:author="10073817" w:date="2016-10-27T22:44:00Z"/>
              <w:rFonts w:ascii="Arial" w:hAnsi="Arial" w:cs="Arial"/>
              <w:color w:val="FF0000"/>
              <w:sz w:val="22"/>
              <w:szCs w:val="22"/>
            </w:rPr>
          </w:rPrChange>
        </w:rPr>
        <w:pPrChange w:id="2926" w:author="10073817" w:date="2016-10-27T22:44:00Z">
          <w:pPr>
            <w:pStyle w:val="BodyText"/>
            <w:numPr>
              <w:numId w:val="13"/>
            </w:numPr>
            <w:ind w:left="720" w:hanging="360"/>
          </w:pPr>
        </w:pPrChange>
      </w:pPr>
    </w:p>
    <w:p w14:paraId="509153A9" w14:textId="4B026F2F" w:rsidR="00DD79C7" w:rsidRPr="00686D5C" w:rsidRDefault="00AE4FC3" w:rsidP="00AE4FC3">
      <w:pPr>
        <w:pStyle w:val="BodyText"/>
        <w:numPr>
          <w:ilvl w:val="0"/>
          <w:numId w:val="13"/>
        </w:numPr>
        <w:spacing w:line="360" w:lineRule="auto"/>
        <w:rPr>
          <w:ins w:id="2927" w:author="10073817" w:date="2016-10-26T13:49:00Z"/>
          <w:rFonts w:ascii="Arial" w:hAnsi="Arial" w:cs="Arial"/>
          <w:sz w:val="22"/>
          <w:szCs w:val="22"/>
          <w:rPrChange w:id="2928" w:author="10073817" w:date="2016-10-27T23:09:00Z">
            <w:rPr>
              <w:ins w:id="2929" w:author="10073817" w:date="2016-10-26T13:49:00Z"/>
              <w:rFonts w:cs="Arial"/>
              <w:i/>
              <w:color w:val="FF0000"/>
            </w:rPr>
          </w:rPrChange>
        </w:rPr>
        <w:pPrChange w:id="2930" w:author="10073817" w:date="2016-10-27T22:46:00Z">
          <w:pPr>
            <w:pStyle w:val="BodyText"/>
          </w:pPr>
        </w:pPrChange>
      </w:pPr>
      <w:proofErr w:type="spellStart"/>
      <w:ins w:id="2931" w:author="10073817" w:date="2016-10-27T22:52:00Z">
        <w:r w:rsidRPr="00686D5C">
          <w:rPr>
            <w:rFonts w:ascii="GulliverRM" w:hAnsi="GulliverRM" w:cs="GulliverRM"/>
            <w:sz w:val="22"/>
            <w:szCs w:val="22"/>
            <w:rPrChange w:id="2932" w:author="10073817" w:date="2016-10-27T23:09:00Z">
              <w:rPr>
                <w:rFonts w:ascii="GulliverRM" w:hAnsi="GulliverRM" w:cs="GulliverRM"/>
                <w:color w:val="000000"/>
                <w:sz w:val="21"/>
                <w:szCs w:val="21"/>
              </w:rPr>
            </w:rPrChange>
          </w:rPr>
          <w:t>K</w:t>
        </w:r>
        <w:r w:rsidRPr="00686D5C">
          <w:rPr>
            <w:rFonts w:ascii="GulliverRM" w:hAnsi="GulliverRM" w:cs="GulliverRM"/>
            <w:sz w:val="22"/>
            <w:szCs w:val="22"/>
            <w:rPrChange w:id="2933" w:author="10073817" w:date="2016-10-27T23:09:00Z">
              <w:rPr>
                <w:rFonts w:ascii="GulliverRM" w:hAnsi="GulliverRM" w:cs="GulliverRM"/>
                <w:color w:val="000000"/>
                <w:sz w:val="21"/>
                <w:szCs w:val="21"/>
              </w:rPr>
            </w:rPrChange>
          </w:rPr>
          <w:t>ongparakul</w:t>
        </w:r>
      </w:ins>
      <w:proofErr w:type="spellEnd"/>
      <w:ins w:id="2934" w:author="10073817" w:date="2016-10-27T22:53:00Z">
        <w:r w:rsidRPr="00686D5C">
          <w:rPr>
            <w:rFonts w:ascii="GulliverRM" w:hAnsi="GulliverRM" w:cs="GulliverRM"/>
            <w:sz w:val="22"/>
            <w:szCs w:val="22"/>
            <w:rPrChange w:id="2935" w:author="10073817" w:date="2016-10-27T23:09:00Z">
              <w:rPr>
                <w:rFonts w:ascii="GulliverRM" w:hAnsi="GulliverRM" w:cs="GulliverRM"/>
                <w:color w:val="000000"/>
                <w:sz w:val="21"/>
                <w:szCs w:val="21"/>
              </w:rPr>
            </w:rPrChange>
          </w:rPr>
          <w:t>, S</w:t>
        </w:r>
      </w:ins>
      <w:ins w:id="2936" w:author="10073817" w:date="2016-10-27T22:54:00Z">
        <w:r w:rsidR="00053712" w:rsidRPr="00686D5C">
          <w:rPr>
            <w:rFonts w:ascii="GulliverRM" w:hAnsi="GulliverRM" w:cs="GulliverRM"/>
            <w:sz w:val="22"/>
            <w:szCs w:val="22"/>
            <w:rPrChange w:id="2937" w:author="10073817" w:date="2016-10-27T23:09:00Z">
              <w:rPr>
                <w:rFonts w:ascii="GulliverRM" w:hAnsi="GulliverRM" w:cs="GulliverRM"/>
                <w:color w:val="000000"/>
                <w:sz w:val="21"/>
                <w:szCs w:val="21"/>
              </w:rPr>
            </w:rPrChange>
          </w:rPr>
          <w:t>.</w:t>
        </w:r>
      </w:ins>
      <w:ins w:id="2938" w:author="10073817" w:date="2016-10-27T22:52:00Z">
        <w:r w:rsidRPr="00686D5C">
          <w:rPr>
            <w:rFonts w:ascii="GulliverRM" w:hAnsi="GulliverRM" w:cs="GulliverRM"/>
            <w:sz w:val="22"/>
            <w:szCs w:val="22"/>
            <w:rPrChange w:id="2939" w:author="10073817" w:date="2016-10-27T23:09:00Z">
              <w:rPr>
                <w:rFonts w:ascii="GulliverRM" w:hAnsi="GulliverRM" w:cs="GulliverRM"/>
                <w:color w:val="000000"/>
                <w:sz w:val="21"/>
                <w:szCs w:val="21"/>
              </w:rPr>
            </w:rPrChange>
          </w:rPr>
          <w:t xml:space="preserve"> Ng</w:t>
        </w:r>
      </w:ins>
      <w:ins w:id="2940" w:author="10073817" w:date="2016-10-27T22:53:00Z">
        <w:r w:rsidRPr="00686D5C">
          <w:rPr>
            <w:rFonts w:ascii="GulliverRM" w:hAnsi="GulliverRM" w:cs="GulliverRM"/>
            <w:sz w:val="22"/>
            <w:szCs w:val="22"/>
            <w:rPrChange w:id="2941" w:author="10073817" w:date="2016-10-27T23:09:00Z">
              <w:rPr>
                <w:rFonts w:ascii="GulliverRM" w:hAnsi="GulliverRM" w:cs="GulliverRM"/>
                <w:color w:val="000000"/>
                <w:sz w:val="21"/>
                <w:szCs w:val="21"/>
              </w:rPr>
            </w:rPrChange>
          </w:rPr>
          <w:t>, F</w:t>
        </w:r>
      </w:ins>
      <w:ins w:id="2942" w:author="10073817" w:date="2016-10-27T22:54:00Z">
        <w:r w:rsidRPr="00686D5C">
          <w:rPr>
            <w:rFonts w:ascii="GulliverRM" w:hAnsi="GulliverRM" w:cs="GulliverRM"/>
            <w:sz w:val="22"/>
            <w:szCs w:val="22"/>
            <w:rPrChange w:id="2943" w:author="10073817" w:date="2016-10-27T23:09:00Z">
              <w:rPr>
                <w:rFonts w:ascii="GulliverRM" w:hAnsi="GulliverRM" w:cs="GulliverRM"/>
                <w:color w:val="000000"/>
                <w:sz w:val="21"/>
                <w:szCs w:val="21"/>
              </w:rPr>
            </w:rPrChange>
          </w:rPr>
          <w:t>.</w:t>
        </w:r>
      </w:ins>
      <w:ins w:id="2944" w:author="10073817" w:date="2016-10-27T22:53:00Z">
        <w:r w:rsidRPr="00686D5C">
          <w:rPr>
            <w:rFonts w:ascii="GulliverRM" w:hAnsi="GulliverRM" w:cs="GulliverRM"/>
            <w:sz w:val="22"/>
            <w:szCs w:val="22"/>
            <w:rPrChange w:id="2945" w:author="10073817" w:date="2016-10-27T23:09:00Z">
              <w:rPr>
                <w:rFonts w:ascii="GulliverRM" w:hAnsi="GulliverRM" w:cs="GulliverRM"/>
                <w:color w:val="000000"/>
                <w:sz w:val="21"/>
                <w:szCs w:val="21"/>
              </w:rPr>
            </w:rPrChange>
          </w:rPr>
          <w:t>T</w:t>
        </w:r>
      </w:ins>
      <w:ins w:id="2946" w:author="10073817" w:date="2016-10-27T22:54:00Z">
        <w:r w:rsidRPr="00686D5C">
          <w:rPr>
            <w:rFonts w:ascii="GulliverRM" w:hAnsi="GulliverRM" w:cs="GulliverRM"/>
            <w:sz w:val="22"/>
            <w:szCs w:val="22"/>
            <w:rPrChange w:id="2947" w:author="10073817" w:date="2016-10-27T23:09:00Z">
              <w:rPr>
                <w:rFonts w:ascii="GulliverRM" w:hAnsi="GulliverRM" w:cs="GulliverRM"/>
                <w:color w:val="000000"/>
                <w:sz w:val="21"/>
                <w:szCs w:val="21"/>
              </w:rPr>
            </w:rPrChange>
          </w:rPr>
          <w:t>.</w:t>
        </w:r>
      </w:ins>
      <w:ins w:id="2948" w:author="10073817" w:date="2016-10-27T22:53:00Z">
        <w:r w:rsidRPr="00686D5C">
          <w:rPr>
            <w:rFonts w:ascii="GulliverRM" w:hAnsi="GulliverRM" w:cs="GulliverRM"/>
            <w:sz w:val="22"/>
            <w:szCs w:val="22"/>
            <w:rPrChange w:id="2949" w:author="10073817" w:date="2016-10-27T23:09:00Z">
              <w:rPr>
                <w:rFonts w:ascii="GulliverRM" w:hAnsi="GulliverRM" w:cs="GulliverRM"/>
                <w:color w:val="000000"/>
                <w:sz w:val="21"/>
                <w:szCs w:val="21"/>
              </w:rPr>
            </w:rPrChange>
          </w:rPr>
          <w:t>T</w:t>
        </w:r>
      </w:ins>
      <w:ins w:id="2950" w:author="10073817" w:date="2016-10-27T22:54:00Z">
        <w:r w:rsidRPr="00686D5C">
          <w:rPr>
            <w:rFonts w:ascii="GulliverRM" w:hAnsi="GulliverRM" w:cs="GulliverRM"/>
            <w:sz w:val="22"/>
            <w:szCs w:val="22"/>
            <w:rPrChange w:id="2951" w:author="10073817" w:date="2016-10-27T23:09:00Z">
              <w:rPr>
                <w:rFonts w:ascii="GulliverRM" w:hAnsi="GulliverRM" w:cs="GulliverRM"/>
                <w:color w:val="000000"/>
                <w:sz w:val="21"/>
                <w:szCs w:val="21"/>
              </w:rPr>
            </w:rPrChange>
          </w:rPr>
          <w:t>.</w:t>
        </w:r>
      </w:ins>
      <w:ins w:id="2952" w:author="10073817" w:date="2016-10-27T22:52:00Z">
        <w:r w:rsidRPr="00686D5C">
          <w:rPr>
            <w:rFonts w:ascii="GulliverRM" w:hAnsi="GulliverRM" w:cs="GulliverRM"/>
            <w:sz w:val="22"/>
            <w:szCs w:val="22"/>
            <w:rPrChange w:id="2953" w:author="10073817" w:date="2016-10-27T23:09:00Z">
              <w:rPr>
                <w:rFonts w:ascii="GulliverRM" w:hAnsi="GulliverRM" w:cs="GulliverRM"/>
                <w:color w:val="000000"/>
                <w:sz w:val="21"/>
                <w:szCs w:val="21"/>
              </w:rPr>
            </w:rPrChange>
          </w:rPr>
          <w:t xml:space="preserve"> </w:t>
        </w:r>
        <w:proofErr w:type="spellStart"/>
        <w:r w:rsidRPr="00686D5C">
          <w:rPr>
            <w:rFonts w:ascii="GulliverRM" w:hAnsi="GulliverRM" w:cs="GulliverRM"/>
            <w:sz w:val="22"/>
            <w:szCs w:val="22"/>
            <w:rPrChange w:id="2954" w:author="10073817" w:date="2016-10-27T23:09:00Z">
              <w:rPr>
                <w:rFonts w:ascii="GulliverRM" w:hAnsi="GulliverRM" w:cs="GulliverRM"/>
                <w:color w:val="000000"/>
                <w:sz w:val="21"/>
                <w:szCs w:val="21"/>
              </w:rPr>
            </w:rPrChange>
          </w:rPr>
          <w:t>Rempel</w:t>
        </w:r>
      </w:ins>
      <w:proofErr w:type="spellEnd"/>
      <w:ins w:id="2955" w:author="10073817" w:date="2016-10-27T22:54:00Z">
        <w:r w:rsidRPr="00686D5C">
          <w:rPr>
            <w:rFonts w:ascii="GulliverRM" w:hAnsi="GulliverRM" w:cs="GulliverRM"/>
            <w:sz w:val="22"/>
            <w:szCs w:val="22"/>
            <w:rPrChange w:id="2956" w:author="10073817" w:date="2016-10-27T23:09:00Z">
              <w:rPr>
                <w:rFonts w:ascii="GulliverRM" w:hAnsi="GulliverRM" w:cs="GulliverRM"/>
                <w:color w:val="000000"/>
                <w:sz w:val="21"/>
                <w:szCs w:val="21"/>
              </w:rPr>
            </w:rPrChange>
          </w:rPr>
          <w:t>, G.L.</w:t>
        </w:r>
      </w:ins>
      <w:ins w:id="2957" w:author="10073817" w:date="2016-10-27T22:59:00Z">
        <w:r w:rsidR="00053712" w:rsidRPr="00686D5C">
          <w:rPr>
            <w:rFonts w:ascii="GulliverRM" w:hAnsi="GulliverRM" w:cs="GulliverRM"/>
            <w:sz w:val="22"/>
            <w:szCs w:val="22"/>
            <w:rPrChange w:id="2958" w:author="10073817" w:date="2016-10-27T23:09:00Z">
              <w:rPr>
                <w:rFonts w:ascii="GulliverRM" w:hAnsi="GulliverRM" w:cs="GulliverRM"/>
                <w:color w:val="000000"/>
                <w:sz w:val="21"/>
                <w:szCs w:val="21"/>
              </w:rPr>
            </w:rPrChange>
          </w:rPr>
          <w:t xml:space="preserve"> 2011.</w:t>
        </w:r>
      </w:ins>
      <w:ins w:id="2959" w:author="10073817" w:date="2016-10-27T22:55:00Z">
        <w:r w:rsidR="00053712" w:rsidRPr="00686D5C">
          <w:rPr>
            <w:rFonts w:ascii="GulliverRM" w:hAnsi="GulliverRM" w:cs="GulliverRM"/>
            <w:sz w:val="22"/>
            <w:szCs w:val="22"/>
            <w:rPrChange w:id="2960" w:author="10073817" w:date="2016-10-27T23:09:00Z">
              <w:rPr>
                <w:rFonts w:ascii="GulliverRM" w:hAnsi="GulliverRM" w:cs="GulliverRM"/>
                <w:sz w:val="27"/>
                <w:szCs w:val="27"/>
              </w:rPr>
            </w:rPrChange>
          </w:rPr>
          <w:t xml:space="preserve"> </w:t>
        </w:r>
        <w:r w:rsidR="00053712" w:rsidRPr="00686D5C">
          <w:rPr>
            <w:rFonts w:ascii="Arial" w:hAnsi="Arial" w:cs="Arial"/>
            <w:sz w:val="22"/>
            <w:szCs w:val="22"/>
            <w:rPrChange w:id="2961" w:author="10073817" w:date="2016-10-27T23:09:00Z">
              <w:rPr>
                <w:rFonts w:ascii="GulliverRM" w:hAnsi="GulliverRM" w:cs="GulliverRM"/>
                <w:sz w:val="27"/>
                <w:szCs w:val="27"/>
              </w:rPr>
            </w:rPrChange>
          </w:rPr>
          <w:t>Metathesis hydrogenation of natural rubber latex</w:t>
        </w:r>
        <w:r w:rsidR="00053712" w:rsidRPr="00686D5C">
          <w:rPr>
            <w:rFonts w:ascii="Arial" w:hAnsi="Arial" w:cs="Arial"/>
            <w:sz w:val="22"/>
            <w:szCs w:val="22"/>
            <w:rPrChange w:id="2962" w:author="10073817" w:date="2016-10-27T23:09:00Z">
              <w:rPr>
                <w:rFonts w:ascii="Arial" w:hAnsi="Arial" w:cs="Arial"/>
                <w:sz w:val="22"/>
                <w:szCs w:val="22"/>
              </w:rPr>
            </w:rPrChange>
          </w:rPr>
          <w:t xml:space="preserve">. </w:t>
        </w:r>
      </w:ins>
      <w:ins w:id="2963" w:author="10073817" w:date="2016-10-27T22:56:00Z">
        <w:r w:rsidR="00053712" w:rsidRPr="00686D5C">
          <w:rPr>
            <w:rFonts w:ascii="Arial" w:hAnsi="Arial" w:cs="Arial"/>
            <w:i/>
            <w:sz w:val="22"/>
            <w:szCs w:val="22"/>
            <w:rPrChange w:id="2964" w:author="10073817" w:date="2016-10-27T23:09:00Z">
              <w:rPr>
                <w:rFonts w:ascii="Arial" w:hAnsi="Arial" w:cs="Arial"/>
                <w:sz w:val="22"/>
                <w:szCs w:val="22"/>
              </w:rPr>
            </w:rPrChange>
          </w:rPr>
          <w:t>Applied Catalysis A: General</w:t>
        </w:r>
        <w:r w:rsidR="00053712" w:rsidRPr="00686D5C">
          <w:rPr>
            <w:rFonts w:ascii="Arial" w:hAnsi="Arial" w:cs="Arial"/>
            <w:sz w:val="22"/>
            <w:szCs w:val="22"/>
            <w:rPrChange w:id="2965" w:author="10073817" w:date="2016-10-27T23:09:00Z">
              <w:rPr>
                <w:rFonts w:ascii="Arial" w:hAnsi="Arial" w:cs="Arial"/>
                <w:sz w:val="22"/>
                <w:szCs w:val="22"/>
              </w:rPr>
            </w:rPrChange>
          </w:rPr>
          <w:t>, 405 (2011): 129– 136</w:t>
        </w:r>
      </w:ins>
    </w:p>
    <w:p w14:paraId="4BFA5E7C" w14:textId="79BC3216" w:rsidR="00DD79C7" w:rsidRPr="00686D5C" w:rsidRDefault="00053712" w:rsidP="00053712">
      <w:pPr>
        <w:pStyle w:val="BodyText"/>
        <w:numPr>
          <w:ilvl w:val="0"/>
          <w:numId w:val="13"/>
        </w:numPr>
        <w:spacing w:line="360" w:lineRule="auto"/>
        <w:rPr>
          <w:ins w:id="2966" w:author="10073817" w:date="2016-10-26T13:50:00Z"/>
          <w:rFonts w:ascii="Arial" w:hAnsi="Arial" w:cs="Arial"/>
          <w:sz w:val="22"/>
          <w:szCs w:val="22"/>
          <w:rPrChange w:id="2967" w:author="10073817" w:date="2016-10-27T23:09:00Z">
            <w:rPr>
              <w:ins w:id="2968" w:author="10073817" w:date="2016-10-26T13:50:00Z"/>
              <w:rFonts w:ascii="Arial" w:hAnsi="Arial" w:cs="Arial"/>
              <w:sz w:val="22"/>
              <w:szCs w:val="22"/>
            </w:rPr>
          </w:rPrChange>
        </w:rPr>
        <w:pPrChange w:id="2969" w:author="10073817" w:date="2016-10-26T13:46:00Z">
          <w:pPr>
            <w:pStyle w:val="BodyText"/>
          </w:pPr>
        </w:pPrChange>
      </w:pPr>
      <w:proofErr w:type="spellStart"/>
      <w:ins w:id="2970" w:author="10073817" w:date="2016-10-27T22:57:00Z">
        <w:r w:rsidRPr="00686D5C">
          <w:rPr>
            <w:rFonts w:ascii="Arial" w:hAnsi="Arial" w:cs="Arial"/>
            <w:sz w:val="22"/>
            <w:szCs w:val="22"/>
            <w:rPrChange w:id="2971" w:author="10073817" w:date="2016-10-27T23:09:00Z">
              <w:rPr>
                <w:rFonts w:ascii="Arial" w:hAnsi="Arial" w:cs="Arial"/>
                <w:color w:val="FF0000"/>
                <w:sz w:val="22"/>
                <w:szCs w:val="22"/>
              </w:rPr>
            </w:rPrChange>
          </w:rPr>
          <w:t>Morzycki</w:t>
        </w:r>
        <w:proofErr w:type="spellEnd"/>
        <w:r w:rsidRPr="00686D5C">
          <w:rPr>
            <w:rFonts w:ascii="Arial" w:hAnsi="Arial" w:cs="Arial"/>
            <w:sz w:val="22"/>
            <w:szCs w:val="22"/>
            <w:rPrChange w:id="2972" w:author="10073817" w:date="2016-10-27T23:09:00Z">
              <w:rPr>
                <w:rFonts w:ascii="Arial" w:hAnsi="Arial" w:cs="Arial"/>
                <w:color w:val="FF0000"/>
                <w:sz w:val="22"/>
                <w:szCs w:val="22"/>
              </w:rPr>
            </w:rPrChange>
          </w:rPr>
          <w:t xml:space="preserve">, </w:t>
        </w:r>
      </w:ins>
      <w:ins w:id="2973" w:author="10073817" w:date="2016-10-27T22:58:00Z">
        <w:r w:rsidRPr="00686D5C">
          <w:rPr>
            <w:rFonts w:ascii="Arial" w:hAnsi="Arial" w:cs="Arial"/>
            <w:sz w:val="22"/>
            <w:szCs w:val="22"/>
            <w:rPrChange w:id="2974" w:author="10073817" w:date="2016-10-27T23:09:00Z">
              <w:rPr>
                <w:rFonts w:ascii="Arial" w:hAnsi="Arial" w:cs="Arial"/>
                <w:sz w:val="22"/>
                <w:szCs w:val="22"/>
              </w:rPr>
            </w:rPrChange>
          </w:rPr>
          <w:t>J.</w:t>
        </w:r>
      </w:ins>
      <w:ins w:id="2975" w:author="10073817" w:date="2016-10-27T22:57:00Z">
        <w:r w:rsidRPr="00686D5C">
          <w:rPr>
            <w:rFonts w:ascii="Arial" w:hAnsi="Arial" w:cs="Arial"/>
            <w:sz w:val="22"/>
            <w:szCs w:val="22"/>
            <w:rPrChange w:id="2976" w:author="10073817" w:date="2016-10-27T23:09:00Z">
              <w:rPr>
                <w:rFonts w:ascii="Arial" w:hAnsi="Arial" w:cs="Arial"/>
                <w:color w:val="FF0000"/>
                <w:sz w:val="22"/>
                <w:szCs w:val="22"/>
              </w:rPr>
            </w:rPrChange>
          </w:rPr>
          <w:t>W.</w:t>
        </w:r>
      </w:ins>
      <w:ins w:id="2977" w:author="10073817" w:date="2016-10-27T22:59:00Z">
        <w:r w:rsidRPr="00686D5C">
          <w:rPr>
            <w:rFonts w:ascii="Arial" w:hAnsi="Arial" w:cs="Arial"/>
            <w:sz w:val="22"/>
            <w:szCs w:val="22"/>
            <w:rPrChange w:id="2978" w:author="10073817" w:date="2016-10-27T23:09:00Z">
              <w:rPr>
                <w:rFonts w:ascii="Arial" w:hAnsi="Arial" w:cs="Arial"/>
                <w:sz w:val="22"/>
                <w:szCs w:val="22"/>
              </w:rPr>
            </w:rPrChange>
          </w:rPr>
          <w:t xml:space="preserve"> 2011.</w:t>
        </w:r>
      </w:ins>
      <w:ins w:id="2979" w:author="10073817" w:date="2016-10-27T22:57:00Z">
        <w:r w:rsidRPr="00686D5C">
          <w:rPr>
            <w:rFonts w:ascii="Arial" w:hAnsi="Arial" w:cs="Arial"/>
            <w:sz w:val="22"/>
            <w:szCs w:val="22"/>
            <w:rPrChange w:id="2980" w:author="10073817" w:date="2016-10-27T23:09:00Z">
              <w:rPr>
                <w:rFonts w:ascii="Arial" w:hAnsi="Arial" w:cs="Arial"/>
                <w:color w:val="FF0000"/>
                <w:sz w:val="22"/>
                <w:szCs w:val="22"/>
              </w:rPr>
            </w:rPrChange>
          </w:rPr>
          <w:t xml:space="preserve"> </w:t>
        </w:r>
      </w:ins>
      <w:ins w:id="2981" w:author="10073817" w:date="2016-10-26T13:49:00Z">
        <w:r w:rsidR="00DD79C7" w:rsidRPr="00686D5C">
          <w:rPr>
            <w:rFonts w:ascii="Arial" w:hAnsi="Arial" w:cs="Arial"/>
            <w:sz w:val="22"/>
            <w:szCs w:val="22"/>
            <w:rPrChange w:id="2982" w:author="10073817" w:date="2016-10-27T23:09:00Z">
              <w:rPr>
                <w:rFonts w:cs="Arial"/>
                <w:i/>
                <w:color w:val="FF0000"/>
              </w:rPr>
            </w:rPrChange>
          </w:rPr>
          <w:t>Application of olefin metathesis in the synthesis of steroids</w:t>
        </w:r>
      </w:ins>
      <w:ins w:id="2983" w:author="10073817" w:date="2016-10-27T22:58:00Z">
        <w:r w:rsidRPr="00686D5C">
          <w:rPr>
            <w:rFonts w:ascii="Arial" w:hAnsi="Arial" w:cs="Arial"/>
            <w:sz w:val="22"/>
            <w:szCs w:val="22"/>
            <w:rPrChange w:id="2984" w:author="10073817" w:date="2016-10-27T23:09:00Z">
              <w:rPr>
                <w:rFonts w:ascii="Arial" w:hAnsi="Arial" w:cs="Arial"/>
                <w:sz w:val="22"/>
                <w:szCs w:val="22"/>
              </w:rPr>
            </w:rPrChange>
          </w:rPr>
          <w:t xml:space="preserve">, </w:t>
        </w:r>
        <w:r w:rsidRPr="00686D5C">
          <w:rPr>
            <w:rFonts w:ascii="Arial" w:hAnsi="Arial" w:cs="Arial"/>
            <w:i/>
            <w:sz w:val="22"/>
            <w:szCs w:val="22"/>
            <w:rPrChange w:id="2985" w:author="10073817" w:date="2016-10-27T23:09:00Z">
              <w:rPr>
                <w:rFonts w:ascii="Arial" w:hAnsi="Arial" w:cs="Arial"/>
                <w:i/>
                <w:sz w:val="22"/>
                <w:szCs w:val="22"/>
              </w:rPr>
            </w:rPrChange>
          </w:rPr>
          <w:t xml:space="preserve">Steroids, </w:t>
        </w:r>
        <w:r w:rsidRPr="00686D5C">
          <w:rPr>
            <w:rFonts w:ascii="Arial" w:hAnsi="Arial" w:cs="Arial"/>
            <w:sz w:val="22"/>
            <w:szCs w:val="22"/>
            <w:rPrChange w:id="2986" w:author="10073817" w:date="2016-10-27T23:09:00Z">
              <w:rPr>
                <w:rFonts w:ascii="Arial" w:hAnsi="Arial" w:cs="Arial"/>
                <w:i/>
                <w:sz w:val="22"/>
                <w:szCs w:val="22"/>
              </w:rPr>
            </w:rPrChange>
          </w:rPr>
          <w:t>76 (2011) 949– 966</w:t>
        </w:r>
      </w:ins>
    </w:p>
    <w:p w14:paraId="1C2C485C" w14:textId="7E15A2CB" w:rsidR="00DD79C7" w:rsidRPr="00686D5C" w:rsidRDefault="00DD79C7">
      <w:pPr>
        <w:pStyle w:val="BodyText"/>
        <w:numPr>
          <w:ilvl w:val="0"/>
          <w:numId w:val="13"/>
        </w:numPr>
        <w:spacing w:line="360" w:lineRule="auto"/>
        <w:rPr>
          <w:ins w:id="2987" w:author="10073817" w:date="2016-10-26T13:51:00Z"/>
          <w:rFonts w:ascii="Arial" w:hAnsi="Arial" w:cs="Arial"/>
          <w:sz w:val="22"/>
          <w:szCs w:val="22"/>
          <w:rPrChange w:id="2988" w:author="10073817" w:date="2016-10-27T23:09:00Z">
            <w:rPr>
              <w:ins w:id="2989" w:author="10073817" w:date="2016-10-26T13:51:00Z"/>
              <w:rFonts w:ascii="Arial" w:hAnsi="Arial" w:cs="Arial"/>
              <w:sz w:val="22"/>
              <w:szCs w:val="22"/>
            </w:rPr>
          </w:rPrChange>
        </w:rPr>
        <w:pPrChange w:id="2990" w:author="10073817" w:date="2016-10-26T13:46:00Z">
          <w:pPr>
            <w:pStyle w:val="BodyText"/>
          </w:pPr>
        </w:pPrChange>
      </w:pPr>
      <w:proofErr w:type="spellStart"/>
      <w:ins w:id="2991" w:author="10073817" w:date="2016-10-26T13:51:00Z">
        <w:r w:rsidRPr="00686D5C">
          <w:rPr>
            <w:rFonts w:ascii="Arial" w:hAnsi="Arial" w:cs="Arial"/>
            <w:sz w:val="22"/>
            <w:szCs w:val="22"/>
            <w:rPrChange w:id="2992" w:author="10073817" w:date="2016-10-27T23:09:00Z">
              <w:rPr>
                <w:rFonts w:ascii="Arial" w:hAnsi="Arial" w:cs="Arial"/>
                <w:sz w:val="22"/>
                <w:szCs w:val="22"/>
              </w:rPr>
            </w:rPrChange>
          </w:rPr>
          <w:t>Herrison</w:t>
        </w:r>
        <w:proofErr w:type="spellEnd"/>
        <w:r w:rsidRPr="00686D5C">
          <w:rPr>
            <w:rFonts w:ascii="Arial" w:hAnsi="Arial" w:cs="Arial"/>
            <w:sz w:val="22"/>
            <w:szCs w:val="22"/>
            <w:rPrChange w:id="2993" w:author="10073817" w:date="2016-10-27T23:09:00Z">
              <w:rPr>
                <w:rFonts w:ascii="Arial" w:hAnsi="Arial" w:cs="Arial"/>
                <w:sz w:val="22"/>
                <w:szCs w:val="22"/>
              </w:rPr>
            </w:rPrChange>
          </w:rPr>
          <w:t xml:space="preserve">, J. L.; Chauvin, Y. </w:t>
        </w:r>
      </w:ins>
      <w:ins w:id="2994" w:author="10073817" w:date="2016-10-27T22:59:00Z">
        <w:r w:rsidR="00053712" w:rsidRPr="00686D5C">
          <w:rPr>
            <w:rFonts w:ascii="Arial" w:hAnsi="Arial" w:cs="Arial"/>
            <w:sz w:val="22"/>
            <w:szCs w:val="22"/>
            <w:rPrChange w:id="2995" w:author="10073817" w:date="2016-10-27T23:09:00Z">
              <w:rPr>
                <w:rFonts w:ascii="Arial" w:hAnsi="Arial" w:cs="Arial"/>
                <w:sz w:val="22"/>
                <w:szCs w:val="22"/>
              </w:rPr>
            </w:rPrChange>
          </w:rPr>
          <w:t xml:space="preserve">1971. </w:t>
        </w:r>
      </w:ins>
      <w:proofErr w:type="spellStart"/>
      <w:ins w:id="2996" w:author="10073817" w:date="2016-10-26T13:51:00Z">
        <w:r w:rsidRPr="00686D5C">
          <w:rPr>
            <w:rFonts w:ascii="Arial" w:hAnsi="Arial" w:cs="Arial"/>
            <w:sz w:val="22"/>
            <w:szCs w:val="22"/>
            <w:rPrChange w:id="2997" w:author="10073817" w:date="2016-10-27T23:09:00Z">
              <w:rPr>
                <w:rFonts w:ascii="Arial" w:hAnsi="Arial" w:cs="Arial"/>
                <w:sz w:val="22"/>
                <w:szCs w:val="22"/>
              </w:rPr>
            </w:rPrChange>
          </w:rPr>
          <w:t>Makromol</w:t>
        </w:r>
        <w:proofErr w:type="spellEnd"/>
        <w:r w:rsidRPr="00686D5C">
          <w:rPr>
            <w:rFonts w:ascii="Arial" w:hAnsi="Arial" w:cs="Arial"/>
            <w:sz w:val="22"/>
            <w:szCs w:val="22"/>
            <w:rPrChange w:id="2998" w:author="10073817" w:date="2016-10-27T23:09:00Z">
              <w:rPr>
                <w:rFonts w:ascii="Arial" w:hAnsi="Arial" w:cs="Arial"/>
                <w:sz w:val="22"/>
                <w:szCs w:val="22"/>
              </w:rPr>
            </w:rPrChange>
          </w:rPr>
          <w:t xml:space="preserve">. Chem. </w:t>
        </w:r>
        <w:r w:rsidR="00053712" w:rsidRPr="00686D5C">
          <w:rPr>
            <w:rFonts w:ascii="Arial" w:hAnsi="Arial" w:cs="Arial"/>
            <w:sz w:val="22"/>
            <w:szCs w:val="22"/>
            <w:rPrChange w:id="2999" w:author="10073817" w:date="2016-10-27T23:09:00Z">
              <w:rPr>
                <w:rFonts w:ascii="Arial" w:hAnsi="Arial" w:cs="Arial"/>
                <w:sz w:val="22"/>
                <w:szCs w:val="22"/>
              </w:rPr>
            </w:rPrChange>
          </w:rPr>
          <w:t>141</w:t>
        </w:r>
      </w:ins>
      <w:ins w:id="3000" w:author="10073817" w:date="2016-10-27T23:00:00Z">
        <w:r w:rsidR="00053712" w:rsidRPr="00686D5C">
          <w:rPr>
            <w:rFonts w:ascii="Arial" w:hAnsi="Arial" w:cs="Arial"/>
            <w:sz w:val="22"/>
            <w:szCs w:val="22"/>
            <w:rPrChange w:id="3001" w:author="10073817" w:date="2016-10-27T23:09:00Z">
              <w:rPr>
                <w:rFonts w:ascii="Arial" w:hAnsi="Arial" w:cs="Arial"/>
                <w:sz w:val="22"/>
                <w:szCs w:val="22"/>
              </w:rPr>
            </w:rPrChange>
          </w:rPr>
          <w:t>:</w:t>
        </w:r>
      </w:ins>
      <w:ins w:id="3002" w:author="10073817" w:date="2016-10-26T13:51:00Z">
        <w:r w:rsidRPr="00686D5C">
          <w:rPr>
            <w:rFonts w:ascii="Arial" w:hAnsi="Arial" w:cs="Arial"/>
            <w:sz w:val="22"/>
            <w:szCs w:val="22"/>
            <w:rPrChange w:id="3003" w:author="10073817" w:date="2016-10-27T23:09:00Z">
              <w:rPr>
                <w:rFonts w:ascii="Arial" w:hAnsi="Arial" w:cs="Arial"/>
                <w:sz w:val="22"/>
                <w:szCs w:val="22"/>
              </w:rPr>
            </w:rPrChange>
          </w:rPr>
          <w:t xml:space="preserve"> 161–176</w:t>
        </w:r>
      </w:ins>
    </w:p>
    <w:p w14:paraId="3110CA2B" w14:textId="784C84F2" w:rsidR="00DD79C7" w:rsidRPr="00686D5C" w:rsidRDefault="00DD79C7" w:rsidP="00DD79C7">
      <w:pPr>
        <w:pStyle w:val="BodyText"/>
        <w:numPr>
          <w:ilvl w:val="0"/>
          <w:numId w:val="13"/>
        </w:numPr>
        <w:rPr>
          <w:ins w:id="3004" w:author="10073817" w:date="2016-10-26T13:52:00Z"/>
          <w:rFonts w:ascii="Arial" w:hAnsi="Arial" w:cs="Arial"/>
          <w:sz w:val="22"/>
          <w:szCs w:val="22"/>
          <w:rPrChange w:id="3005" w:author="10073817" w:date="2016-10-27T23:09:00Z">
            <w:rPr>
              <w:ins w:id="3006" w:author="10073817" w:date="2016-10-26T13:52:00Z"/>
              <w:rFonts w:ascii="Arial" w:hAnsi="Arial" w:cs="Arial"/>
              <w:sz w:val="22"/>
              <w:szCs w:val="22"/>
            </w:rPr>
          </w:rPrChange>
        </w:rPr>
      </w:pPr>
      <w:ins w:id="3007" w:author="10073817" w:date="2016-10-26T13:52:00Z">
        <w:r w:rsidRPr="00686D5C">
          <w:rPr>
            <w:rFonts w:ascii="Arial" w:hAnsi="Arial" w:cs="Arial"/>
            <w:sz w:val="22"/>
            <w:szCs w:val="22"/>
            <w:rPrChange w:id="3008" w:author="10073817" w:date="2016-10-27T23:09:00Z">
              <w:rPr>
                <w:rFonts w:ascii="Arial" w:hAnsi="Arial" w:cs="Arial"/>
                <w:sz w:val="22"/>
                <w:szCs w:val="22"/>
              </w:rPr>
            </w:rPrChange>
          </w:rPr>
          <w:t>Grubbs,</w:t>
        </w:r>
      </w:ins>
      <w:ins w:id="3009" w:author="10073817" w:date="2016-10-27T23:02:00Z">
        <w:r w:rsidR="00053712" w:rsidRPr="00686D5C">
          <w:rPr>
            <w:rFonts w:ascii="Arial" w:hAnsi="Arial" w:cs="Arial"/>
            <w:sz w:val="22"/>
            <w:szCs w:val="22"/>
            <w:rPrChange w:id="3010" w:author="10073817" w:date="2016-10-27T23:09:00Z">
              <w:rPr>
                <w:rFonts w:ascii="Arial" w:hAnsi="Arial" w:cs="Arial"/>
                <w:sz w:val="22"/>
                <w:szCs w:val="22"/>
              </w:rPr>
            </w:rPrChange>
          </w:rPr>
          <w:t xml:space="preserve"> R.H.</w:t>
        </w:r>
      </w:ins>
      <w:ins w:id="3011" w:author="10073817" w:date="2016-10-27T23:03:00Z">
        <w:r w:rsidR="00053712" w:rsidRPr="00686D5C">
          <w:rPr>
            <w:rFonts w:ascii="Arial" w:hAnsi="Arial" w:cs="Arial"/>
            <w:sz w:val="22"/>
            <w:szCs w:val="22"/>
            <w:rPrChange w:id="3012" w:author="10073817" w:date="2016-10-27T23:09:00Z">
              <w:rPr>
                <w:rFonts w:ascii="Arial" w:hAnsi="Arial" w:cs="Arial"/>
                <w:sz w:val="22"/>
                <w:szCs w:val="22"/>
              </w:rPr>
            </w:rPrChange>
          </w:rPr>
          <w:t xml:space="preserve"> 2004.</w:t>
        </w:r>
      </w:ins>
      <w:ins w:id="3013" w:author="10073817" w:date="2016-10-27T23:02:00Z">
        <w:r w:rsidR="00053712" w:rsidRPr="00686D5C">
          <w:rPr>
            <w:rFonts w:ascii="Arial" w:hAnsi="Arial" w:cs="Arial"/>
            <w:sz w:val="22"/>
            <w:szCs w:val="22"/>
            <w:rPrChange w:id="3014" w:author="10073817" w:date="2016-10-27T23:09:00Z">
              <w:rPr>
                <w:rFonts w:ascii="Arial" w:hAnsi="Arial" w:cs="Arial"/>
                <w:sz w:val="22"/>
                <w:szCs w:val="22"/>
              </w:rPr>
            </w:rPrChange>
          </w:rPr>
          <w:t xml:space="preserve"> Olefin Metathesis</w:t>
        </w:r>
      </w:ins>
      <w:ins w:id="3015" w:author="10073817" w:date="2016-10-26T13:52:00Z">
        <w:r w:rsidRPr="00686D5C">
          <w:rPr>
            <w:rFonts w:ascii="Arial" w:hAnsi="Arial" w:cs="Arial"/>
            <w:sz w:val="22"/>
            <w:szCs w:val="22"/>
            <w:rPrChange w:id="3016" w:author="10073817" w:date="2016-10-27T23:09:00Z">
              <w:rPr>
                <w:rFonts w:ascii="Arial" w:hAnsi="Arial" w:cs="Arial"/>
                <w:sz w:val="22"/>
                <w:szCs w:val="22"/>
              </w:rPr>
            </w:rPrChange>
          </w:rPr>
          <w:t xml:space="preserve"> </w:t>
        </w:r>
        <w:r w:rsidRPr="00686D5C">
          <w:rPr>
            <w:rFonts w:ascii="Arial" w:hAnsi="Arial" w:cs="Arial"/>
            <w:i/>
            <w:sz w:val="22"/>
            <w:szCs w:val="22"/>
            <w:rPrChange w:id="3017" w:author="10073817" w:date="2016-10-27T23:09:00Z">
              <w:rPr>
                <w:rFonts w:ascii="Arial" w:hAnsi="Arial" w:cs="Arial"/>
                <w:sz w:val="22"/>
                <w:szCs w:val="22"/>
              </w:rPr>
            </w:rPrChange>
          </w:rPr>
          <w:t>Tetrahedron</w:t>
        </w:r>
        <w:r w:rsidRPr="00686D5C">
          <w:rPr>
            <w:rFonts w:ascii="Arial" w:hAnsi="Arial" w:cs="Arial"/>
            <w:sz w:val="22"/>
            <w:szCs w:val="22"/>
            <w:rPrChange w:id="3018" w:author="10073817" w:date="2016-10-27T23:09:00Z">
              <w:rPr>
                <w:rFonts w:ascii="Arial" w:hAnsi="Arial" w:cs="Arial"/>
                <w:sz w:val="22"/>
                <w:szCs w:val="22"/>
              </w:rPr>
            </w:rPrChange>
          </w:rPr>
          <w:t>, 60</w:t>
        </w:r>
      </w:ins>
      <w:ins w:id="3019" w:author="10073817" w:date="2016-10-27T23:03:00Z">
        <w:r w:rsidR="00053712" w:rsidRPr="00686D5C">
          <w:rPr>
            <w:rFonts w:ascii="Arial" w:hAnsi="Arial" w:cs="Arial"/>
            <w:sz w:val="22"/>
            <w:szCs w:val="22"/>
            <w:rPrChange w:id="3020" w:author="10073817" w:date="2016-10-27T23:09:00Z">
              <w:rPr>
                <w:rFonts w:ascii="Arial" w:hAnsi="Arial" w:cs="Arial"/>
                <w:sz w:val="22"/>
                <w:szCs w:val="22"/>
              </w:rPr>
            </w:rPrChange>
          </w:rPr>
          <w:t>(34): 7117-7140</w:t>
        </w:r>
      </w:ins>
    </w:p>
    <w:p w14:paraId="021404A5" w14:textId="1A7BB60A" w:rsidR="00DD79C7" w:rsidRPr="00686D5C" w:rsidRDefault="00686D5C" w:rsidP="00686D5C">
      <w:pPr>
        <w:pStyle w:val="BodyText"/>
        <w:numPr>
          <w:ilvl w:val="0"/>
          <w:numId w:val="13"/>
        </w:numPr>
        <w:spacing w:line="360" w:lineRule="auto"/>
        <w:rPr>
          <w:ins w:id="3021" w:author="10073817" w:date="2016-10-26T13:52:00Z"/>
          <w:rFonts w:ascii="Arial" w:hAnsi="Arial" w:cs="Arial"/>
          <w:sz w:val="22"/>
          <w:szCs w:val="22"/>
          <w:rPrChange w:id="3022" w:author="10073817" w:date="2016-10-27T23:09:00Z">
            <w:rPr>
              <w:ins w:id="3023" w:author="10073817" w:date="2016-10-26T13:52:00Z"/>
              <w:rFonts w:ascii="Arial" w:hAnsi="Arial" w:cs="Arial"/>
              <w:sz w:val="22"/>
              <w:szCs w:val="22"/>
            </w:rPr>
          </w:rPrChange>
        </w:rPr>
        <w:pPrChange w:id="3024" w:author="10073817" w:date="2016-10-26T13:46:00Z">
          <w:pPr>
            <w:pStyle w:val="BodyText"/>
          </w:pPr>
        </w:pPrChange>
      </w:pPr>
      <w:proofErr w:type="spellStart"/>
      <w:ins w:id="3025" w:author="10073817" w:date="2016-10-27T23:05:00Z">
        <w:r w:rsidRPr="00686D5C">
          <w:rPr>
            <w:rFonts w:ascii="Arial" w:hAnsi="Arial" w:cs="Arial"/>
            <w:sz w:val="22"/>
            <w:szCs w:val="22"/>
            <w:rPrChange w:id="3026" w:author="10073817" w:date="2016-10-27T23:09:00Z">
              <w:rPr>
                <w:rFonts w:ascii="Arial" w:hAnsi="Arial" w:cs="Arial"/>
                <w:color w:val="FF0000"/>
                <w:sz w:val="22"/>
                <w:szCs w:val="22"/>
              </w:rPr>
            </w:rPrChange>
          </w:rPr>
          <w:t>Sambasivarao</w:t>
        </w:r>
        <w:proofErr w:type="spellEnd"/>
        <w:r w:rsidRPr="00686D5C">
          <w:rPr>
            <w:rFonts w:ascii="Arial" w:hAnsi="Arial" w:cs="Arial"/>
            <w:sz w:val="22"/>
            <w:szCs w:val="22"/>
            <w:rPrChange w:id="3027" w:author="10073817" w:date="2016-10-27T23:09:00Z">
              <w:rPr>
                <w:rFonts w:ascii="Arial" w:hAnsi="Arial" w:cs="Arial"/>
                <w:color w:val="FF0000"/>
                <w:sz w:val="22"/>
                <w:szCs w:val="22"/>
              </w:rPr>
            </w:rPrChange>
          </w:rPr>
          <w:t xml:space="preserve"> K. </w:t>
        </w:r>
        <w:proofErr w:type="spellStart"/>
        <w:r w:rsidRPr="00686D5C">
          <w:rPr>
            <w:rFonts w:ascii="Arial" w:hAnsi="Arial" w:cs="Arial"/>
            <w:sz w:val="22"/>
            <w:szCs w:val="22"/>
            <w:rPrChange w:id="3028" w:author="10073817" w:date="2016-10-27T23:09:00Z">
              <w:rPr>
                <w:rFonts w:ascii="Arial" w:hAnsi="Arial" w:cs="Arial"/>
                <w:color w:val="FF0000"/>
                <w:sz w:val="22"/>
                <w:szCs w:val="22"/>
              </w:rPr>
            </w:rPrChange>
          </w:rPr>
          <w:t>Mirtunjay</w:t>
        </w:r>
        <w:proofErr w:type="spellEnd"/>
        <w:r w:rsidRPr="00686D5C">
          <w:rPr>
            <w:rFonts w:ascii="Arial" w:hAnsi="Arial" w:cs="Arial"/>
            <w:sz w:val="22"/>
            <w:szCs w:val="22"/>
            <w:rPrChange w:id="3029" w:author="10073817" w:date="2016-10-27T23:09:00Z">
              <w:rPr>
                <w:rFonts w:ascii="Arial" w:hAnsi="Arial" w:cs="Arial"/>
                <w:color w:val="FF0000"/>
                <w:sz w:val="22"/>
                <w:szCs w:val="22"/>
              </w:rPr>
            </w:rPrChange>
          </w:rPr>
          <w:t xml:space="preserve"> K.D.</w:t>
        </w:r>
      </w:ins>
      <w:ins w:id="3030" w:author="10073817" w:date="2016-10-27T23:06:00Z">
        <w:r w:rsidRPr="00686D5C">
          <w:rPr>
            <w:rFonts w:ascii="Arial" w:hAnsi="Arial" w:cs="Arial"/>
            <w:sz w:val="22"/>
            <w:szCs w:val="22"/>
            <w:rPrChange w:id="3031" w:author="10073817" w:date="2016-10-27T23:09:00Z">
              <w:rPr>
                <w:rFonts w:ascii="Arial" w:hAnsi="Arial" w:cs="Arial"/>
                <w:sz w:val="22"/>
                <w:szCs w:val="22"/>
              </w:rPr>
            </w:rPrChange>
          </w:rPr>
          <w:t xml:space="preserve"> 2012.</w:t>
        </w:r>
      </w:ins>
      <w:ins w:id="3032" w:author="10073817" w:date="2016-10-26T13:52:00Z">
        <w:r w:rsidR="00DD79C7" w:rsidRPr="00686D5C">
          <w:rPr>
            <w:rFonts w:ascii="Arial" w:hAnsi="Arial" w:cs="Arial"/>
            <w:sz w:val="22"/>
            <w:szCs w:val="22"/>
            <w:rPrChange w:id="3033" w:author="10073817" w:date="2016-10-27T23:09:00Z">
              <w:rPr>
                <w:rFonts w:ascii="Arial" w:hAnsi="Arial" w:cs="Arial"/>
                <w:sz w:val="22"/>
                <w:szCs w:val="22"/>
              </w:rPr>
            </w:rPrChange>
          </w:rPr>
          <w:t xml:space="preserve"> </w:t>
        </w:r>
        <w:r w:rsidR="00DD79C7" w:rsidRPr="00686D5C">
          <w:rPr>
            <w:rFonts w:ascii="Arial" w:hAnsi="Arial" w:cs="Arial"/>
            <w:i/>
            <w:sz w:val="22"/>
            <w:szCs w:val="22"/>
            <w:rPrChange w:id="3034" w:author="10073817" w:date="2016-10-27T23:09:00Z">
              <w:rPr>
                <w:rFonts w:ascii="Arial" w:hAnsi="Arial" w:cs="Arial"/>
                <w:sz w:val="22"/>
                <w:szCs w:val="22"/>
              </w:rPr>
            </w:rPrChange>
          </w:rPr>
          <w:t>Tetrahedron</w:t>
        </w:r>
        <w:r w:rsidR="00DD79C7" w:rsidRPr="00686D5C">
          <w:rPr>
            <w:rFonts w:ascii="Arial" w:hAnsi="Arial" w:cs="Arial"/>
            <w:sz w:val="22"/>
            <w:szCs w:val="22"/>
            <w:rPrChange w:id="3035" w:author="10073817" w:date="2016-10-27T23:09:00Z">
              <w:rPr>
                <w:rFonts w:ascii="Arial" w:hAnsi="Arial" w:cs="Arial"/>
                <w:sz w:val="22"/>
                <w:szCs w:val="22"/>
              </w:rPr>
            </w:rPrChange>
          </w:rPr>
          <w:t xml:space="preserve"> 68</w:t>
        </w:r>
      </w:ins>
      <w:ins w:id="3036" w:author="10073817" w:date="2016-10-27T23:06:00Z">
        <w:r w:rsidRPr="00686D5C">
          <w:rPr>
            <w:rFonts w:ascii="Arial" w:hAnsi="Arial" w:cs="Arial"/>
            <w:sz w:val="22"/>
            <w:szCs w:val="22"/>
            <w:rPrChange w:id="3037" w:author="10073817" w:date="2016-10-27T23:09:00Z">
              <w:rPr>
                <w:rFonts w:ascii="Arial" w:hAnsi="Arial" w:cs="Arial"/>
                <w:sz w:val="22"/>
                <w:szCs w:val="22"/>
              </w:rPr>
            </w:rPrChange>
          </w:rPr>
          <w:t>(2): 397-421</w:t>
        </w:r>
      </w:ins>
      <w:ins w:id="3038" w:author="10073817" w:date="2016-10-27T23:05:00Z">
        <w:r w:rsidR="00053712" w:rsidRPr="00686D5C">
          <w:rPr>
            <w:rFonts w:ascii="Arial" w:eastAsiaTheme="minorHAnsi" w:hAnsi="Arial" w:cstheme="minorBidi"/>
            <w:kern w:val="0"/>
            <w:sz w:val="22"/>
            <w:szCs w:val="22"/>
            <w:rPrChange w:id="3039" w:author="10073817" w:date="2016-10-27T23:09:00Z">
              <w:rPr>
                <w:rFonts w:ascii="Arial" w:eastAsiaTheme="minorHAnsi" w:hAnsi="Arial" w:cstheme="minorBidi"/>
                <w:kern w:val="0"/>
                <w:sz w:val="22"/>
                <w:szCs w:val="22"/>
              </w:rPr>
            </w:rPrChange>
          </w:rPr>
          <w:t xml:space="preserve"> </w:t>
        </w:r>
      </w:ins>
    </w:p>
    <w:p w14:paraId="7980B424" w14:textId="00D5872F" w:rsidR="00DD79C7" w:rsidRPr="00686D5C" w:rsidRDefault="00DD79C7" w:rsidP="00DD79C7">
      <w:pPr>
        <w:pStyle w:val="BodyText"/>
        <w:numPr>
          <w:ilvl w:val="0"/>
          <w:numId w:val="13"/>
        </w:numPr>
        <w:rPr>
          <w:ins w:id="3040" w:author="10073817" w:date="2016-10-26T13:53:00Z"/>
          <w:rFonts w:ascii="Arial" w:hAnsi="Arial" w:cs="Arial"/>
          <w:sz w:val="22"/>
          <w:szCs w:val="22"/>
          <w:rPrChange w:id="3041" w:author="10073817" w:date="2016-10-27T23:09:00Z">
            <w:rPr>
              <w:ins w:id="3042" w:author="10073817" w:date="2016-10-26T13:53:00Z"/>
              <w:rFonts w:ascii="Arial" w:hAnsi="Arial" w:cs="Arial"/>
              <w:sz w:val="22"/>
              <w:szCs w:val="22"/>
            </w:rPr>
          </w:rPrChange>
        </w:rPr>
      </w:pPr>
      <w:proofErr w:type="spellStart"/>
      <w:ins w:id="3043" w:author="10073817" w:date="2016-10-26T13:53:00Z">
        <w:r w:rsidRPr="00686D5C">
          <w:rPr>
            <w:rFonts w:ascii="Arial" w:hAnsi="Arial" w:cs="Arial"/>
            <w:sz w:val="22"/>
            <w:szCs w:val="22"/>
            <w:rPrChange w:id="3044" w:author="10073817" w:date="2016-10-27T23:09:00Z">
              <w:rPr>
                <w:rFonts w:ascii="Arial" w:hAnsi="Arial" w:cs="Arial"/>
                <w:sz w:val="22"/>
                <w:szCs w:val="22"/>
              </w:rPr>
            </w:rPrChange>
          </w:rPr>
          <w:t>Thielemann</w:t>
        </w:r>
        <w:proofErr w:type="spellEnd"/>
        <w:r w:rsidRPr="00686D5C">
          <w:rPr>
            <w:rFonts w:ascii="Arial" w:hAnsi="Arial" w:cs="Arial"/>
            <w:sz w:val="22"/>
            <w:szCs w:val="22"/>
            <w:rPrChange w:id="3045" w:author="10073817" w:date="2016-10-27T23:09:00Z">
              <w:rPr>
                <w:rFonts w:ascii="Arial" w:hAnsi="Arial" w:cs="Arial"/>
                <w:sz w:val="22"/>
                <w:szCs w:val="22"/>
              </w:rPr>
            </w:rPrChange>
          </w:rPr>
          <w:t>,</w:t>
        </w:r>
        <w:r w:rsidR="00686D5C" w:rsidRPr="00686D5C">
          <w:rPr>
            <w:rFonts w:ascii="Arial" w:hAnsi="Arial" w:cs="Arial"/>
            <w:sz w:val="22"/>
            <w:szCs w:val="22"/>
            <w:rPrChange w:id="3046" w:author="10073817" w:date="2016-10-27T23:09:00Z">
              <w:rPr>
                <w:rFonts w:ascii="Arial" w:hAnsi="Arial" w:cs="Arial"/>
                <w:sz w:val="22"/>
                <w:szCs w:val="22"/>
              </w:rPr>
            </w:rPrChange>
          </w:rPr>
          <w:t xml:space="preserve"> J.P.</w:t>
        </w:r>
      </w:ins>
      <w:ins w:id="3047" w:author="10073817" w:date="2016-10-27T23:09:00Z">
        <w:r w:rsidR="00686D5C" w:rsidRPr="00686D5C">
          <w:rPr>
            <w:rFonts w:ascii="Arial" w:hAnsi="Arial" w:cs="Arial"/>
            <w:sz w:val="22"/>
            <w:szCs w:val="22"/>
            <w:rPrChange w:id="3048" w:author="10073817" w:date="2016-10-27T23:09:00Z">
              <w:rPr>
                <w:rFonts w:ascii="Arial" w:hAnsi="Arial" w:cs="Arial"/>
                <w:sz w:val="22"/>
                <w:szCs w:val="22"/>
              </w:rPr>
            </w:rPrChange>
          </w:rPr>
          <w:t xml:space="preserve"> </w:t>
        </w:r>
        <w:r w:rsidR="00686D5C" w:rsidRPr="00686D5C">
          <w:rPr>
            <w:rFonts w:ascii="Arial" w:hAnsi="Arial" w:cs="Arial"/>
            <w:sz w:val="22"/>
            <w:szCs w:val="22"/>
            <w:rPrChange w:id="3049" w:author="10073817" w:date="2016-10-27T23:09:00Z">
              <w:rPr>
                <w:rFonts w:ascii="Arial" w:hAnsi="Arial" w:cs="Arial"/>
                <w:sz w:val="22"/>
                <w:szCs w:val="22"/>
              </w:rPr>
            </w:rPrChange>
          </w:rPr>
          <w:t>2011</w:t>
        </w:r>
        <w:r w:rsidR="00686D5C" w:rsidRPr="00686D5C">
          <w:rPr>
            <w:rFonts w:ascii="Arial" w:hAnsi="Arial" w:cs="Arial"/>
            <w:sz w:val="22"/>
            <w:szCs w:val="22"/>
            <w:rPrChange w:id="3050" w:author="10073817" w:date="2016-10-27T23:09:00Z">
              <w:rPr>
                <w:rFonts w:ascii="Arial" w:hAnsi="Arial" w:cs="Arial"/>
                <w:sz w:val="22"/>
                <w:szCs w:val="22"/>
              </w:rPr>
            </w:rPrChange>
          </w:rPr>
          <w:t xml:space="preserve">. </w:t>
        </w:r>
      </w:ins>
      <w:ins w:id="3051" w:author="10073817" w:date="2016-10-26T13:53:00Z">
        <w:r w:rsidRPr="00686D5C">
          <w:rPr>
            <w:rFonts w:ascii="Arial" w:hAnsi="Arial" w:cs="Arial"/>
            <w:sz w:val="22"/>
            <w:szCs w:val="22"/>
            <w:rPrChange w:id="3052" w:author="10073817" w:date="2016-10-27T23:09:00Z">
              <w:rPr>
                <w:rFonts w:ascii="Arial" w:hAnsi="Arial" w:cs="Arial"/>
                <w:sz w:val="22"/>
                <w:szCs w:val="22"/>
              </w:rPr>
            </w:rPrChange>
          </w:rPr>
          <w:t xml:space="preserve">Pore structure and surface area of silica SBA-15: influence of washing and scale-up. </w:t>
        </w:r>
        <w:r w:rsidRPr="00686D5C">
          <w:rPr>
            <w:rFonts w:ascii="Arial" w:hAnsi="Arial" w:cs="Arial"/>
            <w:i/>
            <w:sz w:val="22"/>
            <w:szCs w:val="22"/>
            <w:rPrChange w:id="3053" w:author="10073817" w:date="2016-10-27T23:09:00Z">
              <w:rPr>
                <w:rFonts w:ascii="Arial" w:hAnsi="Arial" w:cs="Arial"/>
                <w:sz w:val="22"/>
                <w:szCs w:val="22"/>
              </w:rPr>
            </w:rPrChange>
          </w:rPr>
          <w:t>J</w:t>
        </w:r>
      </w:ins>
      <w:ins w:id="3054" w:author="10073817" w:date="2016-10-27T23:06:00Z">
        <w:r w:rsidR="00686D5C" w:rsidRPr="00686D5C">
          <w:rPr>
            <w:rFonts w:ascii="Arial" w:hAnsi="Arial" w:cs="Arial"/>
            <w:i/>
            <w:sz w:val="22"/>
            <w:szCs w:val="22"/>
            <w:rPrChange w:id="3055" w:author="10073817" w:date="2016-10-27T23:09:00Z">
              <w:rPr>
                <w:rFonts w:ascii="Arial" w:hAnsi="Arial" w:cs="Arial"/>
                <w:sz w:val="22"/>
                <w:szCs w:val="22"/>
              </w:rPr>
            </w:rPrChange>
          </w:rPr>
          <w:t>ournal of</w:t>
        </w:r>
      </w:ins>
      <w:ins w:id="3056" w:author="10073817" w:date="2016-10-26T13:53:00Z">
        <w:r w:rsidRPr="00686D5C">
          <w:rPr>
            <w:rFonts w:ascii="Arial" w:hAnsi="Arial" w:cs="Arial"/>
            <w:i/>
            <w:sz w:val="22"/>
            <w:szCs w:val="22"/>
            <w:rPrChange w:id="3057" w:author="10073817" w:date="2016-10-27T23:09:00Z">
              <w:rPr>
                <w:rFonts w:ascii="Arial" w:hAnsi="Arial" w:cs="Arial"/>
                <w:sz w:val="22"/>
                <w:szCs w:val="22"/>
              </w:rPr>
            </w:rPrChange>
          </w:rPr>
          <w:t>. Nanotechnol</w:t>
        </w:r>
      </w:ins>
      <w:ins w:id="3058" w:author="10073817" w:date="2016-10-27T23:06:00Z">
        <w:r w:rsidR="00686D5C" w:rsidRPr="00686D5C">
          <w:rPr>
            <w:rFonts w:ascii="Arial" w:hAnsi="Arial" w:cs="Arial"/>
            <w:i/>
            <w:sz w:val="22"/>
            <w:szCs w:val="22"/>
            <w:rPrChange w:id="3059" w:author="10073817" w:date="2016-10-27T23:09:00Z">
              <w:rPr>
                <w:rFonts w:ascii="Arial" w:hAnsi="Arial" w:cs="Arial"/>
                <w:sz w:val="22"/>
                <w:szCs w:val="22"/>
              </w:rPr>
            </w:rPrChange>
          </w:rPr>
          <w:t>ogy</w:t>
        </w:r>
      </w:ins>
      <w:proofErr w:type="gramStart"/>
      <w:ins w:id="3060" w:author="10073817" w:date="2016-10-26T13:53:00Z">
        <w:r w:rsidRPr="00686D5C">
          <w:rPr>
            <w:rFonts w:ascii="Arial" w:hAnsi="Arial" w:cs="Arial"/>
            <w:sz w:val="22"/>
            <w:szCs w:val="22"/>
            <w:rPrChange w:id="3061" w:author="10073817" w:date="2016-10-27T23:09:00Z">
              <w:rPr>
                <w:rFonts w:ascii="Arial" w:hAnsi="Arial" w:cs="Arial"/>
                <w:sz w:val="22"/>
                <w:szCs w:val="22"/>
              </w:rPr>
            </w:rPrChange>
          </w:rPr>
          <w:t>,.</w:t>
        </w:r>
        <w:proofErr w:type="gramEnd"/>
        <w:r w:rsidRPr="00686D5C">
          <w:rPr>
            <w:rFonts w:ascii="Arial" w:hAnsi="Arial" w:cs="Arial"/>
            <w:sz w:val="22"/>
            <w:szCs w:val="22"/>
            <w:rPrChange w:id="3062" w:author="10073817" w:date="2016-10-27T23:09:00Z">
              <w:rPr>
                <w:rFonts w:ascii="Arial" w:hAnsi="Arial" w:cs="Arial"/>
                <w:sz w:val="22"/>
                <w:szCs w:val="22"/>
              </w:rPr>
            </w:rPrChange>
          </w:rPr>
          <w:t xml:space="preserve"> 2: 110-8.</w:t>
        </w:r>
      </w:ins>
    </w:p>
    <w:p w14:paraId="29CC3EB9" w14:textId="090721E2" w:rsidR="00DD79C7" w:rsidRPr="00686D5C" w:rsidRDefault="00DD79C7">
      <w:pPr>
        <w:pStyle w:val="BodyText"/>
        <w:numPr>
          <w:ilvl w:val="0"/>
          <w:numId w:val="13"/>
        </w:numPr>
        <w:spacing w:line="360" w:lineRule="auto"/>
        <w:rPr>
          <w:ins w:id="3063" w:author="10073817" w:date="2016-10-26T13:53:00Z"/>
          <w:rFonts w:ascii="Arial" w:hAnsi="Arial" w:cs="Arial"/>
          <w:sz w:val="22"/>
          <w:szCs w:val="22"/>
          <w:rPrChange w:id="3064" w:author="10073817" w:date="2016-10-27T23:09:00Z">
            <w:rPr>
              <w:ins w:id="3065" w:author="10073817" w:date="2016-10-26T13:53:00Z"/>
              <w:rFonts w:ascii="Arial" w:hAnsi="Arial" w:cs="Arial"/>
              <w:sz w:val="22"/>
              <w:szCs w:val="22"/>
            </w:rPr>
          </w:rPrChange>
        </w:rPr>
        <w:pPrChange w:id="3066" w:author="10073817" w:date="2016-10-26T13:46:00Z">
          <w:pPr>
            <w:pStyle w:val="BodyText"/>
          </w:pPr>
        </w:pPrChange>
      </w:pPr>
      <w:proofErr w:type="spellStart"/>
      <w:ins w:id="3067" w:author="10073817" w:date="2016-10-26T13:53:00Z">
        <w:r w:rsidRPr="00686D5C">
          <w:rPr>
            <w:rFonts w:ascii="Arial" w:hAnsi="Arial" w:cs="Arial"/>
            <w:sz w:val="22"/>
            <w:szCs w:val="22"/>
            <w:rPrChange w:id="3068" w:author="10073817" w:date="2016-10-27T23:09:00Z">
              <w:rPr>
                <w:rFonts w:ascii="Arial" w:hAnsi="Arial" w:cs="Arial"/>
                <w:sz w:val="22"/>
                <w:szCs w:val="22"/>
              </w:rPr>
            </w:rPrChange>
          </w:rPr>
          <w:lastRenderedPageBreak/>
          <w:t>Balcar</w:t>
        </w:r>
        <w:proofErr w:type="spellEnd"/>
        <w:r w:rsidRPr="00686D5C">
          <w:rPr>
            <w:rFonts w:ascii="Arial" w:hAnsi="Arial" w:cs="Arial"/>
            <w:sz w:val="22"/>
            <w:szCs w:val="22"/>
            <w:rPrChange w:id="3069" w:author="10073817" w:date="2016-10-27T23:09:00Z">
              <w:rPr>
                <w:rFonts w:ascii="Arial" w:hAnsi="Arial" w:cs="Arial"/>
                <w:sz w:val="22"/>
                <w:szCs w:val="22"/>
              </w:rPr>
            </w:rPrChange>
          </w:rPr>
          <w:t xml:space="preserve">, H. and J. </w:t>
        </w:r>
        <w:proofErr w:type="spellStart"/>
        <w:r w:rsidRPr="00686D5C">
          <w:rPr>
            <w:rFonts w:ascii="Arial" w:hAnsi="Arial" w:cs="Arial"/>
            <w:sz w:val="22"/>
            <w:szCs w:val="22"/>
            <w:rPrChange w:id="3070" w:author="10073817" w:date="2016-10-27T23:09:00Z">
              <w:rPr>
                <w:rFonts w:ascii="Arial" w:hAnsi="Arial" w:cs="Arial"/>
                <w:sz w:val="22"/>
                <w:szCs w:val="22"/>
              </w:rPr>
            </w:rPrChange>
          </w:rPr>
          <w:t>Čejka</w:t>
        </w:r>
        <w:proofErr w:type="spellEnd"/>
        <w:r w:rsidRPr="00686D5C">
          <w:rPr>
            <w:rFonts w:ascii="Arial" w:hAnsi="Arial" w:cs="Arial"/>
            <w:sz w:val="22"/>
            <w:szCs w:val="22"/>
            <w:rPrChange w:id="3071" w:author="10073817" w:date="2016-10-27T23:09:00Z">
              <w:rPr>
                <w:rFonts w:ascii="Arial" w:hAnsi="Arial" w:cs="Arial"/>
                <w:sz w:val="22"/>
                <w:szCs w:val="22"/>
              </w:rPr>
            </w:rPrChange>
          </w:rPr>
          <w:t xml:space="preserve">, </w:t>
        </w:r>
        <w:proofErr w:type="spellStart"/>
        <w:r w:rsidRPr="00686D5C">
          <w:rPr>
            <w:rFonts w:ascii="Arial" w:hAnsi="Arial" w:cs="Arial"/>
            <w:sz w:val="22"/>
            <w:szCs w:val="22"/>
            <w:rPrChange w:id="3072" w:author="10073817" w:date="2016-10-27T23:09:00Z">
              <w:rPr>
                <w:rFonts w:ascii="Arial" w:hAnsi="Arial" w:cs="Arial"/>
                <w:sz w:val="22"/>
                <w:szCs w:val="22"/>
              </w:rPr>
            </w:rPrChange>
          </w:rPr>
          <w:t>Mesoporous</w:t>
        </w:r>
        <w:proofErr w:type="spellEnd"/>
        <w:r w:rsidRPr="00686D5C">
          <w:rPr>
            <w:rFonts w:ascii="Arial" w:hAnsi="Arial" w:cs="Arial"/>
            <w:sz w:val="22"/>
            <w:szCs w:val="22"/>
            <w:rPrChange w:id="3073" w:author="10073817" w:date="2016-10-27T23:09:00Z">
              <w:rPr>
                <w:rFonts w:ascii="Arial" w:hAnsi="Arial" w:cs="Arial"/>
                <w:sz w:val="22"/>
                <w:szCs w:val="22"/>
              </w:rPr>
            </w:rPrChange>
          </w:rPr>
          <w:t xml:space="preserve"> molecular sieves as advanced supports for olefin metathesis catalysts. </w:t>
        </w:r>
        <w:proofErr w:type="spellStart"/>
        <w:r w:rsidRPr="00686D5C">
          <w:rPr>
            <w:rFonts w:ascii="Arial" w:hAnsi="Arial" w:cs="Arial"/>
            <w:sz w:val="22"/>
            <w:szCs w:val="22"/>
            <w:rPrChange w:id="3074" w:author="10073817" w:date="2016-10-27T23:09:00Z">
              <w:rPr>
                <w:rFonts w:ascii="Arial" w:hAnsi="Arial" w:cs="Arial"/>
                <w:sz w:val="22"/>
                <w:szCs w:val="22"/>
              </w:rPr>
            </w:rPrChange>
          </w:rPr>
          <w:t>Coord</w:t>
        </w:r>
        <w:proofErr w:type="spellEnd"/>
        <w:r w:rsidRPr="00686D5C">
          <w:rPr>
            <w:rFonts w:ascii="Arial" w:hAnsi="Arial" w:cs="Arial"/>
            <w:sz w:val="22"/>
            <w:szCs w:val="22"/>
            <w:rPrChange w:id="3075" w:author="10073817" w:date="2016-10-27T23:09:00Z">
              <w:rPr>
                <w:rFonts w:ascii="Arial" w:hAnsi="Arial" w:cs="Arial"/>
                <w:sz w:val="22"/>
                <w:szCs w:val="22"/>
              </w:rPr>
            </w:rPrChange>
          </w:rPr>
          <w:t>. Chem. Rev., 2013. 257: 3107-3124.</w:t>
        </w:r>
      </w:ins>
    </w:p>
    <w:p w14:paraId="71AB7D91" w14:textId="4C8CEFD8" w:rsidR="00DD79C7" w:rsidRPr="00686D5C" w:rsidRDefault="00DD79C7">
      <w:pPr>
        <w:pStyle w:val="BodyText"/>
        <w:numPr>
          <w:ilvl w:val="0"/>
          <w:numId w:val="13"/>
        </w:numPr>
        <w:spacing w:line="360" w:lineRule="auto"/>
        <w:rPr>
          <w:ins w:id="3076" w:author="10073817" w:date="2016-10-26T13:54:00Z"/>
          <w:rFonts w:ascii="Arial" w:hAnsi="Arial" w:cs="Arial"/>
          <w:sz w:val="22"/>
          <w:szCs w:val="22"/>
          <w:rPrChange w:id="3077" w:author="10073817" w:date="2016-10-27T23:09:00Z">
            <w:rPr>
              <w:ins w:id="3078" w:author="10073817" w:date="2016-10-26T13:54:00Z"/>
              <w:rFonts w:ascii="Arial" w:hAnsi="Arial" w:cs="Arial"/>
              <w:sz w:val="22"/>
              <w:szCs w:val="22"/>
            </w:rPr>
          </w:rPrChange>
        </w:rPr>
        <w:pPrChange w:id="3079" w:author="10073817" w:date="2016-10-26T13:46:00Z">
          <w:pPr>
            <w:pStyle w:val="BodyText"/>
          </w:pPr>
        </w:pPrChange>
      </w:pPr>
      <w:ins w:id="3080" w:author="10073817" w:date="2016-10-26T13:54:00Z">
        <w:r w:rsidRPr="00686D5C">
          <w:rPr>
            <w:rFonts w:ascii="Arial" w:hAnsi="Arial" w:cs="Arial"/>
            <w:sz w:val="22"/>
            <w:szCs w:val="22"/>
            <w:rPrChange w:id="3081" w:author="10073817" w:date="2016-10-27T23:09:00Z">
              <w:rPr>
                <w:rFonts w:ascii="Arial" w:hAnsi="Arial" w:cs="Arial"/>
                <w:sz w:val="22"/>
                <w:szCs w:val="22"/>
              </w:rPr>
            </w:rPrChange>
          </w:rPr>
          <w:t xml:space="preserve">Izumi, S., et al., Classification of amorphous-silicon microstructures by structural parameters: molecular dynamics study. </w:t>
        </w:r>
        <w:proofErr w:type="spellStart"/>
        <w:r w:rsidRPr="00686D5C">
          <w:rPr>
            <w:rFonts w:ascii="Arial" w:hAnsi="Arial" w:cs="Arial"/>
            <w:sz w:val="22"/>
            <w:szCs w:val="22"/>
            <w:rPrChange w:id="3082" w:author="10073817" w:date="2016-10-27T23:09:00Z">
              <w:rPr>
                <w:rFonts w:ascii="Arial" w:hAnsi="Arial" w:cs="Arial"/>
                <w:sz w:val="22"/>
                <w:szCs w:val="22"/>
              </w:rPr>
            </w:rPrChange>
          </w:rPr>
          <w:t>Comput</w:t>
        </w:r>
        <w:proofErr w:type="spellEnd"/>
        <w:r w:rsidRPr="00686D5C">
          <w:rPr>
            <w:rFonts w:ascii="Arial" w:hAnsi="Arial" w:cs="Arial"/>
            <w:sz w:val="22"/>
            <w:szCs w:val="22"/>
            <w:rPrChange w:id="3083" w:author="10073817" w:date="2016-10-27T23:09:00Z">
              <w:rPr>
                <w:rFonts w:ascii="Arial" w:hAnsi="Arial" w:cs="Arial"/>
                <w:sz w:val="22"/>
                <w:szCs w:val="22"/>
              </w:rPr>
            </w:rPrChange>
          </w:rPr>
          <w:t>. Mater. Sci., 2004. 31: 258-268.</w:t>
        </w:r>
      </w:ins>
    </w:p>
    <w:p w14:paraId="55DA04F0" w14:textId="044C3973" w:rsidR="00DD79C7" w:rsidRPr="00686D5C" w:rsidRDefault="00DD79C7">
      <w:pPr>
        <w:pStyle w:val="BodyText"/>
        <w:numPr>
          <w:ilvl w:val="0"/>
          <w:numId w:val="13"/>
        </w:numPr>
        <w:spacing w:line="360" w:lineRule="auto"/>
        <w:rPr>
          <w:ins w:id="3084" w:author="10073817" w:date="2016-10-26T14:17:00Z"/>
          <w:rFonts w:ascii="Arial" w:hAnsi="Arial" w:cs="Arial"/>
          <w:sz w:val="22"/>
          <w:szCs w:val="22"/>
          <w:rPrChange w:id="3085" w:author="10073817" w:date="2016-10-27T23:09:00Z">
            <w:rPr>
              <w:ins w:id="3086" w:author="10073817" w:date="2016-10-26T14:17:00Z"/>
              <w:rFonts w:ascii="Arial" w:hAnsi="Arial" w:cs="Arial"/>
              <w:sz w:val="22"/>
              <w:szCs w:val="22"/>
            </w:rPr>
          </w:rPrChange>
        </w:rPr>
        <w:pPrChange w:id="3087" w:author="10073817" w:date="2016-10-26T13:46:00Z">
          <w:pPr>
            <w:pStyle w:val="BodyText"/>
          </w:pPr>
        </w:pPrChange>
      </w:pPr>
      <w:proofErr w:type="spellStart"/>
      <w:ins w:id="3088" w:author="10073817" w:date="2016-10-26T13:54:00Z">
        <w:r w:rsidRPr="00686D5C">
          <w:rPr>
            <w:rFonts w:ascii="Arial" w:hAnsi="Arial" w:cs="Arial"/>
            <w:sz w:val="22"/>
            <w:szCs w:val="22"/>
            <w:rPrChange w:id="3089" w:author="10073817" w:date="2016-10-27T23:09:00Z">
              <w:rPr>
                <w:rFonts w:ascii="Arial" w:hAnsi="Arial" w:cs="Arial"/>
                <w:sz w:val="22"/>
                <w:szCs w:val="22"/>
              </w:rPr>
            </w:rPrChange>
          </w:rPr>
          <w:t>Ugliengo</w:t>
        </w:r>
        <w:proofErr w:type="spellEnd"/>
        <w:r w:rsidRPr="00686D5C">
          <w:rPr>
            <w:rFonts w:ascii="Arial" w:hAnsi="Arial" w:cs="Arial"/>
            <w:sz w:val="22"/>
            <w:szCs w:val="22"/>
            <w:rPrChange w:id="3090" w:author="10073817" w:date="2016-10-27T23:09:00Z">
              <w:rPr>
                <w:rFonts w:ascii="Arial" w:hAnsi="Arial" w:cs="Arial"/>
                <w:sz w:val="22"/>
                <w:szCs w:val="22"/>
              </w:rPr>
            </w:rPrChange>
          </w:rPr>
          <w:t xml:space="preserve">, P., et al., Realistic models of </w:t>
        </w:r>
        <w:proofErr w:type="spellStart"/>
        <w:r w:rsidRPr="00686D5C">
          <w:rPr>
            <w:rFonts w:ascii="Arial" w:hAnsi="Arial" w:cs="Arial"/>
            <w:sz w:val="22"/>
            <w:szCs w:val="22"/>
            <w:rPrChange w:id="3091" w:author="10073817" w:date="2016-10-27T23:09:00Z">
              <w:rPr>
                <w:rFonts w:ascii="Arial" w:hAnsi="Arial" w:cs="Arial"/>
                <w:sz w:val="22"/>
                <w:szCs w:val="22"/>
              </w:rPr>
            </w:rPrChange>
          </w:rPr>
          <w:t>hydroxylated</w:t>
        </w:r>
        <w:proofErr w:type="spellEnd"/>
        <w:r w:rsidRPr="00686D5C">
          <w:rPr>
            <w:rFonts w:ascii="Arial" w:hAnsi="Arial" w:cs="Arial"/>
            <w:sz w:val="22"/>
            <w:szCs w:val="22"/>
            <w:rPrChange w:id="3092" w:author="10073817" w:date="2016-10-27T23:09:00Z">
              <w:rPr>
                <w:rFonts w:ascii="Arial" w:hAnsi="Arial" w:cs="Arial"/>
                <w:sz w:val="22"/>
                <w:szCs w:val="22"/>
              </w:rPr>
            </w:rPrChange>
          </w:rPr>
          <w:t xml:space="preserve"> amorphous silica surfaces and MCM-41 </w:t>
        </w:r>
        <w:proofErr w:type="spellStart"/>
        <w:r w:rsidRPr="00686D5C">
          <w:rPr>
            <w:rFonts w:ascii="Arial" w:hAnsi="Arial" w:cs="Arial"/>
            <w:sz w:val="22"/>
            <w:szCs w:val="22"/>
            <w:rPrChange w:id="3093" w:author="10073817" w:date="2016-10-27T23:09:00Z">
              <w:rPr>
                <w:rFonts w:ascii="Arial" w:hAnsi="Arial" w:cs="Arial"/>
                <w:sz w:val="22"/>
                <w:szCs w:val="22"/>
              </w:rPr>
            </w:rPrChange>
          </w:rPr>
          <w:t>mesoporous</w:t>
        </w:r>
        <w:proofErr w:type="spellEnd"/>
        <w:r w:rsidRPr="00686D5C">
          <w:rPr>
            <w:rFonts w:ascii="Arial" w:hAnsi="Arial" w:cs="Arial"/>
            <w:sz w:val="22"/>
            <w:szCs w:val="22"/>
            <w:rPrChange w:id="3094" w:author="10073817" w:date="2016-10-27T23:09:00Z">
              <w:rPr>
                <w:rFonts w:ascii="Arial" w:hAnsi="Arial" w:cs="Arial"/>
                <w:sz w:val="22"/>
                <w:szCs w:val="22"/>
              </w:rPr>
            </w:rPrChange>
          </w:rPr>
          <w:t xml:space="preserve"> material simulated by large-scale periodic B3LYP calculations. Adv. Mater., 2008. 20: 4579-4583.</w:t>
        </w:r>
      </w:ins>
    </w:p>
    <w:p w14:paraId="1D1BCCDA" w14:textId="4AC50920" w:rsidR="004479DC" w:rsidRPr="00686D5C" w:rsidRDefault="004479DC">
      <w:pPr>
        <w:pStyle w:val="BodyText"/>
        <w:numPr>
          <w:ilvl w:val="0"/>
          <w:numId w:val="13"/>
        </w:numPr>
        <w:spacing w:line="360" w:lineRule="auto"/>
        <w:rPr>
          <w:ins w:id="3095" w:author="10073817" w:date="2016-10-26T14:24:00Z"/>
          <w:rFonts w:ascii="Arial" w:hAnsi="Arial" w:cs="Arial"/>
          <w:i/>
          <w:sz w:val="22"/>
          <w:szCs w:val="22"/>
          <w:rPrChange w:id="3096" w:author="10073817" w:date="2016-10-27T23:09:00Z">
            <w:rPr>
              <w:ins w:id="3097" w:author="10073817" w:date="2016-10-26T14:24:00Z"/>
              <w:rFonts w:ascii="Arial" w:hAnsi="Arial" w:cs="Arial"/>
              <w:i/>
              <w:color w:val="FF0000"/>
              <w:sz w:val="22"/>
              <w:szCs w:val="22"/>
            </w:rPr>
          </w:rPrChange>
        </w:rPr>
        <w:pPrChange w:id="3098" w:author="10073817" w:date="2016-10-26T13:46:00Z">
          <w:pPr>
            <w:pStyle w:val="BodyText"/>
          </w:pPr>
        </w:pPrChange>
      </w:pPr>
      <w:ins w:id="3099" w:author="10073817" w:date="2016-10-26T14:17:00Z">
        <w:r w:rsidRPr="00686D5C">
          <w:rPr>
            <w:rFonts w:ascii="Arial" w:hAnsi="Arial" w:cs="Arial"/>
            <w:i/>
            <w:sz w:val="22"/>
            <w:szCs w:val="22"/>
            <w:rPrChange w:id="3100" w:author="10073817" w:date="2016-10-27T23:09:00Z">
              <w:rPr>
                <w:rFonts w:ascii="Arial" w:hAnsi="Arial" w:cs="Arial"/>
                <w:sz w:val="22"/>
                <w:szCs w:val="22"/>
              </w:rPr>
            </w:rPrChange>
          </w:rPr>
          <w:t>Journal of Molecular Catalysis A: Chemical 372 (2013) 35– 43</w:t>
        </w:r>
      </w:ins>
    </w:p>
    <w:p w14:paraId="264CACD2" w14:textId="6C0C8425" w:rsidR="004479DC" w:rsidRPr="00686D5C" w:rsidRDefault="004479DC">
      <w:pPr>
        <w:pStyle w:val="BodyText"/>
        <w:numPr>
          <w:ilvl w:val="0"/>
          <w:numId w:val="13"/>
        </w:numPr>
        <w:spacing w:line="360" w:lineRule="auto"/>
        <w:rPr>
          <w:ins w:id="3101" w:author="10073817" w:date="2016-10-26T14:58:00Z"/>
          <w:rFonts w:ascii="Arial" w:hAnsi="Arial" w:cs="Arial"/>
          <w:i/>
          <w:sz w:val="22"/>
          <w:szCs w:val="22"/>
          <w:rPrChange w:id="3102" w:author="10073817" w:date="2016-10-27T23:09:00Z">
            <w:rPr>
              <w:ins w:id="3103" w:author="10073817" w:date="2016-10-26T14:58:00Z"/>
              <w:rFonts w:ascii="Arial" w:hAnsi="Arial" w:cs="Arial"/>
              <w:i/>
              <w:color w:val="FF0000"/>
              <w:sz w:val="22"/>
              <w:szCs w:val="22"/>
            </w:rPr>
          </w:rPrChange>
        </w:rPr>
        <w:pPrChange w:id="3104" w:author="10073817" w:date="2016-10-26T13:46:00Z">
          <w:pPr>
            <w:pStyle w:val="BodyText"/>
          </w:pPr>
        </w:pPrChange>
      </w:pPr>
      <w:proofErr w:type="spellStart"/>
      <w:ins w:id="3105" w:author="10073817" w:date="2016-10-26T14:24:00Z">
        <w:r w:rsidRPr="00686D5C">
          <w:rPr>
            <w:rFonts w:ascii="Arial" w:hAnsi="Arial" w:cs="Arial"/>
            <w:i/>
            <w:sz w:val="22"/>
            <w:szCs w:val="22"/>
            <w:rPrChange w:id="3106" w:author="10073817" w:date="2016-10-27T23:09:00Z">
              <w:rPr>
                <w:rFonts w:ascii="Arial" w:hAnsi="Arial" w:cs="Arial"/>
                <w:i/>
                <w:color w:val="FF0000"/>
                <w:sz w:val="22"/>
                <w:szCs w:val="22"/>
              </w:rPr>
            </w:rPrChange>
          </w:rPr>
          <w:t>Microporous</w:t>
        </w:r>
        <w:proofErr w:type="spellEnd"/>
        <w:r w:rsidRPr="00686D5C">
          <w:rPr>
            <w:rFonts w:ascii="Arial" w:hAnsi="Arial" w:cs="Arial"/>
            <w:i/>
            <w:sz w:val="22"/>
            <w:szCs w:val="22"/>
            <w:rPrChange w:id="3107" w:author="10073817" w:date="2016-10-27T23:09:00Z">
              <w:rPr>
                <w:rFonts w:ascii="Arial" w:hAnsi="Arial" w:cs="Arial"/>
                <w:i/>
                <w:color w:val="FF0000"/>
                <w:sz w:val="22"/>
                <w:szCs w:val="22"/>
              </w:rPr>
            </w:rPrChange>
          </w:rPr>
          <w:t xml:space="preserve"> and </w:t>
        </w:r>
        <w:proofErr w:type="spellStart"/>
        <w:r w:rsidRPr="00686D5C">
          <w:rPr>
            <w:rFonts w:ascii="Arial" w:hAnsi="Arial" w:cs="Arial"/>
            <w:i/>
            <w:sz w:val="22"/>
            <w:szCs w:val="22"/>
            <w:rPrChange w:id="3108" w:author="10073817" w:date="2016-10-27T23:09:00Z">
              <w:rPr>
                <w:rFonts w:ascii="Arial" w:hAnsi="Arial" w:cs="Arial"/>
                <w:i/>
                <w:color w:val="FF0000"/>
                <w:sz w:val="22"/>
                <w:szCs w:val="22"/>
              </w:rPr>
            </w:rPrChange>
          </w:rPr>
          <w:t>Mesoporous</w:t>
        </w:r>
        <w:proofErr w:type="spellEnd"/>
        <w:r w:rsidRPr="00686D5C">
          <w:rPr>
            <w:rFonts w:ascii="Arial" w:hAnsi="Arial" w:cs="Arial"/>
            <w:i/>
            <w:sz w:val="22"/>
            <w:szCs w:val="22"/>
            <w:rPrChange w:id="3109" w:author="10073817" w:date="2016-10-27T23:09:00Z">
              <w:rPr>
                <w:rFonts w:ascii="Arial" w:hAnsi="Arial" w:cs="Arial"/>
                <w:i/>
                <w:color w:val="FF0000"/>
                <w:sz w:val="22"/>
                <w:szCs w:val="22"/>
              </w:rPr>
            </w:rPrChange>
          </w:rPr>
          <w:t xml:space="preserve"> Materials 175 (2013) 170–177</w:t>
        </w:r>
      </w:ins>
    </w:p>
    <w:p w14:paraId="66E7BB69" w14:textId="05B586EA" w:rsidR="003236A8" w:rsidRPr="00686D5C" w:rsidRDefault="003236A8">
      <w:pPr>
        <w:pStyle w:val="BodyText"/>
        <w:numPr>
          <w:ilvl w:val="0"/>
          <w:numId w:val="13"/>
        </w:numPr>
        <w:spacing w:line="360" w:lineRule="auto"/>
        <w:rPr>
          <w:rFonts w:ascii="Arial" w:hAnsi="Arial" w:cs="Arial"/>
          <w:i/>
          <w:sz w:val="22"/>
          <w:szCs w:val="22"/>
          <w:rPrChange w:id="3110" w:author="10073817" w:date="2016-10-27T23:09:00Z">
            <w:rPr>
              <w:rFonts w:ascii="Arial" w:hAnsi="Arial" w:cs="Arial"/>
              <w:color w:val="1F3864" w:themeColor="accent5" w:themeShade="80"/>
              <w:sz w:val="20"/>
              <w:szCs w:val="20"/>
            </w:rPr>
          </w:rPrChange>
        </w:rPr>
        <w:pPrChange w:id="3111" w:author="10073817" w:date="2016-10-26T13:46:00Z">
          <w:pPr>
            <w:pStyle w:val="BodyText"/>
          </w:pPr>
        </w:pPrChange>
      </w:pPr>
      <w:ins w:id="3112" w:author="10073817" w:date="2016-10-26T14:58:00Z">
        <w:r w:rsidRPr="00686D5C">
          <w:rPr>
            <w:rFonts w:ascii="Arial" w:hAnsi="Arial" w:cs="Arial"/>
            <w:i/>
            <w:sz w:val="22"/>
            <w:szCs w:val="22"/>
            <w:rPrChange w:id="3113" w:author="10073817" w:date="2016-10-27T23:09:00Z">
              <w:rPr>
                <w:rFonts w:ascii="Arial" w:hAnsi="Arial" w:cs="Arial"/>
                <w:i/>
                <w:color w:val="FF0000"/>
                <w:sz w:val="22"/>
                <w:szCs w:val="22"/>
              </w:rPr>
            </w:rPrChange>
          </w:rPr>
          <w:t>Catalysis Today 179 (2012) 123– 129</w:t>
        </w:r>
      </w:ins>
    </w:p>
    <w:bookmarkStart w:id="3114" w:name="_GoBack"/>
    <w:bookmarkEnd w:id="3114"/>
    <w:p w14:paraId="24D78B76" w14:textId="49838104" w:rsidR="008D7808" w:rsidRPr="00B56575" w:rsidDel="006444BD" w:rsidRDefault="008D7808">
      <w:pPr>
        <w:pStyle w:val="EndNoteBibliography"/>
        <w:spacing w:line="360" w:lineRule="auto"/>
        <w:ind w:left="284" w:hanging="284"/>
        <w:rPr>
          <w:del w:id="3115" w:author="10073817" w:date="2016-10-26T13:57:00Z"/>
          <w:sz w:val="22"/>
          <w:szCs w:val="22"/>
        </w:rPr>
        <w:pPrChange w:id="3116" w:author="10073817" w:date="2016-10-26T09:38:00Z">
          <w:pPr>
            <w:pStyle w:val="EndNoteBibliography"/>
            <w:ind w:left="284" w:hanging="284"/>
          </w:pPr>
        </w:pPrChange>
      </w:pPr>
      <w:del w:id="3117" w:author="10073817" w:date="2016-10-26T13:57:00Z">
        <w:r w:rsidRPr="00A65740" w:rsidDel="006444BD">
          <w:rPr>
            <w:sz w:val="22"/>
            <w:szCs w:val="22"/>
            <w:rPrChange w:id="3118" w:author="10073817" w:date="2016-10-26T09:38:00Z">
              <w:rPr>
                <w:szCs w:val="20"/>
              </w:rPr>
            </w:rPrChange>
          </w:rPr>
          <w:fldChar w:fldCharType="begin"/>
        </w:r>
        <w:r w:rsidRPr="00A65740" w:rsidDel="006444BD">
          <w:rPr>
            <w:sz w:val="22"/>
            <w:szCs w:val="22"/>
            <w:rPrChange w:id="3119" w:author="10073817" w:date="2016-10-26T09:38:00Z">
              <w:rPr>
                <w:szCs w:val="20"/>
              </w:rPr>
            </w:rPrChange>
          </w:rPr>
          <w:delInstrText xml:space="preserve"> ADDIN EN.REFLIST </w:delInstrText>
        </w:r>
        <w:r w:rsidRPr="00A65740" w:rsidDel="006444BD">
          <w:rPr>
            <w:sz w:val="22"/>
            <w:szCs w:val="22"/>
            <w:rPrChange w:id="3120" w:author="10073817" w:date="2016-10-26T09:38:00Z">
              <w:rPr>
                <w:szCs w:val="20"/>
              </w:rPr>
            </w:rPrChange>
          </w:rPr>
          <w:fldChar w:fldCharType="separate"/>
        </w:r>
        <w:r w:rsidRPr="00A65740" w:rsidDel="006444BD">
          <w:rPr>
            <w:sz w:val="22"/>
            <w:szCs w:val="22"/>
            <w:rPrChange w:id="3121" w:author="10073817" w:date="2016-10-26T09:38:00Z">
              <w:rPr>
                <w:szCs w:val="20"/>
              </w:rPr>
            </w:rPrChange>
          </w:rPr>
          <w:delText>1.</w:delText>
        </w:r>
        <w:r w:rsidRPr="00A65740" w:rsidDel="006444BD">
          <w:rPr>
            <w:sz w:val="22"/>
            <w:szCs w:val="22"/>
            <w:rPrChange w:id="3122" w:author="10073817" w:date="2016-10-26T09:38:00Z">
              <w:rPr>
                <w:szCs w:val="20"/>
              </w:rPr>
            </w:rPrChange>
          </w:rPr>
          <w:tab/>
          <w:delText xml:space="preserve">Jordaan, M., </w:delText>
        </w:r>
        <w:r w:rsidRPr="00A65740" w:rsidDel="006444BD">
          <w:rPr>
            <w:i/>
            <w:sz w:val="22"/>
            <w:szCs w:val="22"/>
            <w:rPrChange w:id="3123" w:author="10073817" w:date="2016-10-26T09:38:00Z">
              <w:rPr>
                <w:i/>
                <w:szCs w:val="20"/>
              </w:rPr>
            </w:rPrChange>
          </w:rPr>
          <w:delText>Experimental and Theoretical investigation of New Grubbs-type Catalysts for the Metathesis of Alkenes.</w:delText>
        </w:r>
        <w:r w:rsidRPr="00A65740" w:rsidDel="006444BD">
          <w:rPr>
            <w:sz w:val="22"/>
            <w:szCs w:val="22"/>
            <w:rPrChange w:id="3124" w:author="10073817" w:date="2016-10-26T09:38:00Z">
              <w:rPr>
                <w:szCs w:val="20"/>
              </w:rPr>
            </w:rPrChange>
          </w:rPr>
          <w:delText xml:space="preserve"> p. 413.</w:delText>
        </w:r>
      </w:del>
    </w:p>
    <w:p w14:paraId="7C0DFC8A" w14:textId="79BBF96B" w:rsidR="008D7808" w:rsidRPr="00B56575" w:rsidDel="006444BD" w:rsidRDefault="008D7808">
      <w:pPr>
        <w:pStyle w:val="EndNoteBibliography"/>
        <w:spacing w:line="360" w:lineRule="auto"/>
        <w:ind w:left="284" w:hanging="284"/>
        <w:rPr>
          <w:del w:id="3125" w:author="10073817" w:date="2016-10-26T13:57:00Z"/>
          <w:sz w:val="22"/>
          <w:szCs w:val="22"/>
        </w:rPr>
        <w:pPrChange w:id="3126" w:author="10073817" w:date="2016-10-26T09:38:00Z">
          <w:pPr>
            <w:pStyle w:val="EndNoteBibliography"/>
            <w:ind w:left="284" w:hanging="284"/>
          </w:pPr>
        </w:pPrChange>
      </w:pPr>
      <w:del w:id="3127" w:author="10073817" w:date="2016-10-26T13:57:00Z">
        <w:r w:rsidRPr="00A65740" w:rsidDel="006444BD">
          <w:rPr>
            <w:sz w:val="22"/>
            <w:szCs w:val="22"/>
            <w:rPrChange w:id="3128" w:author="10073817" w:date="2016-10-26T09:38:00Z">
              <w:rPr>
                <w:szCs w:val="20"/>
              </w:rPr>
            </w:rPrChange>
          </w:rPr>
          <w:delText>2.</w:delText>
        </w:r>
        <w:r w:rsidRPr="00A65740" w:rsidDel="006444BD">
          <w:rPr>
            <w:sz w:val="22"/>
            <w:szCs w:val="22"/>
            <w:rPrChange w:id="3129" w:author="10073817" w:date="2016-10-26T09:38:00Z">
              <w:rPr>
                <w:szCs w:val="20"/>
              </w:rPr>
            </w:rPrChange>
          </w:rPr>
          <w:tab/>
          <w:delText xml:space="preserve">Thielemann, J.P., et al., </w:delText>
        </w:r>
        <w:r w:rsidRPr="00A65740" w:rsidDel="006444BD">
          <w:rPr>
            <w:i/>
            <w:sz w:val="22"/>
            <w:szCs w:val="22"/>
            <w:rPrChange w:id="3130" w:author="10073817" w:date="2016-10-26T09:38:00Z">
              <w:rPr>
                <w:i/>
                <w:szCs w:val="20"/>
              </w:rPr>
            </w:rPrChange>
          </w:rPr>
          <w:delText>Pore structure and surface area of silica SBA-15: influence of washing and scale-up.</w:delText>
        </w:r>
        <w:r w:rsidRPr="00A65740" w:rsidDel="006444BD">
          <w:rPr>
            <w:sz w:val="22"/>
            <w:szCs w:val="22"/>
            <w:rPrChange w:id="3131" w:author="10073817" w:date="2016-10-26T09:38:00Z">
              <w:rPr>
                <w:szCs w:val="20"/>
              </w:rPr>
            </w:rPrChange>
          </w:rPr>
          <w:delText xml:space="preserve"> Beilstein J. Nanotechnol, 2011. </w:delText>
        </w:r>
        <w:r w:rsidRPr="00A65740" w:rsidDel="006444BD">
          <w:rPr>
            <w:b/>
            <w:sz w:val="22"/>
            <w:szCs w:val="22"/>
            <w:rPrChange w:id="3132" w:author="10073817" w:date="2016-10-26T09:38:00Z">
              <w:rPr>
                <w:b/>
                <w:szCs w:val="20"/>
              </w:rPr>
            </w:rPrChange>
          </w:rPr>
          <w:delText>2</w:delText>
        </w:r>
        <w:r w:rsidRPr="00A65740" w:rsidDel="006444BD">
          <w:rPr>
            <w:sz w:val="22"/>
            <w:szCs w:val="22"/>
            <w:rPrChange w:id="3133" w:author="10073817" w:date="2016-10-26T09:38:00Z">
              <w:rPr>
                <w:szCs w:val="20"/>
              </w:rPr>
            </w:rPrChange>
          </w:rPr>
          <w:delText>: 110-8.</w:delText>
        </w:r>
      </w:del>
    </w:p>
    <w:p w14:paraId="3F9E2FB2" w14:textId="6E5382C4" w:rsidR="008D7808" w:rsidRPr="00B56575" w:rsidDel="006444BD" w:rsidRDefault="008D7808">
      <w:pPr>
        <w:pStyle w:val="EndNoteBibliography"/>
        <w:spacing w:line="360" w:lineRule="auto"/>
        <w:ind w:left="284" w:hanging="284"/>
        <w:rPr>
          <w:del w:id="3134" w:author="10073817" w:date="2016-10-26T13:57:00Z"/>
          <w:sz w:val="22"/>
          <w:szCs w:val="22"/>
        </w:rPr>
        <w:pPrChange w:id="3135" w:author="10073817" w:date="2016-10-26T09:38:00Z">
          <w:pPr>
            <w:pStyle w:val="EndNoteBibliography"/>
            <w:ind w:left="284" w:hanging="284"/>
          </w:pPr>
        </w:pPrChange>
      </w:pPr>
      <w:del w:id="3136" w:author="10073817" w:date="2016-10-26T13:57:00Z">
        <w:r w:rsidRPr="00A65740" w:rsidDel="006444BD">
          <w:rPr>
            <w:sz w:val="22"/>
            <w:szCs w:val="22"/>
            <w:rPrChange w:id="3137" w:author="10073817" w:date="2016-10-26T09:38:00Z">
              <w:rPr>
                <w:szCs w:val="20"/>
              </w:rPr>
            </w:rPrChange>
          </w:rPr>
          <w:delText>3.</w:delText>
        </w:r>
        <w:r w:rsidRPr="00A65740" w:rsidDel="006444BD">
          <w:rPr>
            <w:sz w:val="22"/>
            <w:szCs w:val="22"/>
            <w:rPrChange w:id="3138" w:author="10073817" w:date="2016-10-26T09:38:00Z">
              <w:rPr>
                <w:szCs w:val="20"/>
              </w:rPr>
            </w:rPrChange>
          </w:rPr>
          <w:tab/>
          <w:delText xml:space="preserve">Balcar, H. and J. Čejka, </w:delText>
        </w:r>
        <w:r w:rsidRPr="00A65740" w:rsidDel="006444BD">
          <w:rPr>
            <w:i/>
            <w:sz w:val="22"/>
            <w:szCs w:val="22"/>
            <w:rPrChange w:id="3139" w:author="10073817" w:date="2016-10-26T09:38:00Z">
              <w:rPr>
                <w:i/>
                <w:szCs w:val="20"/>
              </w:rPr>
            </w:rPrChange>
          </w:rPr>
          <w:delText>Mesoporous molecular sieves as advanced supports for olefin metathesis catalysts.</w:delText>
        </w:r>
        <w:r w:rsidRPr="00A65740" w:rsidDel="006444BD">
          <w:rPr>
            <w:sz w:val="22"/>
            <w:szCs w:val="22"/>
            <w:rPrChange w:id="3140" w:author="10073817" w:date="2016-10-26T09:38:00Z">
              <w:rPr>
                <w:szCs w:val="20"/>
              </w:rPr>
            </w:rPrChange>
          </w:rPr>
          <w:delText xml:space="preserve"> Coord. Chem. Rev., 2013. </w:delText>
        </w:r>
        <w:r w:rsidRPr="00A65740" w:rsidDel="006444BD">
          <w:rPr>
            <w:b/>
            <w:sz w:val="22"/>
            <w:szCs w:val="22"/>
            <w:rPrChange w:id="3141" w:author="10073817" w:date="2016-10-26T09:38:00Z">
              <w:rPr>
                <w:b/>
                <w:szCs w:val="20"/>
              </w:rPr>
            </w:rPrChange>
          </w:rPr>
          <w:delText>257</w:delText>
        </w:r>
        <w:r w:rsidRPr="00A65740" w:rsidDel="006444BD">
          <w:rPr>
            <w:sz w:val="22"/>
            <w:szCs w:val="22"/>
            <w:rPrChange w:id="3142" w:author="10073817" w:date="2016-10-26T09:38:00Z">
              <w:rPr>
                <w:szCs w:val="20"/>
              </w:rPr>
            </w:rPrChange>
          </w:rPr>
          <w:delText>: 3107-3124.</w:delText>
        </w:r>
      </w:del>
    </w:p>
    <w:p w14:paraId="3298995B" w14:textId="74EFCBF8" w:rsidR="008D7808" w:rsidRPr="00B56575" w:rsidDel="006444BD" w:rsidRDefault="008D7808">
      <w:pPr>
        <w:pStyle w:val="EndNoteBibliography"/>
        <w:spacing w:line="360" w:lineRule="auto"/>
        <w:ind w:left="284" w:hanging="284"/>
        <w:rPr>
          <w:del w:id="3143" w:author="10073817" w:date="2016-10-26T13:57:00Z"/>
          <w:sz w:val="22"/>
          <w:szCs w:val="22"/>
        </w:rPr>
        <w:pPrChange w:id="3144" w:author="10073817" w:date="2016-10-26T09:38:00Z">
          <w:pPr>
            <w:pStyle w:val="EndNoteBibliography"/>
            <w:ind w:left="284" w:hanging="284"/>
          </w:pPr>
        </w:pPrChange>
      </w:pPr>
      <w:del w:id="3145" w:author="10073817" w:date="2016-10-26T13:57:00Z">
        <w:r w:rsidRPr="00A65740" w:rsidDel="006444BD">
          <w:rPr>
            <w:sz w:val="22"/>
            <w:szCs w:val="22"/>
            <w:rPrChange w:id="3146" w:author="10073817" w:date="2016-10-26T09:38:00Z">
              <w:rPr>
                <w:szCs w:val="20"/>
              </w:rPr>
            </w:rPrChange>
          </w:rPr>
          <w:delText>4.</w:delText>
        </w:r>
        <w:r w:rsidRPr="00A65740" w:rsidDel="006444BD">
          <w:rPr>
            <w:sz w:val="22"/>
            <w:szCs w:val="22"/>
            <w:rPrChange w:id="3147" w:author="10073817" w:date="2016-10-26T09:38:00Z">
              <w:rPr>
                <w:szCs w:val="20"/>
              </w:rPr>
            </w:rPrChange>
          </w:rPr>
          <w:tab/>
          <w:delText xml:space="preserve">Izumi, S., et al., </w:delText>
        </w:r>
        <w:r w:rsidRPr="00A65740" w:rsidDel="006444BD">
          <w:rPr>
            <w:i/>
            <w:sz w:val="22"/>
            <w:szCs w:val="22"/>
            <w:rPrChange w:id="3148" w:author="10073817" w:date="2016-10-26T09:38:00Z">
              <w:rPr>
                <w:i/>
                <w:szCs w:val="20"/>
              </w:rPr>
            </w:rPrChange>
          </w:rPr>
          <w:delText>Classification of amorphous-silicon microstructures by structural parameters: molecular dynamics study.</w:delText>
        </w:r>
        <w:r w:rsidRPr="00A65740" w:rsidDel="006444BD">
          <w:rPr>
            <w:sz w:val="22"/>
            <w:szCs w:val="22"/>
            <w:rPrChange w:id="3149" w:author="10073817" w:date="2016-10-26T09:38:00Z">
              <w:rPr>
                <w:szCs w:val="20"/>
              </w:rPr>
            </w:rPrChange>
          </w:rPr>
          <w:delText xml:space="preserve"> Comput. Mater. Sci., 2004. </w:delText>
        </w:r>
        <w:r w:rsidRPr="00A65740" w:rsidDel="006444BD">
          <w:rPr>
            <w:b/>
            <w:sz w:val="22"/>
            <w:szCs w:val="22"/>
            <w:rPrChange w:id="3150" w:author="10073817" w:date="2016-10-26T09:38:00Z">
              <w:rPr>
                <w:b/>
                <w:szCs w:val="20"/>
              </w:rPr>
            </w:rPrChange>
          </w:rPr>
          <w:delText>31</w:delText>
        </w:r>
        <w:r w:rsidRPr="00A65740" w:rsidDel="006444BD">
          <w:rPr>
            <w:sz w:val="22"/>
            <w:szCs w:val="22"/>
            <w:rPrChange w:id="3151" w:author="10073817" w:date="2016-10-26T09:38:00Z">
              <w:rPr>
                <w:szCs w:val="20"/>
              </w:rPr>
            </w:rPrChange>
          </w:rPr>
          <w:delText>: 258-268.</w:delText>
        </w:r>
      </w:del>
    </w:p>
    <w:p w14:paraId="069D4213" w14:textId="333BC372" w:rsidR="00A65740" w:rsidRPr="00A65740" w:rsidDel="006444BD" w:rsidRDefault="008D7808">
      <w:pPr>
        <w:pStyle w:val="EndNoteBibliography"/>
        <w:spacing w:line="360" w:lineRule="auto"/>
        <w:ind w:left="284" w:hanging="284"/>
        <w:rPr>
          <w:del w:id="3152" w:author="10073817" w:date="2016-10-26T13:57:00Z"/>
          <w:color w:val="FF0000"/>
          <w:sz w:val="22"/>
          <w:szCs w:val="22"/>
          <w:rPrChange w:id="3153" w:author="10073817" w:date="2016-10-26T09:38:00Z">
            <w:rPr>
              <w:del w:id="3154" w:author="10073817" w:date="2016-10-26T13:57:00Z"/>
              <w:szCs w:val="20"/>
            </w:rPr>
          </w:rPrChange>
        </w:rPr>
        <w:pPrChange w:id="3155" w:author="10073817" w:date="2016-10-26T09:38:00Z">
          <w:pPr>
            <w:pStyle w:val="EndNoteBibliography"/>
            <w:ind w:left="284" w:hanging="284"/>
          </w:pPr>
        </w:pPrChange>
      </w:pPr>
      <w:del w:id="3156" w:author="10073817" w:date="2016-10-26T13:57:00Z">
        <w:r w:rsidRPr="00A65740" w:rsidDel="006444BD">
          <w:rPr>
            <w:sz w:val="22"/>
            <w:szCs w:val="22"/>
            <w:rPrChange w:id="3157" w:author="10073817" w:date="2016-10-26T09:38:00Z">
              <w:rPr>
                <w:szCs w:val="20"/>
              </w:rPr>
            </w:rPrChange>
          </w:rPr>
          <w:delText>5.</w:delText>
        </w:r>
        <w:r w:rsidRPr="00A65740" w:rsidDel="006444BD">
          <w:rPr>
            <w:sz w:val="22"/>
            <w:szCs w:val="22"/>
            <w:rPrChange w:id="3158" w:author="10073817" w:date="2016-10-26T09:38:00Z">
              <w:rPr>
                <w:szCs w:val="20"/>
              </w:rPr>
            </w:rPrChange>
          </w:rPr>
          <w:tab/>
          <w:delText xml:space="preserve">Ugliengo, P., et al., </w:delText>
        </w:r>
        <w:r w:rsidRPr="00A65740" w:rsidDel="006444BD">
          <w:rPr>
            <w:i/>
            <w:sz w:val="22"/>
            <w:szCs w:val="22"/>
            <w:rPrChange w:id="3159" w:author="10073817" w:date="2016-10-26T09:38:00Z">
              <w:rPr>
                <w:i/>
                <w:szCs w:val="20"/>
              </w:rPr>
            </w:rPrChange>
          </w:rPr>
          <w:delText>Realistic models of hydroxylated amorphous silica surfaces and MCM-41 mesoporous material simulated by large-scale periodic B3LYP calculations.</w:delText>
        </w:r>
        <w:r w:rsidRPr="00A65740" w:rsidDel="006444BD">
          <w:rPr>
            <w:sz w:val="22"/>
            <w:szCs w:val="22"/>
            <w:rPrChange w:id="3160" w:author="10073817" w:date="2016-10-26T09:38:00Z">
              <w:rPr>
                <w:szCs w:val="20"/>
              </w:rPr>
            </w:rPrChange>
          </w:rPr>
          <w:delText xml:space="preserve"> Adv. Mater., 2008. </w:delText>
        </w:r>
        <w:r w:rsidRPr="00A65740" w:rsidDel="006444BD">
          <w:rPr>
            <w:b/>
            <w:sz w:val="22"/>
            <w:szCs w:val="22"/>
            <w:rPrChange w:id="3161" w:author="10073817" w:date="2016-10-26T09:38:00Z">
              <w:rPr>
                <w:b/>
                <w:szCs w:val="20"/>
              </w:rPr>
            </w:rPrChange>
          </w:rPr>
          <w:delText>20</w:delText>
        </w:r>
        <w:r w:rsidRPr="00A65740" w:rsidDel="006444BD">
          <w:rPr>
            <w:sz w:val="22"/>
            <w:szCs w:val="22"/>
            <w:rPrChange w:id="3162" w:author="10073817" w:date="2016-10-26T09:38:00Z">
              <w:rPr>
                <w:szCs w:val="20"/>
              </w:rPr>
            </w:rPrChange>
          </w:rPr>
          <w:delText>: 4579-4583.</w:delText>
        </w:r>
        <w:r w:rsidRPr="00A65740" w:rsidDel="006444BD">
          <w:rPr>
            <w:sz w:val="22"/>
            <w:szCs w:val="22"/>
            <w:rPrChange w:id="3163" w:author="10073817" w:date="2016-10-26T09:38:00Z">
              <w:rPr>
                <w:szCs w:val="20"/>
              </w:rPr>
            </w:rPrChange>
          </w:rPr>
          <w:fldChar w:fldCharType="end"/>
        </w:r>
      </w:del>
    </w:p>
    <w:p w14:paraId="10CC38C7" w14:textId="77777777" w:rsidR="00CD4EA0" w:rsidRPr="00480036" w:rsidRDefault="00CD4EA0" w:rsidP="00480036">
      <w:pPr>
        <w:jc w:val="center"/>
        <w:rPr>
          <w:rFonts w:cs="Arial"/>
          <w:sz w:val="20"/>
          <w:szCs w:val="20"/>
        </w:rPr>
      </w:pPr>
    </w:p>
    <w:sectPr w:rsidR="00CD4EA0" w:rsidRPr="00480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76B23" w14:textId="77777777" w:rsidR="004837C1" w:rsidRDefault="004837C1" w:rsidP="00CD4EA0">
      <w:pPr>
        <w:spacing w:after="0" w:line="240" w:lineRule="auto"/>
      </w:pPr>
      <w:r>
        <w:separator/>
      </w:r>
    </w:p>
  </w:endnote>
  <w:endnote w:type="continuationSeparator" w:id="0">
    <w:p w14:paraId="782CEB04" w14:textId="77777777" w:rsidR="004837C1" w:rsidRDefault="004837C1" w:rsidP="00CD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horndale AMT">
    <w:altName w:val="Times New Roman"/>
    <w:charset w:val="00"/>
    <w:family w:val="roman"/>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dvP7CD3">
    <w:panose1 w:val="00000000000000000000"/>
    <w:charset w:val="00"/>
    <w:family w:val="swiss"/>
    <w:notTrueType/>
    <w:pitch w:val="default"/>
    <w:sig w:usb0="00000003" w:usb1="00000000" w:usb2="00000000" w:usb3="00000000" w:csb0="00000001" w:csb1="00000000"/>
  </w:font>
  <w:font w:name="AdvP4E71">
    <w:panose1 w:val="00000000000000000000"/>
    <w:charset w:val="00"/>
    <w:family w:val="swiss"/>
    <w:notTrueType/>
    <w:pitch w:val="default"/>
    <w:sig w:usb0="00000003" w:usb1="00000000" w:usb2="00000000" w:usb3="00000000" w:csb0="00000001" w:csb1="00000000"/>
  </w:font>
  <w:font w:name="GulliverR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C705E" w14:textId="77777777" w:rsidR="004837C1" w:rsidRDefault="004837C1" w:rsidP="00CD4EA0">
      <w:pPr>
        <w:spacing w:after="0" w:line="240" w:lineRule="auto"/>
      </w:pPr>
      <w:r>
        <w:separator/>
      </w:r>
    </w:p>
  </w:footnote>
  <w:footnote w:type="continuationSeparator" w:id="0">
    <w:p w14:paraId="06A436F9" w14:textId="77777777" w:rsidR="004837C1" w:rsidRDefault="004837C1" w:rsidP="00CD4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7AB"/>
    <w:multiLevelType w:val="hybridMultilevel"/>
    <w:tmpl w:val="0594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04CF"/>
    <w:multiLevelType w:val="hybridMultilevel"/>
    <w:tmpl w:val="B81C9E04"/>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0F5B578E"/>
    <w:multiLevelType w:val="hybridMultilevel"/>
    <w:tmpl w:val="B4C0A36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B864BD"/>
    <w:multiLevelType w:val="hybridMultilevel"/>
    <w:tmpl w:val="C5F6F4E0"/>
    <w:lvl w:ilvl="0" w:tplc="D7CA140E">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7886F98"/>
    <w:multiLevelType w:val="hybridMultilevel"/>
    <w:tmpl w:val="DF1AA9D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
    <w:nsid w:val="220C676B"/>
    <w:multiLevelType w:val="hybridMultilevel"/>
    <w:tmpl w:val="7950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27A9A"/>
    <w:multiLevelType w:val="hybridMultilevel"/>
    <w:tmpl w:val="81F64C34"/>
    <w:lvl w:ilvl="0" w:tplc="44B065D2">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7923E68"/>
    <w:multiLevelType w:val="hybridMultilevel"/>
    <w:tmpl w:val="B6C8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C5551"/>
    <w:multiLevelType w:val="hybridMultilevel"/>
    <w:tmpl w:val="D58E53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D0C108B"/>
    <w:multiLevelType w:val="hybridMultilevel"/>
    <w:tmpl w:val="A5E6D09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nsid w:val="4F320377"/>
    <w:multiLevelType w:val="hybridMultilevel"/>
    <w:tmpl w:val="351A8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6815F6"/>
    <w:multiLevelType w:val="hybridMultilevel"/>
    <w:tmpl w:val="7E8AF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D5F02"/>
    <w:multiLevelType w:val="hybridMultilevel"/>
    <w:tmpl w:val="0866B5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AE220B"/>
    <w:multiLevelType w:val="hybridMultilevel"/>
    <w:tmpl w:val="38C66CA6"/>
    <w:lvl w:ilvl="0" w:tplc="1C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F52AD2"/>
    <w:multiLevelType w:val="hybridMultilevel"/>
    <w:tmpl w:val="FEE0694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5">
    <w:nsid w:val="73F96162"/>
    <w:multiLevelType w:val="hybridMultilevel"/>
    <w:tmpl w:val="71EAB9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
  </w:num>
  <w:num w:numId="5">
    <w:abstractNumId w:val="11"/>
  </w:num>
  <w:num w:numId="6">
    <w:abstractNumId w:val="10"/>
  </w:num>
  <w:num w:numId="7">
    <w:abstractNumId w:val="14"/>
  </w:num>
  <w:num w:numId="8">
    <w:abstractNumId w:val="4"/>
  </w:num>
  <w:num w:numId="9">
    <w:abstractNumId w:val="9"/>
  </w:num>
  <w:num w:numId="10">
    <w:abstractNumId w:val="7"/>
  </w:num>
  <w:num w:numId="11">
    <w:abstractNumId w:val="0"/>
  </w:num>
  <w:num w:numId="12">
    <w:abstractNumId w:val="5"/>
  </w:num>
  <w:num w:numId="13">
    <w:abstractNumId w:val="2"/>
  </w:num>
  <w:num w:numId="14">
    <w:abstractNumId w:val="12"/>
  </w:num>
  <w:num w:numId="15">
    <w:abstractNumId w:val="15"/>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raine">
    <w15:presenceInfo w15:providerId="None" w15:userId="Lorra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A0"/>
    <w:rsid w:val="00006A82"/>
    <w:rsid w:val="00044032"/>
    <w:rsid w:val="00045DE7"/>
    <w:rsid w:val="00053712"/>
    <w:rsid w:val="000E35F4"/>
    <w:rsid w:val="00131AEC"/>
    <w:rsid w:val="001508B7"/>
    <w:rsid w:val="00164590"/>
    <w:rsid w:val="00166635"/>
    <w:rsid w:val="001A302B"/>
    <w:rsid w:val="001C6F95"/>
    <w:rsid w:val="001E6A2B"/>
    <w:rsid w:val="001F01CB"/>
    <w:rsid w:val="00215858"/>
    <w:rsid w:val="00223EF0"/>
    <w:rsid w:val="0028450F"/>
    <w:rsid w:val="002902B6"/>
    <w:rsid w:val="002B7FF3"/>
    <w:rsid w:val="002D5467"/>
    <w:rsid w:val="002E33BA"/>
    <w:rsid w:val="002F2D52"/>
    <w:rsid w:val="00310ED0"/>
    <w:rsid w:val="003236A8"/>
    <w:rsid w:val="0033239F"/>
    <w:rsid w:val="00335088"/>
    <w:rsid w:val="0037141A"/>
    <w:rsid w:val="003B061F"/>
    <w:rsid w:val="003C47AE"/>
    <w:rsid w:val="004057AA"/>
    <w:rsid w:val="00415255"/>
    <w:rsid w:val="00427EF4"/>
    <w:rsid w:val="00430684"/>
    <w:rsid w:val="004479DC"/>
    <w:rsid w:val="00465A7A"/>
    <w:rsid w:val="00474FB8"/>
    <w:rsid w:val="00480036"/>
    <w:rsid w:val="004837C1"/>
    <w:rsid w:val="00492FF9"/>
    <w:rsid w:val="004B1AB3"/>
    <w:rsid w:val="004B2006"/>
    <w:rsid w:val="00507A95"/>
    <w:rsid w:val="00554A2F"/>
    <w:rsid w:val="0056499E"/>
    <w:rsid w:val="00571AC7"/>
    <w:rsid w:val="00576F33"/>
    <w:rsid w:val="005A03C4"/>
    <w:rsid w:val="005A67BA"/>
    <w:rsid w:val="005D0333"/>
    <w:rsid w:val="005F2AAE"/>
    <w:rsid w:val="00614160"/>
    <w:rsid w:val="006314B1"/>
    <w:rsid w:val="0064342D"/>
    <w:rsid w:val="006444BD"/>
    <w:rsid w:val="00644581"/>
    <w:rsid w:val="00664C29"/>
    <w:rsid w:val="006811BE"/>
    <w:rsid w:val="006853F3"/>
    <w:rsid w:val="00686D5C"/>
    <w:rsid w:val="006C0364"/>
    <w:rsid w:val="006C0680"/>
    <w:rsid w:val="006D2696"/>
    <w:rsid w:val="006E0BD2"/>
    <w:rsid w:val="007003FF"/>
    <w:rsid w:val="00703881"/>
    <w:rsid w:val="007359A6"/>
    <w:rsid w:val="007A2344"/>
    <w:rsid w:val="007A45DA"/>
    <w:rsid w:val="007D51BD"/>
    <w:rsid w:val="007E4564"/>
    <w:rsid w:val="007F4BDA"/>
    <w:rsid w:val="00800129"/>
    <w:rsid w:val="00802A77"/>
    <w:rsid w:val="0080798E"/>
    <w:rsid w:val="00876870"/>
    <w:rsid w:val="008C0A9C"/>
    <w:rsid w:val="008D7808"/>
    <w:rsid w:val="008E1997"/>
    <w:rsid w:val="008E6DFE"/>
    <w:rsid w:val="009161A8"/>
    <w:rsid w:val="009204CF"/>
    <w:rsid w:val="00935513"/>
    <w:rsid w:val="009606C2"/>
    <w:rsid w:val="00977212"/>
    <w:rsid w:val="009A37CD"/>
    <w:rsid w:val="009A69A6"/>
    <w:rsid w:val="009C1EFF"/>
    <w:rsid w:val="009E2FFA"/>
    <w:rsid w:val="00A07F9E"/>
    <w:rsid w:val="00A15374"/>
    <w:rsid w:val="00A318DC"/>
    <w:rsid w:val="00A40858"/>
    <w:rsid w:val="00A44860"/>
    <w:rsid w:val="00A4694E"/>
    <w:rsid w:val="00A65740"/>
    <w:rsid w:val="00A67724"/>
    <w:rsid w:val="00AA1F4F"/>
    <w:rsid w:val="00AA5A7A"/>
    <w:rsid w:val="00AC5CEB"/>
    <w:rsid w:val="00AE4FC3"/>
    <w:rsid w:val="00B36B07"/>
    <w:rsid w:val="00B4442A"/>
    <w:rsid w:val="00B56575"/>
    <w:rsid w:val="00B574F4"/>
    <w:rsid w:val="00BB2EA3"/>
    <w:rsid w:val="00BF6B83"/>
    <w:rsid w:val="00C120C9"/>
    <w:rsid w:val="00C251E9"/>
    <w:rsid w:val="00C84039"/>
    <w:rsid w:val="00C850D5"/>
    <w:rsid w:val="00C92B88"/>
    <w:rsid w:val="00CA4E68"/>
    <w:rsid w:val="00CC3832"/>
    <w:rsid w:val="00CD4EA0"/>
    <w:rsid w:val="00D51EEA"/>
    <w:rsid w:val="00D72BB4"/>
    <w:rsid w:val="00D956BC"/>
    <w:rsid w:val="00DA7F7B"/>
    <w:rsid w:val="00DB76DF"/>
    <w:rsid w:val="00DB7CDC"/>
    <w:rsid w:val="00DD79C7"/>
    <w:rsid w:val="00DF69B6"/>
    <w:rsid w:val="00DF7089"/>
    <w:rsid w:val="00E12F4E"/>
    <w:rsid w:val="00E2353F"/>
    <w:rsid w:val="00E619A4"/>
    <w:rsid w:val="00EA3000"/>
    <w:rsid w:val="00EA6B1E"/>
    <w:rsid w:val="00EA7233"/>
    <w:rsid w:val="00ED6CC7"/>
    <w:rsid w:val="00EE1A47"/>
    <w:rsid w:val="00EE6ACF"/>
    <w:rsid w:val="00F1277A"/>
    <w:rsid w:val="00F12DF6"/>
    <w:rsid w:val="00F165D3"/>
    <w:rsid w:val="00F36CB9"/>
    <w:rsid w:val="00F413C7"/>
    <w:rsid w:val="00F51A5B"/>
    <w:rsid w:val="00F92307"/>
    <w:rsid w:val="00FB06FE"/>
    <w:rsid w:val="00FC0EA0"/>
    <w:rsid w:val="00FD2D3C"/>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039E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Change w:id="0" w:author="10073817" w:date="2016-10-26T09:43:00Z">
        <w:pPr>
          <w:spacing w:after="160" w:line="259" w:lineRule="auto"/>
        </w:pPr>
      </w:pPrChange>
    </w:pPr>
    <w:rPr>
      <w:rFonts w:ascii="Arial" w:hAnsi="Arial"/>
      <w:rPrChange w:id="0" w:author="10073817" w:date="2016-10-26T09:43:00Z">
        <w:rPr>
          <w:rFonts w:ascii="Arial" w:eastAsiaTheme="minorHAnsi" w:hAnsi="Arial" w:cstheme="minorBidi"/>
          <w:sz w:val="22"/>
          <w:szCs w:val="22"/>
          <w:lang w:val="en-ZA" w:eastAsia="en-US" w:bidi="ar-SA"/>
        </w:rPr>
      </w:rPrChange>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Change w:id="1" w:author="10073817" w:date="2016-10-26T09:42:00Z">
        <w:pPr>
          <w:keepNext/>
          <w:keepLines/>
          <w:spacing w:before="40" w:line="259" w:lineRule="auto"/>
          <w:outlineLvl w:val="1"/>
        </w:pPr>
      </w:pPrChange>
    </w:pPr>
    <w:rPr>
      <w:rFonts w:eastAsiaTheme="majorEastAsia" w:cstheme="majorBidi"/>
      <w:b/>
      <w:color w:val="1F3864" w:themeColor="accent5" w:themeShade="80"/>
      <w:szCs w:val="26"/>
      <w:rPrChange w:id="1" w:author="10073817" w:date="2016-10-26T09:42:00Z">
        <w:rPr>
          <w:rFonts w:ascii="Arial" w:eastAsiaTheme="majorEastAsia" w:hAnsi="Arial" w:cstheme="majorBidi"/>
          <w:color w:val="1F4E79" w:themeColor="accent1" w:themeShade="80"/>
          <w:sz w:val="22"/>
          <w:szCs w:val="26"/>
          <w:lang w:val="en-ZA" w:eastAsia="en-US" w:bidi="ar-SA"/>
        </w:rPr>
      </w:rPrChange>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 w:type="table" w:styleId="TableGrid">
    <w:name w:val="Table Grid"/>
    <w:basedOn w:val="TableNormal"/>
    <w:uiPriority w:val="39"/>
    <w:rsid w:val="006C0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C7"/>
    <w:pPr>
      <w:spacing w:line="360" w:lineRule="auto"/>
      <w:pPrChange w:id="2" w:author="10073817" w:date="2016-10-26T09:43:00Z">
        <w:pPr>
          <w:spacing w:after="160" w:line="259" w:lineRule="auto"/>
        </w:pPr>
      </w:pPrChange>
    </w:pPr>
    <w:rPr>
      <w:rFonts w:ascii="Arial" w:hAnsi="Arial"/>
      <w:rPrChange w:id="2" w:author="10073817" w:date="2016-10-26T09:43:00Z">
        <w:rPr>
          <w:rFonts w:ascii="Arial" w:eastAsiaTheme="minorHAnsi" w:hAnsi="Arial" w:cstheme="minorBidi"/>
          <w:sz w:val="22"/>
          <w:szCs w:val="22"/>
          <w:lang w:val="en-ZA" w:eastAsia="en-US" w:bidi="ar-SA"/>
        </w:rPr>
      </w:rPrChange>
    </w:rPr>
  </w:style>
  <w:style w:type="paragraph" w:styleId="Heading1">
    <w:name w:val="heading 1"/>
    <w:basedOn w:val="Normal"/>
    <w:next w:val="Normal"/>
    <w:link w:val="Heading1Char"/>
    <w:uiPriority w:val="9"/>
    <w:qFormat/>
    <w:rsid w:val="00CD4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740"/>
    <w:pPr>
      <w:keepNext/>
      <w:keepLines/>
      <w:spacing w:before="40" w:after="0"/>
      <w:outlineLvl w:val="1"/>
      <w:pPrChange w:id="3" w:author="10073817" w:date="2016-10-26T09:42:00Z">
        <w:pPr>
          <w:keepNext/>
          <w:keepLines/>
          <w:spacing w:before="40" w:line="259" w:lineRule="auto"/>
          <w:outlineLvl w:val="1"/>
        </w:pPr>
      </w:pPrChange>
    </w:pPr>
    <w:rPr>
      <w:rFonts w:eastAsiaTheme="majorEastAsia" w:cstheme="majorBidi"/>
      <w:b/>
      <w:color w:val="1F3864" w:themeColor="accent5" w:themeShade="80"/>
      <w:szCs w:val="26"/>
      <w:rPrChange w:id="3" w:author="10073817" w:date="2016-10-26T09:42:00Z">
        <w:rPr>
          <w:rFonts w:ascii="Arial" w:eastAsiaTheme="majorEastAsia" w:hAnsi="Arial" w:cstheme="majorBidi"/>
          <w:color w:val="1F4E79" w:themeColor="accent1" w:themeShade="80"/>
          <w:sz w:val="22"/>
          <w:szCs w:val="26"/>
          <w:lang w:val="en-ZA" w:eastAsia="en-US" w:bidi="ar-SA"/>
        </w:rPr>
      </w:rPrChange>
    </w:rPr>
  </w:style>
  <w:style w:type="paragraph" w:styleId="Heading3">
    <w:name w:val="heading 3"/>
    <w:basedOn w:val="Normal"/>
    <w:next w:val="Normal"/>
    <w:link w:val="Heading3Char"/>
    <w:uiPriority w:val="9"/>
    <w:unhideWhenUsed/>
    <w:qFormat/>
    <w:rsid w:val="00CD4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E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740"/>
    <w:rPr>
      <w:rFonts w:ascii="Arial" w:eastAsiaTheme="majorEastAsia" w:hAnsi="Arial" w:cstheme="majorBidi"/>
      <w:b/>
      <w:color w:val="1F3864" w:themeColor="accent5" w:themeShade="80"/>
      <w:szCs w:val="26"/>
    </w:rPr>
  </w:style>
  <w:style w:type="paragraph" w:styleId="Title">
    <w:name w:val="Title"/>
    <w:basedOn w:val="Normal"/>
    <w:next w:val="Normal"/>
    <w:link w:val="TitleChar"/>
    <w:uiPriority w:val="10"/>
    <w:qFormat/>
    <w:rsid w:val="00CD4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A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4E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D4EA0"/>
    <w:pPr>
      <w:ind w:left="720"/>
      <w:contextualSpacing/>
    </w:pPr>
  </w:style>
  <w:style w:type="paragraph" w:styleId="Header">
    <w:name w:val="header"/>
    <w:basedOn w:val="Normal"/>
    <w:link w:val="HeaderChar"/>
    <w:uiPriority w:val="99"/>
    <w:unhideWhenUsed/>
    <w:rsid w:val="00C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A0"/>
  </w:style>
  <w:style w:type="paragraph" w:styleId="Footer">
    <w:name w:val="footer"/>
    <w:basedOn w:val="Normal"/>
    <w:link w:val="FooterChar"/>
    <w:uiPriority w:val="99"/>
    <w:unhideWhenUsed/>
    <w:rsid w:val="00C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A0"/>
  </w:style>
  <w:style w:type="character" w:customStyle="1" w:styleId="st">
    <w:name w:val="st"/>
    <w:basedOn w:val="DefaultParagraphFont"/>
    <w:rsid w:val="00FD2D3C"/>
  </w:style>
  <w:style w:type="character" w:styleId="CommentReference">
    <w:name w:val="annotation reference"/>
    <w:basedOn w:val="DefaultParagraphFont"/>
    <w:uiPriority w:val="99"/>
    <w:semiHidden/>
    <w:unhideWhenUsed/>
    <w:rsid w:val="0028450F"/>
    <w:rPr>
      <w:sz w:val="16"/>
      <w:szCs w:val="16"/>
    </w:rPr>
  </w:style>
  <w:style w:type="paragraph" w:styleId="CommentText">
    <w:name w:val="annotation text"/>
    <w:basedOn w:val="Normal"/>
    <w:link w:val="CommentTextChar"/>
    <w:uiPriority w:val="99"/>
    <w:semiHidden/>
    <w:unhideWhenUsed/>
    <w:rsid w:val="0028450F"/>
    <w:pPr>
      <w:spacing w:line="240" w:lineRule="auto"/>
    </w:pPr>
    <w:rPr>
      <w:sz w:val="20"/>
      <w:szCs w:val="20"/>
    </w:rPr>
  </w:style>
  <w:style w:type="character" w:customStyle="1" w:styleId="CommentTextChar">
    <w:name w:val="Comment Text Char"/>
    <w:basedOn w:val="DefaultParagraphFont"/>
    <w:link w:val="CommentText"/>
    <w:uiPriority w:val="99"/>
    <w:semiHidden/>
    <w:rsid w:val="0028450F"/>
    <w:rPr>
      <w:sz w:val="20"/>
      <w:szCs w:val="20"/>
    </w:rPr>
  </w:style>
  <w:style w:type="paragraph" w:styleId="CommentSubject">
    <w:name w:val="annotation subject"/>
    <w:basedOn w:val="CommentText"/>
    <w:next w:val="CommentText"/>
    <w:link w:val="CommentSubjectChar"/>
    <w:uiPriority w:val="99"/>
    <w:semiHidden/>
    <w:unhideWhenUsed/>
    <w:rsid w:val="0028450F"/>
    <w:rPr>
      <w:b/>
      <w:bCs/>
    </w:rPr>
  </w:style>
  <w:style w:type="character" w:customStyle="1" w:styleId="CommentSubjectChar">
    <w:name w:val="Comment Subject Char"/>
    <w:basedOn w:val="CommentTextChar"/>
    <w:link w:val="CommentSubject"/>
    <w:uiPriority w:val="99"/>
    <w:semiHidden/>
    <w:rsid w:val="0028450F"/>
    <w:rPr>
      <w:b/>
      <w:bCs/>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50F"/>
    <w:rPr>
      <w:rFonts w:ascii="Segoe UI" w:hAnsi="Segoe UI" w:cs="Segoe UI"/>
      <w:sz w:val="18"/>
      <w:szCs w:val="18"/>
    </w:rPr>
  </w:style>
  <w:style w:type="character" w:customStyle="1" w:styleId="tgc">
    <w:name w:val="_tgc"/>
    <w:basedOn w:val="DefaultParagraphFont"/>
    <w:rsid w:val="008E1997"/>
  </w:style>
  <w:style w:type="character" w:styleId="Hyperlink">
    <w:name w:val="Hyperlink"/>
    <w:basedOn w:val="DefaultParagraphFont"/>
    <w:uiPriority w:val="99"/>
    <w:semiHidden/>
    <w:unhideWhenUsed/>
    <w:rsid w:val="00B4442A"/>
    <w:rPr>
      <w:color w:val="0000FF"/>
      <w:u w:val="single"/>
    </w:rPr>
  </w:style>
  <w:style w:type="paragraph" w:styleId="Revision">
    <w:name w:val="Revision"/>
    <w:hidden/>
    <w:uiPriority w:val="99"/>
    <w:semiHidden/>
    <w:rsid w:val="00EA6B1E"/>
    <w:pPr>
      <w:spacing w:after="0" w:line="240" w:lineRule="auto"/>
    </w:pPr>
  </w:style>
  <w:style w:type="paragraph" w:styleId="BodyText">
    <w:name w:val="Body Text"/>
    <w:basedOn w:val="Normal"/>
    <w:link w:val="BodyTextChar"/>
    <w:rsid w:val="008D7808"/>
    <w:pPr>
      <w:spacing w:after="120" w:line="240" w:lineRule="auto"/>
    </w:pPr>
    <w:rPr>
      <w:rFonts w:ascii="Thorndale AMT" w:eastAsia="Arial Unicode MS" w:hAnsi="Thorndale AMT" w:cs="Times New Roman"/>
      <w:kern w:val="1"/>
      <w:sz w:val="24"/>
      <w:szCs w:val="24"/>
    </w:rPr>
  </w:style>
  <w:style w:type="character" w:customStyle="1" w:styleId="BodyTextChar">
    <w:name w:val="Body Text Char"/>
    <w:basedOn w:val="DefaultParagraphFont"/>
    <w:link w:val="BodyText"/>
    <w:rsid w:val="008D7808"/>
    <w:rPr>
      <w:rFonts w:ascii="Thorndale AMT" w:eastAsia="Arial Unicode MS" w:hAnsi="Thorndale AMT" w:cs="Times New Roman"/>
      <w:kern w:val="1"/>
      <w:sz w:val="24"/>
      <w:szCs w:val="24"/>
    </w:rPr>
  </w:style>
  <w:style w:type="paragraph" w:customStyle="1" w:styleId="EndNoteBibliography">
    <w:name w:val="EndNote Bibliography"/>
    <w:basedOn w:val="Normal"/>
    <w:link w:val="EndNoteBibliographyChar"/>
    <w:rsid w:val="008D7808"/>
    <w:pPr>
      <w:spacing w:after="0" w:line="240" w:lineRule="auto"/>
    </w:pPr>
    <w:rPr>
      <w:rFonts w:eastAsia="Arial Unicode MS" w:cs="Arial"/>
      <w:noProof/>
      <w:kern w:val="1"/>
      <w:sz w:val="20"/>
      <w:szCs w:val="24"/>
    </w:rPr>
  </w:style>
  <w:style w:type="character" w:customStyle="1" w:styleId="EndNoteBibliographyChar">
    <w:name w:val="EndNote Bibliography Char"/>
    <w:link w:val="EndNoteBibliography"/>
    <w:rsid w:val="008D7808"/>
    <w:rPr>
      <w:rFonts w:ascii="Arial" w:eastAsia="Arial Unicode MS" w:hAnsi="Arial" w:cs="Arial"/>
      <w:noProof/>
      <w:kern w:val="1"/>
      <w:sz w:val="20"/>
      <w:szCs w:val="24"/>
    </w:rPr>
  </w:style>
  <w:style w:type="paragraph" w:styleId="NoSpacing">
    <w:name w:val="No Spacing"/>
    <w:uiPriority w:val="1"/>
    <w:qFormat/>
    <w:rsid w:val="009204CF"/>
    <w:pPr>
      <w:spacing w:after="0" w:line="240" w:lineRule="auto"/>
    </w:pPr>
    <w:rPr>
      <w:rFonts w:ascii="Arial" w:hAnsi="Arial"/>
    </w:rPr>
  </w:style>
  <w:style w:type="table" w:styleId="TableGrid">
    <w:name w:val="Table Grid"/>
    <w:basedOn w:val="TableNormal"/>
    <w:uiPriority w:val="39"/>
    <w:rsid w:val="006C0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9820">
      <w:bodyDiv w:val="1"/>
      <w:marLeft w:val="0"/>
      <w:marRight w:val="0"/>
      <w:marTop w:val="0"/>
      <w:marBottom w:val="0"/>
      <w:divBdr>
        <w:top w:val="none" w:sz="0" w:space="0" w:color="auto"/>
        <w:left w:val="none" w:sz="0" w:space="0" w:color="auto"/>
        <w:bottom w:val="none" w:sz="0" w:space="0" w:color="auto"/>
        <w:right w:val="none" w:sz="0" w:space="0" w:color="auto"/>
      </w:divBdr>
    </w:div>
    <w:div w:id="276177561">
      <w:bodyDiv w:val="1"/>
      <w:marLeft w:val="0"/>
      <w:marRight w:val="0"/>
      <w:marTop w:val="0"/>
      <w:marBottom w:val="0"/>
      <w:divBdr>
        <w:top w:val="none" w:sz="0" w:space="0" w:color="auto"/>
        <w:left w:val="none" w:sz="0" w:space="0" w:color="auto"/>
        <w:bottom w:val="none" w:sz="0" w:space="0" w:color="auto"/>
        <w:right w:val="none" w:sz="0" w:space="0" w:color="auto"/>
      </w:divBdr>
    </w:div>
    <w:div w:id="354309769">
      <w:bodyDiv w:val="1"/>
      <w:marLeft w:val="0"/>
      <w:marRight w:val="0"/>
      <w:marTop w:val="0"/>
      <w:marBottom w:val="0"/>
      <w:divBdr>
        <w:top w:val="none" w:sz="0" w:space="0" w:color="auto"/>
        <w:left w:val="none" w:sz="0" w:space="0" w:color="auto"/>
        <w:bottom w:val="none" w:sz="0" w:space="0" w:color="auto"/>
        <w:right w:val="none" w:sz="0" w:space="0" w:color="auto"/>
      </w:divBdr>
    </w:div>
    <w:div w:id="448403800">
      <w:bodyDiv w:val="1"/>
      <w:marLeft w:val="0"/>
      <w:marRight w:val="0"/>
      <w:marTop w:val="0"/>
      <w:marBottom w:val="0"/>
      <w:divBdr>
        <w:top w:val="none" w:sz="0" w:space="0" w:color="auto"/>
        <w:left w:val="none" w:sz="0" w:space="0" w:color="auto"/>
        <w:bottom w:val="none" w:sz="0" w:space="0" w:color="auto"/>
        <w:right w:val="none" w:sz="0" w:space="0" w:color="auto"/>
      </w:divBdr>
    </w:div>
    <w:div w:id="815531069">
      <w:bodyDiv w:val="1"/>
      <w:marLeft w:val="0"/>
      <w:marRight w:val="0"/>
      <w:marTop w:val="0"/>
      <w:marBottom w:val="0"/>
      <w:divBdr>
        <w:top w:val="none" w:sz="0" w:space="0" w:color="auto"/>
        <w:left w:val="none" w:sz="0" w:space="0" w:color="auto"/>
        <w:bottom w:val="none" w:sz="0" w:space="0" w:color="auto"/>
        <w:right w:val="none" w:sz="0" w:space="0" w:color="auto"/>
      </w:divBdr>
    </w:div>
    <w:div w:id="1148588965">
      <w:bodyDiv w:val="1"/>
      <w:marLeft w:val="0"/>
      <w:marRight w:val="0"/>
      <w:marTop w:val="0"/>
      <w:marBottom w:val="0"/>
      <w:divBdr>
        <w:top w:val="none" w:sz="0" w:space="0" w:color="auto"/>
        <w:left w:val="none" w:sz="0" w:space="0" w:color="auto"/>
        <w:bottom w:val="none" w:sz="0" w:space="0" w:color="auto"/>
        <w:right w:val="none" w:sz="0" w:space="0" w:color="auto"/>
      </w:divBdr>
    </w:div>
    <w:div w:id="1257715689">
      <w:bodyDiv w:val="1"/>
      <w:marLeft w:val="0"/>
      <w:marRight w:val="0"/>
      <w:marTop w:val="0"/>
      <w:marBottom w:val="0"/>
      <w:divBdr>
        <w:top w:val="none" w:sz="0" w:space="0" w:color="auto"/>
        <w:left w:val="none" w:sz="0" w:space="0" w:color="auto"/>
        <w:bottom w:val="none" w:sz="0" w:space="0" w:color="auto"/>
        <w:right w:val="none" w:sz="0" w:space="0" w:color="auto"/>
      </w:divBdr>
    </w:div>
    <w:div w:id="1640766339">
      <w:bodyDiv w:val="1"/>
      <w:marLeft w:val="0"/>
      <w:marRight w:val="0"/>
      <w:marTop w:val="0"/>
      <w:marBottom w:val="0"/>
      <w:divBdr>
        <w:top w:val="none" w:sz="0" w:space="0" w:color="auto"/>
        <w:left w:val="none" w:sz="0" w:space="0" w:color="auto"/>
        <w:bottom w:val="none" w:sz="0" w:space="0" w:color="auto"/>
        <w:right w:val="none" w:sz="0" w:space="0" w:color="auto"/>
      </w:divBdr>
    </w:div>
    <w:div w:id="214684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chart" Target="charts/chart9.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8.xml"/><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073817\Desktop\Pieter%20Geldenhuys\Energy.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9.xml.rels><?xml version="1.0" encoding="UTF-8" standalone="yes"?>
<Relationships xmlns="http://schemas.openxmlformats.org/package/2006/relationships"><Relationship Id="rId1" Type="http://schemas.openxmlformats.org/officeDocument/2006/relationships/oleObject" Target="file:///C:\Users\10073817\Desktop\Pieter%20Geldenhuys\Bond%20Ang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System energy comparison</a:t>
            </a:r>
          </a:p>
        </c:rich>
      </c:tx>
      <c:overlay val="0"/>
    </c:title>
    <c:autoTitleDeleted val="0"/>
    <c:plotArea>
      <c:layout/>
      <c:lineChart>
        <c:grouping val="standard"/>
        <c:varyColors val="0"/>
        <c:ser>
          <c:idx val="1"/>
          <c:order val="0"/>
          <c:tx>
            <c:strRef>
              <c:f>'Energy profiles'!$B$3</c:f>
              <c:strCache>
                <c:ptCount val="1"/>
                <c:pt idx="0">
                  <c:v>4000-50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profiles'!$C$3:$G$3</c:f>
              <c:numCache>
                <c:formatCode>General</c:formatCode>
                <c:ptCount val="5"/>
                <c:pt idx="0">
                  <c:v>-79498.141330059996</c:v>
                </c:pt>
                <c:pt idx="1">
                  <c:v>-79483.273000000001</c:v>
                </c:pt>
                <c:pt idx="2">
                  <c:v>-79485.838016759997</c:v>
                </c:pt>
                <c:pt idx="3">
                  <c:v>-79631.614392939999</c:v>
                </c:pt>
                <c:pt idx="4">
                  <c:v>-79621.081532259996</c:v>
                </c:pt>
              </c:numCache>
            </c:numRef>
          </c:val>
          <c:smooth val="0"/>
        </c:ser>
        <c:ser>
          <c:idx val="2"/>
          <c:order val="1"/>
          <c:tx>
            <c:strRef>
              <c:f>'Energy profiles'!$B$4</c:f>
              <c:strCache>
                <c:ptCount val="1"/>
                <c:pt idx="0">
                  <c:v>4000-100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profiles'!$C$4:$G$4</c:f>
              <c:numCache>
                <c:formatCode>General</c:formatCode>
                <c:ptCount val="5"/>
                <c:pt idx="0">
                  <c:v>-79498.141330059996</c:v>
                </c:pt>
                <c:pt idx="1">
                  <c:v>-79490.75226316</c:v>
                </c:pt>
                <c:pt idx="2">
                  <c:v>-79492.997991790005</c:v>
                </c:pt>
                <c:pt idx="3">
                  <c:v>-79629.445150300002</c:v>
                </c:pt>
                <c:pt idx="4">
                  <c:v>-79645.685214979996</c:v>
                </c:pt>
              </c:numCache>
            </c:numRef>
          </c:val>
          <c:smooth val="0"/>
        </c:ser>
        <c:ser>
          <c:idx val="3"/>
          <c:order val="2"/>
          <c:tx>
            <c:strRef>
              <c:f>'Energy profiles'!$B$5</c:f>
              <c:strCache>
                <c:ptCount val="1"/>
                <c:pt idx="0">
                  <c:v>4000-150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profiles'!$C$5:$G$5</c:f>
              <c:numCache>
                <c:formatCode>General</c:formatCode>
                <c:ptCount val="5"/>
                <c:pt idx="0">
                  <c:v>-79498.141330059996</c:v>
                </c:pt>
                <c:pt idx="1">
                  <c:v>-79525.147741659996</c:v>
                </c:pt>
                <c:pt idx="2">
                  <c:v>-79527.937021339996</c:v>
                </c:pt>
                <c:pt idx="3">
                  <c:v>-79624.820478669993</c:v>
                </c:pt>
                <c:pt idx="4">
                  <c:v>-79643.559200260002</c:v>
                </c:pt>
              </c:numCache>
            </c:numRef>
          </c:val>
          <c:smooth val="0"/>
        </c:ser>
        <c:ser>
          <c:idx val="4"/>
          <c:order val="3"/>
          <c:tx>
            <c:strRef>
              <c:f>'Energy profiles'!$B$6</c:f>
              <c:strCache>
                <c:ptCount val="1"/>
                <c:pt idx="0">
                  <c:v>5000-50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profiles'!$C$6:$G$6</c:f>
              <c:numCache>
                <c:formatCode>General</c:formatCode>
                <c:ptCount val="5"/>
                <c:pt idx="0">
                  <c:v>-79498.141330059996</c:v>
                </c:pt>
                <c:pt idx="1">
                  <c:v>-79420.75202</c:v>
                </c:pt>
                <c:pt idx="2">
                  <c:v>-79423.861167590003</c:v>
                </c:pt>
                <c:pt idx="3">
                  <c:v>-79611.737089689996</c:v>
                </c:pt>
                <c:pt idx="4">
                  <c:v>-79641.616907820004</c:v>
                </c:pt>
              </c:numCache>
            </c:numRef>
          </c:val>
          <c:smooth val="0"/>
        </c:ser>
        <c:ser>
          <c:idx val="5"/>
          <c:order val="4"/>
          <c:tx>
            <c:strRef>
              <c:f>'Energy profiles'!$B$7</c:f>
              <c:strCache>
                <c:ptCount val="1"/>
                <c:pt idx="0">
                  <c:v>5000-100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profiles'!$C$7:$G$7</c:f>
              <c:numCache>
                <c:formatCode>General</c:formatCode>
                <c:ptCount val="5"/>
                <c:pt idx="0">
                  <c:v>-79498.141330059996</c:v>
                </c:pt>
                <c:pt idx="1">
                  <c:v>-79439.780769999998</c:v>
                </c:pt>
                <c:pt idx="2">
                  <c:v>-79443.080448950001</c:v>
                </c:pt>
                <c:pt idx="3">
                  <c:v>-79614.086747959998</c:v>
                </c:pt>
                <c:pt idx="4">
                  <c:v>-79633.930641690007</c:v>
                </c:pt>
              </c:numCache>
            </c:numRef>
          </c:val>
          <c:smooth val="0"/>
        </c:ser>
        <c:ser>
          <c:idx val="6"/>
          <c:order val="5"/>
          <c:tx>
            <c:strRef>
              <c:f>'Energy profiles'!$B$8</c:f>
              <c:strCache>
                <c:ptCount val="1"/>
                <c:pt idx="0">
                  <c:v>5000-150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profiles'!$C$8:$G$8</c:f>
              <c:numCache>
                <c:formatCode>General</c:formatCode>
                <c:ptCount val="5"/>
                <c:pt idx="0">
                  <c:v>-79498.141330059996</c:v>
                </c:pt>
                <c:pt idx="1">
                  <c:v>-79464.645253159993</c:v>
                </c:pt>
                <c:pt idx="2">
                  <c:v>-79468.344234350006</c:v>
                </c:pt>
                <c:pt idx="3">
                  <c:v>-79617.964712059998</c:v>
                </c:pt>
                <c:pt idx="4">
                  <c:v>-79640.778761199996</c:v>
                </c:pt>
              </c:numCache>
            </c:numRef>
          </c:val>
          <c:smooth val="0"/>
        </c:ser>
        <c:ser>
          <c:idx val="7"/>
          <c:order val="6"/>
          <c:tx>
            <c:strRef>
              <c:f>'Energy profiles'!$B$9</c:f>
              <c:strCache>
                <c:ptCount val="1"/>
                <c:pt idx="0">
                  <c:v>6000-50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profiles'!$C$9:$G$9</c:f>
              <c:numCache>
                <c:formatCode>General</c:formatCode>
                <c:ptCount val="5"/>
                <c:pt idx="0">
                  <c:v>-79498.141330059996</c:v>
                </c:pt>
                <c:pt idx="1">
                  <c:v>-79395.971539999999</c:v>
                </c:pt>
                <c:pt idx="2">
                  <c:v>-79399.109077710003</c:v>
                </c:pt>
                <c:pt idx="3">
                  <c:v>-79590.411425180006</c:v>
                </c:pt>
                <c:pt idx="4">
                  <c:v>-79571.377000530003</c:v>
                </c:pt>
              </c:numCache>
            </c:numRef>
          </c:val>
          <c:smooth val="0"/>
        </c:ser>
        <c:ser>
          <c:idx val="8"/>
          <c:order val="7"/>
          <c:tx>
            <c:strRef>
              <c:f>'Energy profiles'!$B$10</c:f>
              <c:strCache>
                <c:ptCount val="1"/>
                <c:pt idx="0">
                  <c:v>6000-100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profiles'!$C$10:$G$10</c:f>
              <c:numCache>
                <c:formatCode>General</c:formatCode>
                <c:ptCount val="5"/>
                <c:pt idx="0">
                  <c:v>-79498.141330059996</c:v>
                </c:pt>
                <c:pt idx="1">
                  <c:v>-79408.259319999997</c:v>
                </c:pt>
                <c:pt idx="2">
                  <c:v>-79411.664474010002</c:v>
                </c:pt>
                <c:pt idx="3">
                  <c:v>-79612.834040059999</c:v>
                </c:pt>
                <c:pt idx="4">
                  <c:v>-79614.954195860002</c:v>
                </c:pt>
              </c:numCache>
            </c:numRef>
          </c:val>
          <c:smooth val="0"/>
        </c:ser>
        <c:ser>
          <c:idx val="0"/>
          <c:order val="8"/>
          <c:tx>
            <c:strRef>
              <c:f>'Energy profiles'!$B$11</c:f>
              <c:strCache>
                <c:ptCount val="1"/>
                <c:pt idx="0">
                  <c:v>6000-150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profiles'!$C$11:$G$11</c:f>
              <c:numCache>
                <c:formatCode>General</c:formatCode>
                <c:ptCount val="5"/>
                <c:pt idx="0">
                  <c:v>-79498.141330059996</c:v>
                </c:pt>
                <c:pt idx="1">
                  <c:v>-79370.248879999999</c:v>
                </c:pt>
                <c:pt idx="2">
                  <c:v>-79374.168044659993</c:v>
                </c:pt>
                <c:pt idx="3">
                  <c:v>-79576.863254409996</c:v>
                </c:pt>
              </c:numCache>
            </c:numRef>
          </c:val>
          <c:smooth val="0"/>
        </c:ser>
        <c:dLbls>
          <c:showLegendKey val="0"/>
          <c:showVal val="0"/>
          <c:showCatName val="0"/>
          <c:showSerName val="0"/>
          <c:showPercent val="0"/>
          <c:showBubbleSize val="0"/>
        </c:dLbls>
        <c:hiLowLines/>
        <c:marker val="1"/>
        <c:smooth val="0"/>
        <c:axId val="220635520"/>
        <c:axId val="220637824"/>
      </c:lineChart>
      <c:catAx>
        <c:axId val="220635520"/>
        <c:scaling>
          <c:orientation val="minMax"/>
        </c:scaling>
        <c:delete val="0"/>
        <c:axPos val="t"/>
        <c:title>
          <c:overlay val="0"/>
        </c:title>
        <c:majorTickMark val="none"/>
        <c:minorTickMark val="none"/>
        <c:tickLblPos val="nextTo"/>
        <c:crossAx val="220637824"/>
        <c:crosses val="max"/>
        <c:auto val="1"/>
        <c:lblAlgn val="ctr"/>
        <c:lblOffset val="100"/>
        <c:noMultiLvlLbl val="0"/>
      </c:catAx>
      <c:valAx>
        <c:axId val="220637824"/>
        <c:scaling>
          <c:orientation val="minMax"/>
        </c:scaling>
        <c:delete val="0"/>
        <c:axPos val="l"/>
        <c:majorGridlines/>
        <c:title>
          <c:tx>
            <c:rich>
              <a:bodyPr/>
              <a:lstStyle/>
              <a:p>
                <a:pPr>
                  <a:defRPr/>
                </a:pPr>
                <a:r>
                  <a:rPr lang="en-ZA"/>
                  <a:t>Total System Energy</a:t>
                </a:r>
                <a:r>
                  <a:rPr lang="en-ZA" baseline="0"/>
                  <a:t> (eV)</a:t>
                </a:r>
                <a:endParaRPr lang="en-ZA"/>
              </a:p>
            </c:rich>
          </c:tx>
          <c:overlay val="0"/>
        </c:title>
        <c:numFmt formatCode="General" sourceLinked="1"/>
        <c:majorTickMark val="out"/>
        <c:minorTickMark val="none"/>
        <c:tickLblPos val="nextTo"/>
        <c:crossAx val="22063552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 Angle changes (Absolute) specific angle</a:t>
            </a:r>
          </a:p>
        </c:rich>
      </c:tx>
      <c:overlay val="0"/>
    </c:title>
    <c:autoTitleDeleted val="0"/>
    <c:plotArea>
      <c:layout/>
      <c:lineChart>
        <c:grouping val="standard"/>
        <c:varyColors val="0"/>
        <c:ser>
          <c:idx val="1"/>
          <c:order val="0"/>
          <c:tx>
            <c:strRef>
              <c:f>Sheet1!$L$2</c:f>
              <c:strCache>
                <c:ptCount val="1"/>
                <c:pt idx="0">
                  <c:v>M</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Sheet1!$L$3:$L$11</c:f>
              <c:numCache>
                <c:formatCode>General</c:formatCode>
                <c:ptCount val="9"/>
                <c:pt idx="0">
                  <c:v>6.3239999999999839</c:v>
                </c:pt>
                <c:pt idx="1">
                  <c:v>19.664999999999992</c:v>
                </c:pt>
                <c:pt idx="2">
                  <c:v>12.045000000000016</c:v>
                </c:pt>
                <c:pt idx="3">
                  <c:v>19.225000000000009</c:v>
                </c:pt>
                <c:pt idx="4">
                  <c:v>19.180000000000007</c:v>
                </c:pt>
                <c:pt idx="5">
                  <c:v>30.070000000000007</c:v>
                </c:pt>
                <c:pt idx="6">
                  <c:v>26.742000000000004</c:v>
                </c:pt>
                <c:pt idx="7">
                  <c:v>35.009000000000015</c:v>
                </c:pt>
                <c:pt idx="8">
                  <c:v>11.028999999999996</c:v>
                </c:pt>
              </c:numCache>
            </c:numRef>
          </c:val>
          <c:smooth val="0"/>
        </c:ser>
        <c:ser>
          <c:idx val="2"/>
          <c:order val="1"/>
          <c:tx>
            <c:strRef>
              <c:f>Sheet1!$M$2</c:f>
              <c:strCache>
                <c:ptCount val="1"/>
                <c:pt idx="0">
                  <c:v>Q</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Sheet1!$M$3:$M$11</c:f>
              <c:numCache>
                <c:formatCode>General</c:formatCode>
                <c:ptCount val="9"/>
                <c:pt idx="0">
                  <c:v>5.2999999999997272E-2</c:v>
                </c:pt>
                <c:pt idx="1">
                  <c:v>8.7999999999993861E-2</c:v>
                </c:pt>
                <c:pt idx="2">
                  <c:v>4.5999999999992269E-2</c:v>
                </c:pt>
                <c:pt idx="3">
                  <c:v>2.1000000000000796E-2</c:v>
                </c:pt>
                <c:pt idx="4">
                  <c:v>3.6000000000001364E-2</c:v>
                </c:pt>
                <c:pt idx="5">
                  <c:v>6.9000000000002615E-2</c:v>
                </c:pt>
                <c:pt idx="6">
                  <c:v>9.5999999999989427E-2</c:v>
                </c:pt>
                <c:pt idx="7">
                  <c:v>7.0999999999997954E-2</c:v>
                </c:pt>
                <c:pt idx="8">
                  <c:v>8.2999999999998408E-2</c:v>
                </c:pt>
              </c:numCache>
            </c:numRef>
          </c:val>
          <c:smooth val="0"/>
        </c:ser>
        <c:ser>
          <c:idx val="3"/>
          <c:order val="2"/>
          <c:tx>
            <c:strRef>
              <c:f>Sheet1!$N$2</c:f>
              <c:strCache>
                <c:ptCount val="1"/>
                <c:pt idx="0">
                  <c:v>A</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Sheet1!$N$3:$N$11</c:f>
              <c:numCache>
                <c:formatCode>General</c:formatCode>
                <c:ptCount val="9"/>
                <c:pt idx="0">
                  <c:v>5.5339999999999918</c:v>
                </c:pt>
                <c:pt idx="1">
                  <c:v>17.712000000000018</c:v>
                </c:pt>
                <c:pt idx="2">
                  <c:v>13.939000000000021</c:v>
                </c:pt>
                <c:pt idx="3">
                  <c:v>29.387</c:v>
                </c:pt>
                <c:pt idx="4">
                  <c:v>25.298000000000002</c:v>
                </c:pt>
                <c:pt idx="5">
                  <c:v>20.725999999999999</c:v>
                </c:pt>
                <c:pt idx="6">
                  <c:v>33.25</c:v>
                </c:pt>
                <c:pt idx="7">
                  <c:v>11.684000000000012</c:v>
                </c:pt>
                <c:pt idx="8">
                  <c:v>26.813000000000002</c:v>
                </c:pt>
              </c:numCache>
            </c:numRef>
          </c:val>
          <c:smooth val="0"/>
        </c:ser>
        <c:ser>
          <c:idx val="4"/>
          <c:order val="3"/>
          <c:tx>
            <c:strRef>
              <c:f>Sheet1!$O$2</c:f>
              <c:strCache>
                <c:ptCount val="1"/>
                <c:pt idx="0">
                  <c:v>C</c:v>
                </c:pt>
              </c:strCache>
            </c:strRef>
          </c:tx>
          <c:marker>
            <c:symbol val="none"/>
          </c:marker>
          <c:cat>
            <c:strRef>
              <c:f>Sheet1!$J$3:$J$11</c:f>
              <c:strCache>
                <c:ptCount val="9"/>
                <c:pt idx="0">
                  <c:v>4000-50</c:v>
                </c:pt>
                <c:pt idx="1">
                  <c:v>4000-100</c:v>
                </c:pt>
                <c:pt idx="2">
                  <c:v>4000-150</c:v>
                </c:pt>
                <c:pt idx="3">
                  <c:v>5000-50</c:v>
                </c:pt>
                <c:pt idx="4">
                  <c:v>5000-100</c:v>
                </c:pt>
                <c:pt idx="5">
                  <c:v>5000-150</c:v>
                </c:pt>
                <c:pt idx="6">
                  <c:v>6000-50</c:v>
                </c:pt>
                <c:pt idx="7">
                  <c:v>6000-100</c:v>
                </c:pt>
                <c:pt idx="8">
                  <c:v>6000-150</c:v>
                </c:pt>
              </c:strCache>
            </c:strRef>
          </c:cat>
          <c:val>
            <c:numRef>
              <c:f>Sheet1!$O$3:$O$11</c:f>
              <c:numCache>
                <c:formatCode>General</c:formatCode>
                <c:ptCount val="9"/>
                <c:pt idx="0">
                  <c:v>4.695999999999998</c:v>
                </c:pt>
                <c:pt idx="1">
                  <c:v>8.7090000000000032</c:v>
                </c:pt>
                <c:pt idx="2">
                  <c:v>17.091000000000008</c:v>
                </c:pt>
                <c:pt idx="3">
                  <c:v>7.7319999999999993</c:v>
                </c:pt>
                <c:pt idx="4">
                  <c:v>1.6050000000000182</c:v>
                </c:pt>
                <c:pt idx="5">
                  <c:v>20.795000000000002</c:v>
                </c:pt>
                <c:pt idx="6">
                  <c:v>33.25</c:v>
                </c:pt>
                <c:pt idx="7">
                  <c:v>5.0859999999999985</c:v>
                </c:pt>
                <c:pt idx="8">
                  <c:v>0</c:v>
                </c:pt>
              </c:numCache>
            </c:numRef>
          </c:val>
          <c:smooth val="0"/>
        </c:ser>
        <c:dLbls>
          <c:showLegendKey val="0"/>
          <c:showVal val="0"/>
          <c:showCatName val="0"/>
          <c:showSerName val="0"/>
          <c:showPercent val="0"/>
          <c:showBubbleSize val="0"/>
        </c:dLbls>
        <c:marker val="1"/>
        <c:smooth val="0"/>
        <c:axId val="207162368"/>
        <c:axId val="207229696"/>
      </c:lineChart>
      <c:catAx>
        <c:axId val="207162368"/>
        <c:scaling>
          <c:orientation val="minMax"/>
        </c:scaling>
        <c:delete val="0"/>
        <c:axPos val="b"/>
        <c:majorTickMark val="none"/>
        <c:minorTickMark val="none"/>
        <c:tickLblPos val="nextTo"/>
        <c:crossAx val="207229696"/>
        <c:crosses val="autoZero"/>
        <c:auto val="1"/>
        <c:lblAlgn val="ctr"/>
        <c:lblOffset val="100"/>
        <c:noMultiLvlLbl val="0"/>
      </c:catAx>
      <c:valAx>
        <c:axId val="207229696"/>
        <c:scaling>
          <c:orientation val="minMax"/>
        </c:scaling>
        <c:delete val="0"/>
        <c:axPos val="l"/>
        <c:majorGridlines/>
        <c:title>
          <c:overlay val="0"/>
        </c:title>
        <c:numFmt formatCode="General" sourceLinked="1"/>
        <c:majorTickMark val="none"/>
        <c:minorTickMark val="none"/>
        <c:tickLblPos val="nextTo"/>
        <c:crossAx val="2071623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4000K</a:t>
            </a:r>
            <a:r>
              <a:rPr lang="en-ZA" baseline="0"/>
              <a:t>  Energy Evolution </a:t>
            </a:r>
            <a:endParaRPr lang="en-ZA"/>
          </a:p>
        </c:rich>
      </c:tx>
      <c:overlay val="0"/>
    </c:title>
    <c:autoTitleDeleted val="0"/>
    <c:plotArea>
      <c:layout/>
      <c:lineChart>
        <c:grouping val="standard"/>
        <c:varyColors val="0"/>
        <c:ser>
          <c:idx val="1"/>
          <c:order val="0"/>
          <c:tx>
            <c:strRef>
              <c:f>'Energy profiles'!$B$3</c:f>
              <c:strCache>
                <c:ptCount val="1"/>
                <c:pt idx="0">
                  <c:v>4000-50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profiles'!$C$3:$G$3</c:f>
              <c:numCache>
                <c:formatCode>General</c:formatCode>
                <c:ptCount val="5"/>
                <c:pt idx="0">
                  <c:v>-79498.141330059996</c:v>
                </c:pt>
                <c:pt idx="1">
                  <c:v>-79483.273000000001</c:v>
                </c:pt>
                <c:pt idx="2">
                  <c:v>-79485.838016759997</c:v>
                </c:pt>
                <c:pt idx="3">
                  <c:v>-79631.614392939999</c:v>
                </c:pt>
                <c:pt idx="4">
                  <c:v>-79621.081532259996</c:v>
                </c:pt>
              </c:numCache>
            </c:numRef>
          </c:val>
          <c:smooth val="0"/>
        </c:ser>
        <c:ser>
          <c:idx val="2"/>
          <c:order val="1"/>
          <c:tx>
            <c:strRef>
              <c:f>'Energy profiles'!$B$4</c:f>
              <c:strCache>
                <c:ptCount val="1"/>
                <c:pt idx="0">
                  <c:v>4000-100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profiles'!$C$4:$G$4</c:f>
              <c:numCache>
                <c:formatCode>General</c:formatCode>
                <c:ptCount val="5"/>
                <c:pt idx="0">
                  <c:v>-79498.141330059996</c:v>
                </c:pt>
                <c:pt idx="1">
                  <c:v>-79490.75226316</c:v>
                </c:pt>
                <c:pt idx="2">
                  <c:v>-79492.997991790005</c:v>
                </c:pt>
                <c:pt idx="3">
                  <c:v>-79629.445150300002</c:v>
                </c:pt>
                <c:pt idx="4">
                  <c:v>-79645.685214979996</c:v>
                </c:pt>
              </c:numCache>
            </c:numRef>
          </c:val>
          <c:smooth val="0"/>
        </c:ser>
        <c:ser>
          <c:idx val="3"/>
          <c:order val="2"/>
          <c:tx>
            <c:strRef>
              <c:f>'Energy profiles'!$B$5</c:f>
              <c:strCache>
                <c:ptCount val="1"/>
                <c:pt idx="0">
                  <c:v>4000-150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profiles'!$C$5:$G$5</c:f>
              <c:numCache>
                <c:formatCode>General</c:formatCode>
                <c:ptCount val="5"/>
                <c:pt idx="0">
                  <c:v>-79498.141330059996</c:v>
                </c:pt>
                <c:pt idx="1">
                  <c:v>-79525.147741659996</c:v>
                </c:pt>
                <c:pt idx="2">
                  <c:v>-79527.937021339996</c:v>
                </c:pt>
                <c:pt idx="3">
                  <c:v>-79624.820478669993</c:v>
                </c:pt>
                <c:pt idx="4">
                  <c:v>-79643.559200260002</c:v>
                </c:pt>
              </c:numCache>
            </c:numRef>
          </c:val>
          <c:smooth val="0"/>
        </c:ser>
        <c:dLbls>
          <c:showLegendKey val="0"/>
          <c:showVal val="0"/>
          <c:showCatName val="0"/>
          <c:showSerName val="0"/>
          <c:showPercent val="0"/>
          <c:showBubbleSize val="0"/>
        </c:dLbls>
        <c:marker val="1"/>
        <c:smooth val="0"/>
        <c:axId val="137581312"/>
        <c:axId val="137583232"/>
      </c:lineChart>
      <c:catAx>
        <c:axId val="137581312"/>
        <c:scaling>
          <c:orientation val="minMax"/>
        </c:scaling>
        <c:delete val="0"/>
        <c:axPos val="t"/>
        <c:title>
          <c:overlay val="0"/>
        </c:title>
        <c:majorTickMark val="none"/>
        <c:minorTickMark val="none"/>
        <c:tickLblPos val="nextTo"/>
        <c:crossAx val="137583232"/>
        <c:crosses val="max"/>
        <c:auto val="1"/>
        <c:lblAlgn val="ctr"/>
        <c:lblOffset val="100"/>
        <c:noMultiLvlLbl val="0"/>
      </c:catAx>
      <c:valAx>
        <c:axId val="137583232"/>
        <c:scaling>
          <c:orientation val="minMax"/>
        </c:scaling>
        <c:delete val="0"/>
        <c:axPos val="l"/>
        <c:majorGridlines/>
        <c:title>
          <c:tx>
            <c:rich>
              <a:bodyPr/>
              <a:lstStyle/>
              <a:p>
                <a:pPr>
                  <a:defRPr/>
                </a:pPr>
                <a:r>
                  <a:rPr lang="en-US"/>
                  <a:t>Total System Energy (eV)</a:t>
                </a:r>
              </a:p>
            </c:rich>
          </c:tx>
          <c:overlay val="0"/>
        </c:title>
        <c:numFmt formatCode="General" sourceLinked="1"/>
        <c:majorTickMark val="out"/>
        <c:minorTickMark val="none"/>
        <c:tickLblPos val="nextTo"/>
        <c:crossAx val="1375813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5000K Energy Evolution</a:t>
            </a:r>
          </a:p>
        </c:rich>
      </c:tx>
      <c:overlay val="0"/>
    </c:title>
    <c:autoTitleDeleted val="0"/>
    <c:plotArea>
      <c:layout/>
      <c:lineChart>
        <c:grouping val="standard"/>
        <c:varyColors val="0"/>
        <c:ser>
          <c:idx val="4"/>
          <c:order val="0"/>
          <c:tx>
            <c:strRef>
              <c:f>'Energy profiles'!$B$6</c:f>
              <c:strCache>
                <c:ptCount val="1"/>
                <c:pt idx="0">
                  <c:v>5000-50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profiles'!$C$6:$G$6</c:f>
              <c:numCache>
                <c:formatCode>General</c:formatCode>
                <c:ptCount val="5"/>
                <c:pt idx="0">
                  <c:v>-79498.141330059996</c:v>
                </c:pt>
                <c:pt idx="1">
                  <c:v>-79420.75202</c:v>
                </c:pt>
                <c:pt idx="2">
                  <c:v>-79423.861167590003</c:v>
                </c:pt>
                <c:pt idx="3">
                  <c:v>-79611.737089689996</c:v>
                </c:pt>
                <c:pt idx="4">
                  <c:v>-79641.616907820004</c:v>
                </c:pt>
              </c:numCache>
            </c:numRef>
          </c:val>
          <c:smooth val="0"/>
        </c:ser>
        <c:ser>
          <c:idx val="5"/>
          <c:order val="1"/>
          <c:tx>
            <c:strRef>
              <c:f>'Energy profiles'!$B$7</c:f>
              <c:strCache>
                <c:ptCount val="1"/>
                <c:pt idx="0">
                  <c:v>5000-100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profiles'!$C$7:$G$7</c:f>
              <c:numCache>
                <c:formatCode>General</c:formatCode>
                <c:ptCount val="5"/>
                <c:pt idx="0">
                  <c:v>-79498.141330059996</c:v>
                </c:pt>
                <c:pt idx="1">
                  <c:v>-79439.780769999998</c:v>
                </c:pt>
                <c:pt idx="2">
                  <c:v>-79443.080448950001</c:v>
                </c:pt>
                <c:pt idx="3">
                  <c:v>-79614.086747959998</c:v>
                </c:pt>
                <c:pt idx="4">
                  <c:v>-79633.930641690007</c:v>
                </c:pt>
              </c:numCache>
            </c:numRef>
          </c:val>
          <c:smooth val="0"/>
        </c:ser>
        <c:ser>
          <c:idx val="6"/>
          <c:order val="2"/>
          <c:tx>
            <c:strRef>
              <c:f>'Energy profiles'!$B$8</c:f>
              <c:strCache>
                <c:ptCount val="1"/>
                <c:pt idx="0">
                  <c:v>5000-150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profiles'!$C$8:$G$8</c:f>
              <c:numCache>
                <c:formatCode>General</c:formatCode>
                <c:ptCount val="5"/>
                <c:pt idx="0">
                  <c:v>-79498.141330059996</c:v>
                </c:pt>
                <c:pt idx="1">
                  <c:v>-79464.645253159993</c:v>
                </c:pt>
                <c:pt idx="2">
                  <c:v>-79468.344234350006</c:v>
                </c:pt>
                <c:pt idx="3">
                  <c:v>-79617.964712059998</c:v>
                </c:pt>
                <c:pt idx="4">
                  <c:v>-79640.778761199996</c:v>
                </c:pt>
              </c:numCache>
            </c:numRef>
          </c:val>
          <c:smooth val="0"/>
        </c:ser>
        <c:dLbls>
          <c:showLegendKey val="0"/>
          <c:showVal val="0"/>
          <c:showCatName val="0"/>
          <c:showSerName val="0"/>
          <c:showPercent val="0"/>
          <c:showBubbleSize val="0"/>
        </c:dLbls>
        <c:marker val="1"/>
        <c:smooth val="0"/>
        <c:axId val="143607296"/>
        <c:axId val="143609216"/>
      </c:lineChart>
      <c:catAx>
        <c:axId val="143607296"/>
        <c:scaling>
          <c:orientation val="minMax"/>
        </c:scaling>
        <c:delete val="0"/>
        <c:axPos val="t"/>
        <c:title>
          <c:overlay val="0"/>
        </c:title>
        <c:majorTickMark val="none"/>
        <c:minorTickMark val="none"/>
        <c:tickLblPos val="nextTo"/>
        <c:crossAx val="143609216"/>
        <c:crosses val="max"/>
        <c:auto val="1"/>
        <c:lblAlgn val="ctr"/>
        <c:lblOffset val="100"/>
        <c:noMultiLvlLbl val="0"/>
      </c:catAx>
      <c:valAx>
        <c:axId val="143609216"/>
        <c:scaling>
          <c:orientation val="minMax"/>
        </c:scaling>
        <c:delete val="0"/>
        <c:axPos val="l"/>
        <c:majorGridlines/>
        <c:title>
          <c:tx>
            <c:rich>
              <a:bodyPr/>
              <a:lstStyle/>
              <a:p>
                <a:pPr>
                  <a:defRPr/>
                </a:pPr>
                <a:r>
                  <a:rPr lang="en-US"/>
                  <a:t>Total System Energy( eV)</a:t>
                </a:r>
              </a:p>
            </c:rich>
          </c:tx>
          <c:overlay val="0"/>
        </c:title>
        <c:numFmt formatCode="General" sourceLinked="1"/>
        <c:majorTickMark val="out"/>
        <c:minorTickMark val="none"/>
        <c:tickLblPos val="nextTo"/>
        <c:crossAx val="1436072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6000</a:t>
            </a:r>
            <a:r>
              <a:rPr lang="en-ZA" baseline="0"/>
              <a:t>K Energy Evolution</a:t>
            </a:r>
          </a:p>
        </c:rich>
      </c:tx>
      <c:overlay val="0"/>
    </c:title>
    <c:autoTitleDeleted val="0"/>
    <c:plotArea>
      <c:layout/>
      <c:lineChart>
        <c:grouping val="standard"/>
        <c:varyColors val="0"/>
        <c:ser>
          <c:idx val="7"/>
          <c:order val="0"/>
          <c:tx>
            <c:strRef>
              <c:f>'Energy profiles'!$B$9</c:f>
              <c:strCache>
                <c:ptCount val="1"/>
                <c:pt idx="0">
                  <c:v>6000-50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profiles'!$C$9:$G$9</c:f>
              <c:numCache>
                <c:formatCode>General</c:formatCode>
                <c:ptCount val="5"/>
                <c:pt idx="0">
                  <c:v>-79498.141330059996</c:v>
                </c:pt>
                <c:pt idx="1">
                  <c:v>-79395.971539999999</c:v>
                </c:pt>
                <c:pt idx="2">
                  <c:v>-79399.109077710003</c:v>
                </c:pt>
                <c:pt idx="3">
                  <c:v>-79590.411425180006</c:v>
                </c:pt>
                <c:pt idx="4">
                  <c:v>-79571.377000530003</c:v>
                </c:pt>
              </c:numCache>
            </c:numRef>
          </c:val>
          <c:smooth val="0"/>
        </c:ser>
        <c:ser>
          <c:idx val="8"/>
          <c:order val="1"/>
          <c:tx>
            <c:strRef>
              <c:f>'Energy profiles'!$B$10</c:f>
              <c:strCache>
                <c:ptCount val="1"/>
                <c:pt idx="0">
                  <c:v>6000-100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profiles'!$C$10:$G$10</c:f>
              <c:numCache>
                <c:formatCode>General</c:formatCode>
                <c:ptCount val="5"/>
                <c:pt idx="0">
                  <c:v>-79498.141330059996</c:v>
                </c:pt>
                <c:pt idx="1">
                  <c:v>-79408.259319999997</c:v>
                </c:pt>
                <c:pt idx="2">
                  <c:v>-79411.664474010002</c:v>
                </c:pt>
                <c:pt idx="3">
                  <c:v>-79612.834040059999</c:v>
                </c:pt>
                <c:pt idx="4">
                  <c:v>-79614.954195860002</c:v>
                </c:pt>
              </c:numCache>
            </c:numRef>
          </c:val>
          <c:smooth val="0"/>
        </c:ser>
        <c:ser>
          <c:idx val="0"/>
          <c:order val="2"/>
          <c:tx>
            <c:strRef>
              <c:f>'Energy profiles'!$B$11</c:f>
              <c:strCache>
                <c:ptCount val="1"/>
                <c:pt idx="0">
                  <c:v>6000-150</c:v>
                </c:pt>
              </c:strCache>
            </c:strRef>
          </c:tx>
          <c:marker>
            <c:symbol val="none"/>
          </c:marker>
          <c:cat>
            <c:strRef>
              <c:f>'Energy profiles'!$C$1:$G$1</c:f>
              <c:strCache>
                <c:ptCount val="5"/>
                <c:pt idx="0">
                  <c:v>Alpha Quartz</c:v>
                </c:pt>
                <c:pt idx="1">
                  <c:v>Melting</c:v>
                </c:pt>
                <c:pt idx="2">
                  <c:v>Quenching</c:v>
                </c:pt>
                <c:pt idx="3">
                  <c:v>Anealing</c:v>
                </c:pt>
                <c:pt idx="4">
                  <c:v>Cooling</c:v>
                </c:pt>
              </c:strCache>
            </c:strRef>
          </c:cat>
          <c:val>
            <c:numRef>
              <c:f>'Energy profiles'!$C$11:$G$11</c:f>
              <c:numCache>
                <c:formatCode>General</c:formatCode>
                <c:ptCount val="5"/>
                <c:pt idx="0">
                  <c:v>-79498.141330059996</c:v>
                </c:pt>
                <c:pt idx="1">
                  <c:v>-79370.248879999999</c:v>
                </c:pt>
                <c:pt idx="2">
                  <c:v>-79374.168044659993</c:v>
                </c:pt>
                <c:pt idx="3">
                  <c:v>-79576.863254409996</c:v>
                </c:pt>
              </c:numCache>
            </c:numRef>
          </c:val>
          <c:smooth val="0"/>
        </c:ser>
        <c:dLbls>
          <c:showLegendKey val="0"/>
          <c:showVal val="0"/>
          <c:showCatName val="0"/>
          <c:showSerName val="0"/>
          <c:showPercent val="0"/>
          <c:showBubbleSize val="0"/>
        </c:dLbls>
        <c:marker val="1"/>
        <c:smooth val="0"/>
        <c:axId val="143811328"/>
        <c:axId val="143812864"/>
      </c:lineChart>
      <c:catAx>
        <c:axId val="143811328"/>
        <c:scaling>
          <c:orientation val="minMax"/>
        </c:scaling>
        <c:delete val="0"/>
        <c:axPos val="t"/>
        <c:majorTickMark val="none"/>
        <c:minorTickMark val="none"/>
        <c:tickLblPos val="nextTo"/>
        <c:crossAx val="143812864"/>
        <c:crosses val="max"/>
        <c:auto val="1"/>
        <c:lblAlgn val="ctr"/>
        <c:lblOffset val="100"/>
        <c:noMultiLvlLbl val="0"/>
      </c:catAx>
      <c:valAx>
        <c:axId val="143812864"/>
        <c:scaling>
          <c:orientation val="minMax"/>
        </c:scaling>
        <c:delete val="0"/>
        <c:axPos val="l"/>
        <c:majorGridlines/>
        <c:title>
          <c:tx>
            <c:rich>
              <a:bodyPr/>
              <a:lstStyle/>
              <a:p>
                <a:pPr>
                  <a:defRPr/>
                </a:pPr>
                <a:r>
                  <a:rPr lang="en-US"/>
                  <a:t>Total System Energy (eV)</a:t>
                </a:r>
              </a:p>
            </c:rich>
          </c:tx>
          <c:overlay val="0"/>
        </c:title>
        <c:numFmt formatCode="General" sourceLinked="1"/>
        <c:majorTickMark val="none"/>
        <c:minorTickMark val="none"/>
        <c:tickLblPos val="nextTo"/>
        <c:crossAx val="1438113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'Energy profiles'!$D$1</c:f>
              <c:strCache>
                <c:ptCount val="1"/>
                <c:pt idx="0">
                  <c:v>Melting</c:v>
                </c:pt>
              </c:strCache>
            </c:strRef>
          </c:tx>
          <c:marker>
            <c:symbol val="none"/>
          </c:marker>
          <c:cat>
            <c:strRef>
              <c:f>'Energy profiles'!$B$2:$B$11</c:f>
              <c:strCache>
                <c:ptCount val="10"/>
                <c:pt idx="0">
                  <c:v>Alpha Quartz</c:v>
                </c:pt>
                <c:pt idx="1">
                  <c:v>4000-50</c:v>
                </c:pt>
                <c:pt idx="2">
                  <c:v>4000-100</c:v>
                </c:pt>
                <c:pt idx="3">
                  <c:v>4000-150</c:v>
                </c:pt>
                <c:pt idx="4">
                  <c:v>5000-50</c:v>
                </c:pt>
                <c:pt idx="5">
                  <c:v>5000-100</c:v>
                </c:pt>
                <c:pt idx="6">
                  <c:v>5000-150</c:v>
                </c:pt>
                <c:pt idx="7">
                  <c:v>6000-50</c:v>
                </c:pt>
                <c:pt idx="8">
                  <c:v>6000-100</c:v>
                </c:pt>
                <c:pt idx="9">
                  <c:v>6000-150</c:v>
                </c:pt>
              </c:strCache>
            </c:strRef>
          </c:cat>
          <c:val>
            <c:numRef>
              <c:f>'Energy profiles'!$D$2:$D$11</c:f>
              <c:numCache>
                <c:formatCode>General</c:formatCode>
                <c:ptCount val="10"/>
                <c:pt idx="0">
                  <c:v>-79498.141330059996</c:v>
                </c:pt>
                <c:pt idx="1">
                  <c:v>-79483.273000000001</c:v>
                </c:pt>
                <c:pt idx="2">
                  <c:v>-79490.75226316</c:v>
                </c:pt>
                <c:pt idx="3">
                  <c:v>-79525.14774</c:v>
                </c:pt>
                <c:pt idx="4">
                  <c:v>-79420.75202</c:v>
                </c:pt>
                <c:pt idx="5">
                  <c:v>-79439.780769999998</c:v>
                </c:pt>
                <c:pt idx="6">
                  <c:v>-79464.645253159993</c:v>
                </c:pt>
                <c:pt idx="7">
                  <c:v>-79395.971539999999</c:v>
                </c:pt>
                <c:pt idx="8">
                  <c:v>-79408.259319999997</c:v>
                </c:pt>
                <c:pt idx="9">
                  <c:v>-79370.248879999999</c:v>
                </c:pt>
              </c:numCache>
            </c:numRef>
          </c:val>
          <c:smooth val="0"/>
        </c:ser>
        <c:ser>
          <c:idx val="1"/>
          <c:order val="1"/>
          <c:tx>
            <c:strRef>
              <c:f>'Energy profiles'!$E$1</c:f>
              <c:strCache>
                <c:ptCount val="1"/>
                <c:pt idx="0">
                  <c:v>Quenching</c:v>
                </c:pt>
              </c:strCache>
            </c:strRef>
          </c:tx>
          <c:marker>
            <c:symbol val="none"/>
          </c:marker>
          <c:cat>
            <c:strRef>
              <c:f>'Energy profiles'!$B$2:$B$11</c:f>
              <c:strCache>
                <c:ptCount val="10"/>
                <c:pt idx="0">
                  <c:v>Alpha Quartz</c:v>
                </c:pt>
                <c:pt idx="1">
                  <c:v>4000-50</c:v>
                </c:pt>
                <c:pt idx="2">
                  <c:v>4000-100</c:v>
                </c:pt>
                <c:pt idx="3">
                  <c:v>4000-150</c:v>
                </c:pt>
                <c:pt idx="4">
                  <c:v>5000-50</c:v>
                </c:pt>
                <c:pt idx="5">
                  <c:v>5000-100</c:v>
                </c:pt>
                <c:pt idx="6">
                  <c:v>5000-150</c:v>
                </c:pt>
                <c:pt idx="7">
                  <c:v>6000-50</c:v>
                </c:pt>
                <c:pt idx="8">
                  <c:v>6000-100</c:v>
                </c:pt>
                <c:pt idx="9">
                  <c:v>6000-150</c:v>
                </c:pt>
              </c:strCache>
            </c:strRef>
          </c:cat>
          <c:val>
            <c:numRef>
              <c:f>'Energy profiles'!$E$2:$E$11</c:f>
              <c:numCache>
                <c:formatCode>General</c:formatCode>
                <c:ptCount val="10"/>
                <c:pt idx="0">
                  <c:v>-79498.141330059996</c:v>
                </c:pt>
                <c:pt idx="1">
                  <c:v>-79485.838016759997</c:v>
                </c:pt>
                <c:pt idx="2">
                  <c:v>-79492.997991790005</c:v>
                </c:pt>
                <c:pt idx="3">
                  <c:v>-79527.937021339996</c:v>
                </c:pt>
                <c:pt idx="4">
                  <c:v>-79423.861167590003</c:v>
                </c:pt>
                <c:pt idx="5">
                  <c:v>-79443.080448950001</c:v>
                </c:pt>
                <c:pt idx="6">
                  <c:v>-79468.344234350006</c:v>
                </c:pt>
                <c:pt idx="7">
                  <c:v>-79399.109077710003</c:v>
                </c:pt>
                <c:pt idx="8">
                  <c:v>-79411.664474010002</c:v>
                </c:pt>
                <c:pt idx="9">
                  <c:v>-79374.168044659993</c:v>
                </c:pt>
              </c:numCache>
            </c:numRef>
          </c:val>
          <c:smooth val="0"/>
        </c:ser>
        <c:dLbls>
          <c:showLegendKey val="0"/>
          <c:showVal val="0"/>
          <c:showCatName val="0"/>
          <c:showSerName val="0"/>
          <c:showPercent val="0"/>
          <c:showBubbleSize val="0"/>
        </c:dLbls>
        <c:marker val="1"/>
        <c:smooth val="0"/>
        <c:axId val="135499136"/>
        <c:axId val="135652864"/>
      </c:lineChart>
      <c:catAx>
        <c:axId val="135499136"/>
        <c:scaling>
          <c:orientation val="minMax"/>
        </c:scaling>
        <c:delete val="0"/>
        <c:axPos val="t"/>
        <c:title>
          <c:overlay val="0"/>
        </c:title>
        <c:numFmt formatCode="General" sourceLinked="1"/>
        <c:majorTickMark val="none"/>
        <c:minorTickMark val="none"/>
        <c:tickLblPos val="nextTo"/>
        <c:txPr>
          <a:bodyPr rot="-5400000" vert="horz" anchor="ctr" anchorCtr="0"/>
          <a:lstStyle/>
          <a:p>
            <a:pPr>
              <a:defRPr/>
            </a:pPr>
            <a:endParaRPr lang="en-US"/>
          </a:p>
        </c:txPr>
        <c:crossAx val="135652864"/>
        <c:crosses val="max"/>
        <c:auto val="1"/>
        <c:lblAlgn val="ctr"/>
        <c:lblOffset val="100"/>
        <c:noMultiLvlLbl val="0"/>
      </c:catAx>
      <c:valAx>
        <c:axId val="135652864"/>
        <c:scaling>
          <c:orientation val="minMax"/>
        </c:scaling>
        <c:delete val="0"/>
        <c:axPos val="l"/>
        <c:majorGridlines/>
        <c:title>
          <c:tx>
            <c:rich>
              <a:bodyPr/>
              <a:lstStyle/>
              <a:p>
                <a:pPr>
                  <a:defRPr/>
                </a:pPr>
                <a:r>
                  <a:rPr lang="en-ZA"/>
                  <a:t>System</a:t>
                </a:r>
                <a:r>
                  <a:rPr lang="en-ZA" baseline="0"/>
                  <a:t> Energy (eV)</a:t>
                </a:r>
                <a:endParaRPr lang="en-ZA"/>
              </a:p>
            </c:rich>
          </c:tx>
          <c:overlay val="0"/>
        </c:title>
        <c:numFmt formatCode="General" sourceLinked="1"/>
        <c:majorTickMark val="out"/>
        <c:minorTickMark val="none"/>
        <c:tickLblPos val="nextTo"/>
        <c:crossAx val="13549913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50</a:t>
            </a:r>
            <a:r>
              <a:rPr lang="en-ZA" baseline="0"/>
              <a:t> Step Heating bond Angle changes</a:t>
            </a:r>
            <a:endParaRPr lang="en-ZA"/>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50 Steps </c:v>
          </c:tx>
          <c:invertIfNegative val="0"/>
          <c:cat>
            <c:strRef>
              <c:f>(Heating!$O$2,Heating!$O$3,Heating!$O$6,Heating!$O$9)</c:f>
              <c:strCache>
                <c:ptCount val="4"/>
                <c:pt idx="0">
                  <c:v>Alpha Quartz</c:v>
                </c:pt>
                <c:pt idx="1">
                  <c:v>4000-50</c:v>
                </c:pt>
                <c:pt idx="2">
                  <c:v>5000-50</c:v>
                </c:pt>
                <c:pt idx="3">
                  <c:v>6000-50</c:v>
                </c:pt>
              </c:strCache>
            </c:strRef>
          </c:cat>
          <c:val>
            <c:numRef>
              <c:f>(Heating!$W$2,Heating!$W$3,Heating!$W$6,Heating!$W$9)</c:f>
              <c:numCache>
                <c:formatCode>0.00</c:formatCode>
                <c:ptCount val="4"/>
                <c:pt idx="0">
                  <c:v>0</c:v>
                </c:pt>
                <c:pt idx="1">
                  <c:v>12.409833333333337</c:v>
                </c:pt>
                <c:pt idx="2">
                  <c:v>13.678833333333339</c:v>
                </c:pt>
                <c:pt idx="3">
                  <c:v>18.815666666666669</c:v>
                </c:pt>
              </c:numCache>
            </c:numRef>
          </c:val>
        </c:ser>
        <c:dLbls>
          <c:showLegendKey val="0"/>
          <c:showVal val="0"/>
          <c:showCatName val="0"/>
          <c:showSerName val="0"/>
          <c:showPercent val="0"/>
          <c:showBubbleSize val="0"/>
        </c:dLbls>
        <c:gapWidth val="150"/>
        <c:shape val="box"/>
        <c:axId val="159065984"/>
        <c:axId val="159067520"/>
        <c:axId val="0"/>
      </c:bar3DChart>
      <c:catAx>
        <c:axId val="159065984"/>
        <c:scaling>
          <c:orientation val="minMax"/>
        </c:scaling>
        <c:delete val="0"/>
        <c:axPos val="b"/>
        <c:majorTickMark val="none"/>
        <c:minorTickMark val="none"/>
        <c:tickLblPos val="nextTo"/>
        <c:crossAx val="159067520"/>
        <c:crosses val="autoZero"/>
        <c:auto val="1"/>
        <c:lblAlgn val="ctr"/>
        <c:lblOffset val="100"/>
        <c:noMultiLvlLbl val="0"/>
      </c:catAx>
      <c:valAx>
        <c:axId val="159067520"/>
        <c:scaling>
          <c:orientation val="minMax"/>
        </c:scaling>
        <c:delete val="0"/>
        <c:axPos val="l"/>
        <c:majorGridlines/>
        <c:title>
          <c:tx>
            <c:rich>
              <a:bodyPr/>
              <a:lstStyle/>
              <a:p>
                <a:pPr>
                  <a:defRPr/>
                </a:pPr>
                <a:r>
                  <a:rPr lang="en-US"/>
                  <a:t>Degrees</a:t>
                </a:r>
              </a:p>
            </c:rich>
          </c:tx>
          <c:overlay val="0"/>
        </c:title>
        <c:numFmt formatCode="0.00" sourceLinked="1"/>
        <c:majorTickMark val="none"/>
        <c:minorTickMark val="none"/>
        <c:tickLblPos val="nextTo"/>
        <c:crossAx val="15906598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ZA"/>
              <a:t>100 Step Heating Bond</a:t>
            </a:r>
            <a:r>
              <a:rPr lang="en-ZA" baseline="0"/>
              <a:t> Angle Changes</a:t>
            </a:r>
            <a:endParaRPr lang="en-ZA"/>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100 Steps</c:v>
          </c:tx>
          <c:invertIfNegative val="0"/>
          <c:cat>
            <c:strRef>
              <c:f>(Heating!$O$2,Heating!$O$4,Heating!$O$7,Heating!$O$10)</c:f>
              <c:strCache>
                <c:ptCount val="4"/>
                <c:pt idx="0">
                  <c:v>Alpha Quartz</c:v>
                </c:pt>
                <c:pt idx="1">
                  <c:v>4000-100</c:v>
                </c:pt>
                <c:pt idx="2">
                  <c:v>5000-100</c:v>
                </c:pt>
                <c:pt idx="3">
                  <c:v>6000-100</c:v>
                </c:pt>
              </c:strCache>
            </c:strRef>
          </c:cat>
          <c:val>
            <c:numRef>
              <c:f>(Heating!$W$2,Heating!$W$4,Heating!$W$7,Heating!$W$10)</c:f>
              <c:numCache>
                <c:formatCode>0.00</c:formatCode>
                <c:ptCount val="4"/>
                <c:pt idx="0">
                  <c:v>0</c:v>
                </c:pt>
                <c:pt idx="1">
                  <c:v>17.441166666666668</c:v>
                </c:pt>
                <c:pt idx="2">
                  <c:v>10.998833333333327</c:v>
                </c:pt>
                <c:pt idx="3">
                  <c:v>26.156500000000012</c:v>
                </c:pt>
              </c:numCache>
            </c:numRef>
          </c:val>
        </c:ser>
        <c:dLbls>
          <c:showLegendKey val="0"/>
          <c:showVal val="0"/>
          <c:showCatName val="0"/>
          <c:showSerName val="0"/>
          <c:showPercent val="0"/>
          <c:showBubbleSize val="0"/>
        </c:dLbls>
        <c:gapWidth val="150"/>
        <c:shape val="box"/>
        <c:axId val="197023232"/>
        <c:axId val="197024768"/>
        <c:axId val="0"/>
      </c:bar3DChart>
      <c:catAx>
        <c:axId val="197023232"/>
        <c:scaling>
          <c:orientation val="minMax"/>
        </c:scaling>
        <c:delete val="0"/>
        <c:axPos val="b"/>
        <c:majorTickMark val="none"/>
        <c:minorTickMark val="none"/>
        <c:tickLblPos val="nextTo"/>
        <c:crossAx val="197024768"/>
        <c:crosses val="autoZero"/>
        <c:auto val="1"/>
        <c:lblAlgn val="ctr"/>
        <c:lblOffset val="100"/>
        <c:noMultiLvlLbl val="0"/>
      </c:catAx>
      <c:valAx>
        <c:axId val="197024768"/>
        <c:scaling>
          <c:orientation val="minMax"/>
        </c:scaling>
        <c:delete val="0"/>
        <c:axPos val="l"/>
        <c:majorGridlines/>
        <c:title>
          <c:tx>
            <c:rich>
              <a:bodyPr/>
              <a:lstStyle/>
              <a:p>
                <a:pPr>
                  <a:defRPr/>
                </a:pPr>
                <a:r>
                  <a:rPr lang="en-US"/>
                  <a:t>Degrees</a:t>
                </a:r>
              </a:p>
            </c:rich>
          </c:tx>
          <c:overlay val="0"/>
        </c:title>
        <c:numFmt formatCode="0.00" sourceLinked="1"/>
        <c:majorTickMark val="none"/>
        <c:minorTickMark val="none"/>
        <c:tickLblPos val="nextTo"/>
        <c:crossAx val="197023232"/>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a:t>
            </a:r>
            <a:r>
              <a:rPr lang="en-ZA" baseline="0"/>
              <a:t> angle changes when heated in 150 steps</a:t>
            </a:r>
            <a:endParaRPr lang="en-ZA"/>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(Heating!$O$2,Heating!$O$5,Heating!$O$8,Heating!$O$11)</c:f>
              <c:strCache>
                <c:ptCount val="4"/>
                <c:pt idx="0">
                  <c:v>Alpha Quartz</c:v>
                </c:pt>
                <c:pt idx="1">
                  <c:v>4000-150</c:v>
                </c:pt>
                <c:pt idx="2">
                  <c:v>5000-150</c:v>
                </c:pt>
                <c:pt idx="3">
                  <c:v>6000-150</c:v>
                </c:pt>
              </c:strCache>
            </c:strRef>
          </c:cat>
          <c:val>
            <c:numRef>
              <c:f>(Heating!$W$2,Heating!$W$5,Heating!$W$8,Heating!$W$11)</c:f>
              <c:numCache>
                <c:formatCode>0.00</c:formatCode>
                <c:ptCount val="4"/>
                <c:pt idx="0">
                  <c:v>0</c:v>
                </c:pt>
                <c:pt idx="1">
                  <c:v>12.291333333333338</c:v>
                </c:pt>
                <c:pt idx="2">
                  <c:v>25.677333333333337</c:v>
                </c:pt>
                <c:pt idx="3">
                  <c:v>13.718499999999992</c:v>
                </c:pt>
              </c:numCache>
            </c:numRef>
          </c:val>
        </c:ser>
        <c:dLbls>
          <c:showLegendKey val="0"/>
          <c:showVal val="0"/>
          <c:showCatName val="0"/>
          <c:showSerName val="0"/>
          <c:showPercent val="0"/>
          <c:showBubbleSize val="0"/>
        </c:dLbls>
        <c:gapWidth val="150"/>
        <c:shape val="box"/>
        <c:axId val="206931072"/>
        <c:axId val="206932608"/>
        <c:axId val="0"/>
      </c:bar3DChart>
      <c:catAx>
        <c:axId val="206931072"/>
        <c:scaling>
          <c:orientation val="minMax"/>
        </c:scaling>
        <c:delete val="0"/>
        <c:axPos val="b"/>
        <c:majorTickMark val="none"/>
        <c:minorTickMark val="none"/>
        <c:tickLblPos val="nextTo"/>
        <c:crossAx val="206932608"/>
        <c:crosses val="autoZero"/>
        <c:auto val="1"/>
        <c:lblAlgn val="ctr"/>
        <c:lblOffset val="100"/>
        <c:noMultiLvlLbl val="0"/>
      </c:catAx>
      <c:valAx>
        <c:axId val="206932608"/>
        <c:scaling>
          <c:orientation val="minMax"/>
        </c:scaling>
        <c:delete val="0"/>
        <c:axPos val="l"/>
        <c:majorGridlines/>
        <c:title>
          <c:tx>
            <c:rich>
              <a:bodyPr/>
              <a:lstStyle/>
              <a:p>
                <a:pPr>
                  <a:defRPr/>
                </a:pPr>
                <a:r>
                  <a:rPr lang="en-US"/>
                  <a:t>Degrees</a:t>
                </a:r>
              </a:p>
            </c:rich>
          </c:tx>
          <c:overlay val="0"/>
        </c:title>
        <c:numFmt formatCode="0.00" sourceLinked="1"/>
        <c:majorTickMark val="none"/>
        <c:minorTickMark val="none"/>
        <c:tickLblPos val="nextTo"/>
        <c:crossAx val="2069310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Bond Angle Changes during Simulation (Specific Bond)</a:t>
            </a:r>
          </a:p>
        </c:rich>
      </c:tx>
      <c:overlay val="0"/>
    </c:title>
    <c:autoTitleDeleted val="0"/>
    <c:plotArea>
      <c:layout/>
      <c:lineChart>
        <c:grouping val="standard"/>
        <c:varyColors val="0"/>
        <c:ser>
          <c:idx val="0"/>
          <c:order val="0"/>
          <c:tx>
            <c:strRef>
              <c:f>Sheet1!$C$16</c:f>
              <c:strCache>
                <c:ptCount val="1"/>
                <c:pt idx="0">
                  <c:v>4000-50</c:v>
                </c:pt>
              </c:strCache>
            </c:strRef>
          </c:tx>
          <c:marker>
            <c:symbol val="none"/>
          </c:marker>
          <c:cat>
            <c:strRef>
              <c:f>Sheet1!$D$15:$H$15</c:f>
              <c:strCache>
                <c:ptCount val="5"/>
                <c:pt idx="0">
                  <c:v>Alpha</c:v>
                </c:pt>
                <c:pt idx="1">
                  <c:v>M</c:v>
                </c:pt>
                <c:pt idx="2">
                  <c:v>Q</c:v>
                </c:pt>
                <c:pt idx="3">
                  <c:v>A</c:v>
                </c:pt>
                <c:pt idx="4">
                  <c:v>C</c:v>
                </c:pt>
              </c:strCache>
            </c:strRef>
          </c:cat>
          <c:val>
            <c:numRef>
              <c:f>Sheet1!$D$16:$H$16</c:f>
              <c:numCache>
                <c:formatCode>General</c:formatCode>
                <c:ptCount val="5"/>
                <c:pt idx="0">
                  <c:v>143.66300000000001</c:v>
                </c:pt>
                <c:pt idx="1">
                  <c:v>149.82300000000001</c:v>
                </c:pt>
                <c:pt idx="2">
                  <c:v>115.866</c:v>
                </c:pt>
                <c:pt idx="3">
                  <c:v>133.54</c:v>
                </c:pt>
                <c:pt idx="4">
                  <c:v>131.55600000000001</c:v>
                </c:pt>
              </c:numCache>
            </c:numRef>
          </c:val>
          <c:smooth val="0"/>
        </c:ser>
        <c:ser>
          <c:idx val="1"/>
          <c:order val="1"/>
          <c:tx>
            <c:strRef>
              <c:f>Sheet1!$C$17</c:f>
              <c:strCache>
                <c:ptCount val="1"/>
                <c:pt idx="0">
                  <c:v>4000-100</c:v>
                </c:pt>
              </c:strCache>
            </c:strRef>
          </c:tx>
          <c:marker>
            <c:symbol val="none"/>
          </c:marker>
          <c:cat>
            <c:strRef>
              <c:f>Sheet1!$D$15:$H$15</c:f>
              <c:strCache>
                <c:ptCount val="5"/>
                <c:pt idx="0">
                  <c:v>Alpha</c:v>
                </c:pt>
                <c:pt idx="1">
                  <c:v>M</c:v>
                </c:pt>
                <c:pt idx="2">
                  <c:v>Q</c:v>
                </c:pt>
                <c:pt idx="3">
                  <c:v>A</c:v>
                </c:pt>
                <c:pt idx="4">
                  <c:v>C</c:v>
                </c:pt>
              </c:strCache>
            </c:strRef>
          </c:cat>
          <c:val>
            <c:numRef>
              <c:f>Sheet1!$D$17:$H$17</c:f>
              <c:numCache>
                <c:formatCode>General</c:formatCode>
                <c:ptCount val="5"/>
                <c:pt idx="0">
                  <c:v>143.66300000000001</c:v>
                </c:pt>
                <c:pt idx="1">
                  <c:v>161.61799999999999</c:v>
                </c:pt>
                <c:pt idx="2">
                  <c:v>123.515</c:v>
                </c:pt>
                <c:pt idx="3">
                  <c:v>140.38900000000001</c:v>
                </c:pt>
                <c:pt idx="4">
                  <c:v>139.75399999999999</c:v>
                </c:pt>
              </c:numCache>
            </c:numRef>
          </c:val>
          <c:smooth val="0"/>
        </c:ser>
        <c:ser>
          <c:idx val="2"/>
          <c:order val="2"/>
          <c:tx>
            <c:strRef>
              <c:f>Sheet1!$C$18</c:f>
              <c:strCache>
                <c:ptCount val="1"/>
                <c:pt idx="0">
                  <c:v>4000-150</c:v>
                </c:pt>
              </c:strCache>
            </c:strRef>
          </c:tx>
          <c:marker>
            <c:symbol val="none"/>
          </c:marker>
          <c:cat>
            <c:strRef>
              <c:f>Sheet1!$D$15:$H$15</c:f>
              <c:strCache>
                <c:ptCount val="5"/>
                <c:pt idx="0">
                  <c:v>Alpha</c:v>
                </c:pt>
                <c:pt idx="1">
                  <c:v>M</c:v>
                </c:pt>
                <c:pt idx="2">
                  <c:v>Q</c:v>
                </c:pt>
                <c:pt idx="3">
                  <c:v>A</c:v>
                </c:pt>
                <c:pt idx="4">
                  <c:v>C</c:v>
                </c:pt>
              </c:strCache>
            </c:strRef>
          </c:cat>
          <c:val>
            <c:numRef>
              <c:f>Sheet1!$D$18:$H$18</c:f>
              <c:numCache>
                <c:formatCode>General</c:formatCode>
                <c:ptCount val="5"/>
                <c:pt idx="0">
                  <c:v>143.66300000000001</c:v>
                </c:pt>
                <c:pt idx="1">
                  <c:v>145.584</c:v>
                </c:pt>
                <c:pt idx="2">
                  <c:v>136.02000000000001</c:v>
                </c:pt>
                <c:pt idx="3">
                  <c:v>142.49100000000001</c:v>
                </c:pt>
                <c:pt idx="4">
                  <c:v>134.47300000000001</c:v>
                </c:pt>
              </c:numCache>
            </c:numRef>
          </c:val>
          <c:smooth val="0"/>
        </c:ser>
        <c:ser>
          <c:idx val="3"/>
          <c:order val="3"/>
          <c:tx>
            <c:strRef>
              <c:f>Sheet1!$C$19</c:f>
              <c:strCache>
                <c:ptCount val="1"/>
                <c:pt idx="0">
                  <c:v>5000-50</c:v>
                </c:pt>
              </c:strCache>
            </c:strRef>
          </c:tx>
          <c:marker>
            <c:symbol val="none"/>
          </c:marker>
          <c:cat>
            <c:strRef>
              <c:f>Sheet1!$D$15:$H$15</c:f>
              <c:strCache>
                <c:ptCount val="5"/>
                <c:pt idx="0">
                  <c:v>Alpha</c:v>
                </c:pt>
                <c:pt idx="1">
                  <c:v>M</c:v>
                </c:pt>
                <c:pt idx="2">
                  <c:v>Q</c:v>
                </c:pt>
                <c:pt idx="3">
                  <c:v>A</c:v>
                </c:pt>
                <c:pt idx="4">
                  <c:v>C</c:v>
                </c:pt>
              </c:strCache>
            </c:strRef>
          </c:cat>
          <c:val>
            <c:numRef>
              <c:f>Sheet1!$D$19:$H$19</c:f>
              <c:numCache>
                <c:formatCode>General</c:formatCode>
                <c:ptCount val="5"/>
                <c:pt idx="0">
                  <c:v>143.66300000000001</c:v>
                </c:pt>
                <c:pt idx="1">
                  <c:v>141.54300000000001</c:v>
                </c:pt>
                <c:pt idx="2">
                  <c:v>162.61199999999999</c:v>
                </c:pt>
                <c:pt idx="3">
                  <c:v>143.68799999999999</c:v>
                </c:pt>
                <c:pt idx="4">
                  <c:v>143.68799999999999</c:v>
                </c:pt>
              </c:numCache>
            </c:numRef>
          </c:val>
          <c:smooth val="0"/>
        </c:ser>
        <c:ser>
          <c:idx val="4"/>
          <c:order val="4"/>
          <c:tx>
            <c:strRef>
              <c:f>Sheet1!$C$20</c:f>
              <c:strCache>
                <c:ptCount val="1"/>
                <c:pt idx="0">
                  <c:v>5000-100</c:v>
                </c:pt>
              </c:strCache>
            </c:strRef>
          </c:tx>
          <c:marker>
            <c:symbol val="none"/>
          </c:marker>
          <c:cat>
            <c:strRef>
              <c:f>Sheet1!$D$15:$H$15</c:f>
              <c:strCache>
                <c:ptCount val="5"/>
                <c:pt idx="0">
                  <c:v>Alpha</c:v>
                </c:pt>
                <c:pt idx="1">
                  <c:v>M</c:v>
                </c:pt>
                <c:pt idx="2">
                  <c:v>Q</c:v>
                </c:pt>
                <c:pt idx="3">
                  <c:v>A</c:v>
                </c:pt>
                <c:pt idx="4">
                  <c:v>C</c:v>
                </c:pt>
              </c:strCache>
            </c:strRef>
          </c:cat>
          <c:val>
            <c:numRef>
              <c:f>Sheet1!$D$20:$H$20</c:f>
              <c:numCache>
                <c:formatCode>General</c:formatCode>
                <c:ptCount val="5"/>
                <c:pt idx="0">
                  <c:v>143.66300000000001</c:v>
                </c:pt>
                <c:pt idx="1">
                  <c:v>150.84899999999999</c:v>
                </c:pt>
                <c:pt idx="2">
                  <c:v>155.328</c:v>
                </c:pt>
                <c:pt idx="3">
                  <c:v>140.85300000000001</c:v>
                </c:pt>
                <c:pt idx="4">
                  <c:v>143.18199999999999</c:v>
                </c:pt>
              </c:numCache>
            </c:numRef>
          </c:val>
          <c:smooth val="0"/>
        </c:ser>
        <c:ser>
          <c:idx val="5"/>
          <c:order val="5"/>
          <c:tx>
            <c:strRef>
              <c:f>Sheet1!$C$21</c:f>
              <c:strCache>
                <c:ptCount val="1"/>
                <c:pt idx="0">
                  <c:v>5000-150</c:v>
                </c:pt>
              </c:strCache>
            </c:strRef>
          </c:tx>
          <c:marker>
            <c:symbol val="none"/>
          </c:marker>
          <c:cat>
            <c:strRef>
              <c:f>Sheet1!$D$15:$H$15</c:f>
              <c:strCache>
                <c:ptCount val="5"/>
                <c:pt idx="0">
                  <c:v>Alpha</c:v>
                </c:pt>
                <c:pt idx="1">
                  <c:v>M</c:v>
                </c:pt>
                <c:pt idx="2">
                  <c:v>Q</c:v>
                </c:pt>
                <c:pt idx="3">
                  <c:v>A</c:v>
                </c:pt>
                <c:pt idx="4">
                  <c:v>C</c:v>
                </c:pt>
              </c:strCache>
            </c:strRef>
          </c:cat>
          <c:val>
            <c:numRef>
              <c:f>Sheet1!$D$21:$H$21</c:f>
              <c:numCache>
                <c:formatCode>General</c:formatCode>
                <c:ptCount val="5"/>
                <c:pt idx="0">
                  <c:v>143.66300000000001</c:v>
                </c:pt>
                <c:pt idx="1">
                  <c:v>134.72900000000001</c:v>
                </c:pt>
                <c:pt idx="2">
                  <c:v>122.396</c:v>
                </c:pt>
                <c:pt idx="3">
                  <c:v>151.12899999999999</c:v>
                </c:pt>
                <c:pt idx="4">
                  <c:v>157.23400000000001</c:v>
                </c:pt>
              </c:numCache>
            </c:numRef>
          </c:val>
          <c:smooth val="0"/>
        </c:ser>
        <c:ser>
          <c:idx val="6"/>
          <c:order val="6"/>
          <c:tx>
            <c:strRef>
              <c:f>Sheet1!$C$22</c:f>
              <c:strCache>
                <c:ptCount val="1"/>
                <c:pt idx="0">
                  <c:v>6000-50</c:v>
                </c:pt>
              </c:strCache>
            </c:strRef>
          </c:tx>
          <c:marker>
            <c:symbol val="none"/>
          </c:marker>
          <c:cat>
            <c:strRef>
              <c:f>Sheet1!$D$15:$H$15</c:f>
              <c:strCache>
                <c:ptCount val="5"/>
                <c:pt idx="0">
                  <c:v>Alpha</c:v>
                </c:pt>
                <c:pt idx="1">
                  <c:v>M</c:v>
                </c:pt>
                <c:pt idx="2">
                  <c:v>Q</c:v>
                </c:pt>
                <c:pt idx="3">
                  <c:v>A</c:v>
                </c:pt>
                <c:pt idx="4">
                  <c:v>C</c:v>
                </c:pt>
              </c:strCache>
            </c:strRef>
          </c:cat>
          <c:val>
            <c:numRef>
              <c:f>Sheet1!$D$22:$H$22</c:f>
              <c:numCache>
                <c:formatCode>General</c:formatCode>
                <c:ptCount val="5"/>
                <c:pt idx="0">
                  <c:v>143.66300000000001</c:v>
                </c:pt>
                <c:pt idx="1">
                  <c:v>150.62299999999999</c:v>
                </c:pt>
                <c:pt idx="2">
                  <c:v>102.991</c:v>
                </c:pt>
                <c:pt idx="3">
                  <c:v>147.16900000000001</c:v>
                </c:pt>
                <c:pt idx="4">
                  <c:v>122.589</c:v>
                </c:pt>
              </c:numCache>
            </c:numRef>
          </c:val>
          <c:smooth val="0"/>
        </c:ser>
        <c:ser>
          <c:idx val="7"/>
          <c:order val="7"/>
          <c:tx>
            <c:strRef>
              <c:f>Sheet1!$C$23</c:f>
              <c:strCache>
                <c:ptCount val="1"/>
                <c:pt idx="0">
                  <c:v>6000-100</c:v>
                </c:pt>
              </c:strCache>
            </c:strRef>
          </c:tx>
          <c:marker>
            <c:symbol val="none"/>
          </c:marker>
          <c:cat>
            <c:strRef>
              <c:f>Sheet1!$D$15:$H$15</c:f>
              <c:strCache>
                <c:ptCount val="5"/>
                <c:pt idx="0">
                  <c:v>Alpha</c:v>
                </c:pt>
                <c:pt idx="1">
                  <c:v>M</c:v>
                </c:pt>
                <c:pt idx="2">
                  <c:v>Q</c:v>
                </c:pt>
                <c:pt idx="3">
                  <c:v>A</c:v>
                </c:pt>
                <c:pt idx="4">
                  <c:v>C</c:v>
                </c:pt>
              </c:strCache>
            </c:strRef>
          </c:cat>
          <c:val>
            <c:numRef>
              <c:f>Sheet1!$D$23:$H$23</c:f>
              <c:numCache>
                <c:formatCode>General</c:formatCode>
                <c:ptCount val="5"/>
                <c:pt idx="0">
                  <c:v>143.66300000000001</c:v>
                </c:pt>
                <c:pt idx="1">
                  <c:v>155.30600000000001</c:v>
                </c:pt>
                <c:pt idx="2">
                  <c:v>115.517</c:v>
                </c:pt>
                <c:pt idx="3">
                  <c:v>134.18899999999999</c:v>
                </c:pt>
                <c:pt idx="4">
                  <c:v>126.645</c:v>
                </c:pt>
              </c:numCache>
            </c:numRef>
          </c:val>
          <c:smooth val="0"/>
        </c:ser>
        <c:ser>
          <c:idx val="8"/>
          <c:order val="8"/>
          <c:tx>
            <c:strRef>
              <c:f>Sheet1!$C$24</c:f>
              <c:strCache>
                <c:ptCount val="1"/>
                <c:pt idx="0">
                  <c:v>6000-150</c:v>
                </c:pt>
              </c:strCache>
            </c:strRef>
          </c:tx>
          <c:marker>
            <c:symbol val="none"/>
          </c:marker>
          <c:cat>
            <c:strRef>
              <c:f>Sheet1!$D$15:$H$15</c:f>
              <c:strCache>
                <c:ptCount val="5"/>
                <c:pt idx="0">
                  <c:v>Alpha</c:v>
                </c:pt>
                <c:pt idx="1">
                  <c:v>M</c:v>
                </c:pt>
                <c:pt idx="2">
                  <c:v>Q</c:v>
                </c:pt>
                <c:pt idx="3">
                  <c:v>A</c:v>
                </c:pt>
                <c:pt idx="4">
                  <c:v>C</c:v>
                </c:pt>
              </c:strCache>
            </c:strRef>
          </c:cat>
          <c:val>
            <c:numRef>
              <c:f>Sheet1!$D$24:$H$24</c:f>
              <c:numCache>
                <c:formatCode>General</c:formatCode>
                <c:ptCount val="5"/>
                <c:pt idx="0">
                  <c:v>143.66300000000001</c:v>
                </c:pt>
                <c:pt idx="1">
                  <c:v>133.73099999999999</c:v>
                </c:pt>
                <c:pt idx="2">
                  <c:v>143.80600000000001</c:v>
                </c:pt>
                <c:pt idx="3">
                  <c:v>142.928</c:v>
                </c:pt>
                <c:pt idx="4">
                  <c:v>135.46899999999999</c:v>
                </c:pt>
              </c:numCache>
            </c:numRef>
          </c:val>
          <c:smooth val="0"/>
        </c:ser>
        <c:dLbls>
          <c:showLegendKey val="0"/>
          <c:showVal val="0"/>
          <c:showCatName val="0"/>
          <c:showSerName val="0"/>
          <c:showPercent val="0"/>
          <c:showBubbleSize val="0"/>
        </c:dLbls>
        <c:marker val="1"/>
        <c:smooth val="0"/>
        <c:axId val="207248000"/>
        <c:axId val="207249792"/>
      </c:lineChart>
      <c:catAx>
        <c:axId val="207248000"/>
        <c:scaling>
          <c:orientation val="minMax"/>
        </c:scaling>
        <c:delete val="0"/>
        <c:axPos val="b"/>
        <c:majorTickMark val="none"/>
        <c:minorTickMark val="none"/>
        <c:tickLblPos val="nextTo"/>
        <c:crossAx val="207249792"/>
        <c:crosses val="autoZero"/>
        <c:auto val="1"/>
        <c:lblAlgn val="ctr"/>
        <c:lblOffset val="100"/>
        <c:noMultiLvlLbl val="0"/>
      </c:catAx>
      <c:valAx>
        <c:axId val="207249792"/>
        <c:scaling>
          <c:orientation val="minMax"/>
          <c:min val="100"/>
        </c:scaling>
        <c:delete val="0"/>
        <c:axPos val="l"/>
        <c:majorGridlines/>
        <c:title>
          <c:tx>
            <c:rich>
              <a:bodyPr/>
              <a:lstStyle/>
              <a:p>
                <a:pPr>
                  <a:defRPr/>
                </a:pPr>
                <a:r>
                  <a:rPr lang="en-US"/>
                  <a:t>Bond Angle</a:t>
                </a:r>
              </a:p>
            </c:rich>
          </c:tx>
          <c:overlay val="0"/>
        </c:title>
        <c:numFmt formatCode="General" sourceLinked="1"/>
        <c:majorTickMark val="none"/>
        <c:minorTickMark val="none"/>
        <c:tickLblPos val="nextTo"/>
        <c:crossAx val="2072480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2070C-2D5D-4AE5-A790-928D0AD3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The Dow Chemical Company</Company>
  <LinksUpToDate>false</LinksUpToDate>
  <CharactersWithSpaces>22808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Geldenhuys, Pieter (P)</dc:creator>
  <cp:lastModifiedBy>10073817</cp:lastModifiedBy>
  <cp:revision>2</cp:revision>
  <dcterms:created xsi:type="dcterms:W3CDTF">2016-10-27T21:10:00Z</dcterms:created>
  <dcterms:modified xsi:type="dcterms:W3CDTF">2016-10-27T21:10:00Z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u756565</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PERSONAL AND CONFIDENTIAL</vt:lpwstr>
  </property>
  <property fmtid="{D5CDD505-2E9C-101B-9397-08002B2CF9AE}" pid="6" name="Record_Title_ID">
    <vt:lpwstr>72</vt:lpwstr>
  </property>
  <property fmtid="{D5CDD505-2E9C-101B-9397-08002B2CF9AE}" pid="7" name="Initial_Creation_Date">
    <vt:filetime>2016-06-13T08:19:58Z</vt:filetime>
  </property>
  <property fmtid="{D5CDD505-2E9C-101B-9397-08002B2CF9AE}" pid="8" name="Retention_Period_Start_Date">
    <vt:filetime>2016-06-14T12:27:33Z</vt:filetime>
  </property>
  <property fmtid="{D5CDD505-2E9C-101B-9397-08002B2CF9AE}" pid="9" name="Last_Reviewed_Date">
    <vt:lpwstr/>
  </property>
  <property fmtid="{D5CDD505-2E9C-101B-9397-08002B2CF9AE}" pid="10" name="Retention_Review_Frequency">
    <vt:lpwstr/>
  </property>
</Properties>
</file>