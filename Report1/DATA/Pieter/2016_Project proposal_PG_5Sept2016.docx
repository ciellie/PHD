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3F732" w14:textId="77777777" w:rsidR="009C1EFF" w:rsidRDefault="00CD4EA0" w:rsidP="00CD4EA0">
      <w:pPr>
        <w:pStyle w:val="Heading1"/>
        <w:jc w:val="center"/>
      </w:pPr>
      <w:r>
        <w:t xml:space="preserve">P </w:t>
      </w:r>
      <w:proofErr w:type="spellStart"/>
      <w:r>
        <w:t>Geldenhuys</w:t>
      </w:r>
      <w:proofErr w:type="spellEnd"/>
      <w:r>
        <w:t>, 10800662</w:t>
      </w:r>
    </w:p>
    <w:p w14:paraId="55AF9B57" w14:textId="6EB71B1D" w:rsidR="001F2501" w:rsidRPr="001F2501" w:rsidRDefault="001F2501" w:rsidP="00F66649">
      <w:r>
        <w:rPr>
          <w:rStyle w:val="CommentReference"/>
        </w:rPr>
        <w:commentReference w:id="0"/>
      </w:r>
      <w:ins w:id="1" w:author="10073817" w:date="2016-09-05T14:49:00Z">
        <w:r w:rsidR="008645EF">
          <w:t xml:space="preserve">Computational </w:t>
        </w:r>
      </w:ins>
      <w:ins w:id="2" w:author="10073817" w:date="2016-09-05T14:48:00Z">
        <w:r w:rsidR="008645EF">
          <w:t xml:space="preserve">Investigation of the preparation of </w:t>
        </w:r>
      </w:ins>
      <w:proofErr w:type="spellStart"/>
      <w:ins w:id="3" w:author="10073817" w:date="2016-09-05T14:49:00Z">
        <w:r w:rsidR="008645EF">
          <w:t>hydroxylated</w:t>
        </w:r>
        <w:proofErr w:type="spellEnd"/>
        <w:r w:rsidR="008645EF">
          <w:t xml:space="preserve"> amorphous silica substrates as supports for Ruthenium based metathesis cat</w:t>
        </w:r>
      </w:ins>
      <w:ins w:id="4" w:author="10073817" w:date="2016-09-05T14:50:00Z">
        <w:r w:rsidR="008645EF">
          <w:t>a</w:t>
        </w:r>
      </w:ins>
      <w:ins w:id="5" w:author="10073817" w:date="2016-09-05T14:49:00Z">
        <w:r w:rsidR="008645EF">
          <w:t xml:space="preserve">lysts </w:t>
        </w:r>
      </w:ins>
      <w:ins w:id="6" w:author="10073817" w:date="2016-09-05T14:50:00Z">
        <w:r w:rsidR="008645EF">
          <w:t xml:space="preserve">for a </w:t>
        </w:r>
        <w:proofErr w:type="spellStart"/>
        <w:r w:rsidR="008645EF">
          <w:t>heterogenous</w:t>
        </w:r>
        <w:proofErr w:type="spellEnd"/>
        <w:r w:rsidR="008645EF">
          <w:t xml:space="preserve"> system</w:t>
        </w:r>
      </w:ins>
    </w:p>
    <w:p w14:paraId="724EE478" w14:textId="77777777" w:rsidR="00CD4EA0" w:rsidRDefault="00CD4EA0" w:rsidP="00CD4EA0">
      <w:pPr>
        <w:pStyle w:val="Heading2"/>
      </w:pPr>
      <w:proofErr w:type="spellStart"/>
      <w:r>
        <w:t>B.Sc</w:t>
      </w:r>
      <w:proofErr w:type="spellEnd"/>
      <w:r>
        <w:t xml:space="preserve"> </w:t>
      </w:r>
      <w:proofErr w:type="spellStart"/>
      <w:r>
        <w:t>Hons</w:t>
      </w:r>
      <w:proofErr w:type="spellEnd"/>
      <w:r>
        <w:t xml:space="preserve"> project proposal and outline</w:t>
      </w:r>
    </w:p>
    <w:p w14:paraId="28E257A2" w14:textId="6BE36B38" w:rsidR="00CD4EA0" w:rsidRDefault="00CD4EA0" w:rsidP="00F66649">
      <w:pPr>
        <w:jc w:val="both"/>
      </w:pPr>
      <w:r>
        <w:t xml:space="preserve">A project </w:t>
      </w:r>
      <w:r w:rsidR="00781AC7">
        <w:t>that will be supervised</w:t>
      </w:r>
      <w:r>
        <w:t xml:space="preserve"> by </w:t>
      </w:r>
      <w:proofErr w:type="spellStart"/>
      <w:r>
        <w:t>Dr.</w:t>
      </w:r>
      <w:proofErr w:type="spellEnd"/>
      <w:r>
        <w:t xml:space="preserve"> CGCE v</w:t>
      </w:r>
      <w:r w:rsidR="00781AC7">
        <w:t>an</w:t>
      </w:r>
      <w:r>
        <w:t xml:space="preserve"> Sittert </w:t>
      </w:r>
      <w:r w:rsidR="00781AC7">
        <w:t xml:space="preserve">was selected.  This project </w:t>
      </w:r>
      <w:r>
        <w:t xml:space="preserve">will be conducted in the Catalysis and Synthesis </w:t>
      </w:r>
      <w:r w:rsidR="00781AC7">
        <w:t>Research</w:t>
      </w:r>
      <w:r>
        <w:t xml:space="preserve"> group </w:t>
      </w:r>
      <w:r w:rsidR="00781AC7">
        <w:t xml:space="preserve">within the Chemical Resource Beneficiation Research Focus Area </w:t>
      </w:r>
      <w:r>
        <w:t>at the Potchefstroom Campus of the North West University</w:t>
      </w:r>
      <w:r w:rsidR="00781AC7">
        <w:t>.</w:t>
      </w:r>
    </w:p>
    <w:p w14:paraId="0E48B493" w14:textId="77777777" w:rsidR="00CD4EA0" w:rsidRDefault="00CD4EA0" w:rsidP="00F66649">
      <w:pPr>
        <w:pStyle w:val="Heading2"/>
        <w:jc w:val="both"/>
      </w:pPr>
      <w:r>
        <w:t>Scope of the Project</w:t>
      </w:r>
    </w:p>
    <w:p w14:paraId="16443343" w14:textId="152BFB0D" w:rsidR="001A302B" w:rsidRDefault="00703881" w:rsidP="00F66649">
      <w:pPr>
        <w:jc w:val="both"/>
      </w:pPr>
      <w:commentRangeStart w:id="7"/>
      <w:r>
        <w:t>Metathesis reactions of alkenes and the catalysts for metathesis have become one of the most researched themes in chemistry in the recent past. The industrial applications</w:t>
      </w:r>
      <w:r w:rsidR="004B1AB3">
        <w:t xml:space="preserve"> for these reactions include</w:t>
      </w:r>
      <w:r w:rsidR="001A302B">
        <w:t xml:space="preserve"> pharmaceutical </w:t>
      </w:r>
      <w:r w:rsidR="00874FCF">
        <w:t xml:space="preserve">delivery systems and the synthesis of </w:t>
      </w:r>
      <w:r w:rsidR="001A302B">
        <w:t>chemically resistant material</w:t>
      </w:r>
      <w:r w:rsidR="00874FCF">
        <w:t>s that find application in automotive and aeronautical fields.</w:t>
      </w:r>
      <w:commentRangeEnd w:id="7"/>
      <w:r w:rsidR="00781AC7">
        <w:rPr>
          <w:rStyle w:val="CommentReference"/>
        </w:rPr>
        <w:commentReference w:id="7"/>
      </w:r>
      <w:r w:rsidR="001A302B">
        <w:t xml:space="preserve"> </w:t>
      </w:r>
    </w:p>
    <w:p w14:paraId="516F4C3C" w14:textId="55C46A59" w:rsidR="00703881" w:rsidRDefault="00703881" w:rsidP="00F66649">
      <w:pPr>
        <w:jc w:val="both"/>
      </w:pPr>
      <w:commentRangeStart w:id="8"/>
      <w:r>
        <w:t xml:space="preserve">The Grubbs group of </w:t>
      </w:r>
      <w:proofErr w:type="spellStart"/>
      <w:r w:rsidR="004B1AB3">
        <w:t>Ru</w:t>
      </w:r>
      <w:proofErr w:type="spellEnd"/>
      <w:r w:rsidR="004B1AB3">
        <w:t xml:space="preserve">-based </w:t>
      </w:r>
      <w:proofErr w:type="spellStart"/>
      <w:r w:rsidR="00781AC7">
        <w:t>carbene</w:t>
      </w:r>
      <w:proofErr w:type="spellEnd"/>
      <w:r w:rsidR="00781AC7">
        <w:t xml:space="preserve"> </w:t>
      </w:r>
      <w:r w:rsidR="004B1AB3">
        <w:t>catalysts have proven to be</w:t>
      </w:r>
      <w:r>
        <w:t xml:space="preserve"> </w:t>
      </w:r>
      <w:r w:rsidR="009E2DAA">
        <w:t xml:space="preserve">the </w:t>
      </w:r>
      <w:r>
        <w:t>most effective and widely used catal</w:t>
      </w:r>
      <w:r w:rsidR="00781AC7">
        <w:t>ytic</w:t>
      </w:r>
      <w:r w:rsidR="001A302B">
        <w:t xml:space="preserve"> systems for </w:t>
      </w:r>
      <w:r w:rsidR="00781AC7">
        <w:t xml:space="preserve">metathesis </w:t>
      </w:r>
      <w:r w:rsidR="001A302B">
        <w:t>reactions</w:t>
      </w:r>
      <w:r w:rsidR="00781AC7">
        <w:t xml:space="preserve">.  </w:t>
      </w:r>
      <w:r w:rsidR="001A302B">
        <w:t xml:space="preserve"> </w:t>
      </w:r>
      <w:r w:rsidR="00781AC7">
        <w:t>T</w:t>
      </w:r>
      <w:r w:rsidR="001A302B">
        <w:t>hree generations of these catalysts have been developed to improve reactivity and selectivity of the catalysts</w:t>
      </w:r>
      <w:commentRangeEnd w:id="8"/>
      <w:r w:rsidR="009E2DAA">
        <w:rPr>
          <w:rStyle w:val="CommentReference"/>
        </w:rPr>
        <w:commentReference w:id="8"/>
      </w:r>
      <w:r w:rsidR="001A302B">
        <w:t>.</w:t>
      </w:r>
    </w:p>
    <w:p w14:paraId="35CC6ACC" w14:textId="49C5E116" w:rsidR="00703881" w:rsidRDefault="00703881" w:rsidP="00F66649">
      <w:pPr>
        <w:jc w:val="both"/>
      </w:pPr>
      <w:r>
        <w:t xml:space="preserve">The drawback of these catalysts however are that they are homogenous systems and recovery of the catalyst, post-reaction is a complex </w:t>
      </w:r>
      <w:r w:rsidR="00874FCF">
        <w:t xml:space="preserve">time consuming and costly </w:t>
      </w:r>
      <w:r>
        <w:t xml:space="preserve">process. </w:t>
      </w:r>
      <w:r w:rsidR="004F1564">
        <w:t xml:space="preserve">A </w:t>
      </w:r>
      <w:proofErr w:type="spellStart"/>
      <w:r w:rsidR="004F1564">
        <w:t>heterogenous</w:t>
      </w:r>
      <w:proofErr w:type="spellEnd"/>
      <w:r w:rsidR="004F1564">
        <w:t xml:space="preserve"> system will eliminate these drawbacks and allow industry to benefit from</w:t>
      </w:r>
      <w:r w:rsidR="002C02EE">
        <w:t xml:space="preserve"> the selectivity, re</w:t>
      </w:r>
      <w:r w:rsidR="004F1564">
        <w:t>activity and lifespan of the Grubbs catalyst systems.</w:t>
      </w:r>
    </w:p>
    <w:p w14:paraId="5313E606" w14:textId="2A3B96E1" w:rsidR="00874FCF" w:rsidRDefault="001A302B" w:rsidP="00F66649">
      <w:pPr>
        <w:jc w:val="both"/>
      </w:pPr>
      <w:r>
        <w:t xml:space="preserve">Despite the decreased </w:t>
      </w:r>
      <w:r w:rsidR="002C02EE">
        <w:t>re</w:t>
      </w:r>
      <w:r>
        <w:t xml:space="preserve">activity associated with </w:t>
      </w:r>
      <w:proofErr w:type="spellStart"/>
      <w:r>
        <w:t>heterogenization</w:t>
      </w:r>
      <w:proofErr w:type="spellEnd"/>
      <w:r>
        <w:t xml:space="preserve"> of catalysts, the cost and time benefits </w:t>
      </w:r>
      <w:r w:rsidR="00874FCF">
        <w:t>have been shown to</w:t>
      </w:r>
      <w:r>
        <w:t xml:space="preserve"> outweigh the increased </w:t>
      </w:r>
      <w:r w:rsidR="004F1564">
        <w:t>re</w:t>
      </w:r>
      <w:r>
        <w:t xml:space="preserve">activity of the homogenous systems. </w:t>
      </w:r>
    </w:p>
    <w:p w14:paraId="7E29D525" w14:textId="5D54E2E6" w:rsidR="001A302B" w:rsidRDefault="001A302B" w:rsidP="00F66649">
      <w:pPr>
        <w:jc w:val="both"/>
      </w:pPr>
      <w:r>
        <w:t xml:space="preserve">The </w:t>
      </w:r>
      <w:proofErr w:type="spellStart"/>
      <w:r>
        <w:t>heterogenization</w:t>
      </w:r>
      <w:proofErr w:type="spellEnd"/>
      <w:r>
        <w:t xml:space="preserve"> of the catalysts is accomplished by adsorbing or supporting the catalyst on a support material that does not significantly impact on the reactivity of the catalyst. For the purpose of this study an inorganic support, a hydroxylated amorphous silica surface, MCM-41 has been</w:t>
      </w:r>
      <w:r w:rsidR="002C02EE">
        <w:t xml:space="preserve"> </w:t>
      </w:r>
      <w:r>
        <w:t>identified.</w:t>
      </w:r>
    </w:p>
    <w:p w14:paraId="25E2DFC2" w14:textId="489EF1E6" w:rsidR="004B1AB3" w:rsidRDefault="001A302B" w:rsidP="00F66649">
      <w:pPr>
        <w:jc w:val="both"/>
      </w:pPr>
      <w:r>
        <w:t xml:space="preserve">The project </w:t>
      </w:r>
      <w:r w:rsidR="005E5520">
        <w:t xml:space="preserve">is a </w:t>
      </w:r>
      <w:r w:rsidR="001F2501">
        <w:t>m</w:t>
      </w:r>
      <w:r w:rsidR="00CD4EA0">
        <w:t xml:space="preserve">olecular modelling </w:t>
      </w:r>
      <w:r w:rsidR="005E5520">
        <w:t xml:space="preserve">study </w:t>
      </w:r>
      <w:r w:rsidR="00CD4EA0">
        <w:t>of MCM-41 hydroxylated amorphous Silica surfaces</w:t>
      </w:r>
      <w:r w:rsidR="005E5520">
        <w:t>. The goal will be to better understand the annealing process and characteristics of the surface. Furthermore the study will attempt to model the adsorption or bonding of the</w:t>
      </w:r>
      <w:r w:rsidR="004B1AB3">
        <w:t xml:space="preserve"> PUK-Grubbs-II catalyst to the surface of the support. Calculations will be focussed to determine the effect the coordination of the </w:t>
      </w:r>
      <w:r w:rsidR="00C120C9">
        <w:t>catalyst will have on the reactivity, selectivity and life span of the catalyst.</w:t>
      </w:r>
    </w:p>
    <w:p w14:paraId="4E84E61A" w14:textId="14B2D255" w:rsidR="00CD4EA0" w:rsidRDefault="004B1AB3" w:rsidP="00F66649">
      <w:pPr>
        <w:jc w:val="both"/>
      </w:pPr>
      <w:r>
        <w:t xml:space="preserve">This project will also </w:t>
      </w:r>
      <w:r w:rsidR="00CD4EA0">
        <w:t xml:space="preserve">support and </w:t>
      </w:r>
      <w:r>
        <w:t xml:space="preserve">serve as </w:t>
      </w:r>
      <w:r w:rsidR="00CD4EA0">
        <w:t>background to a laboratory study to determine the bonding mechanism of the Ru</w:t>
      </w:r>
      <w:r w:rsidR="001F2501">
        <w:t>-</w:t>
      </w:r>
      <w:r w:rsidR="00CD4EA0">
        <w:t>based PU</w:t>
      </w:r>
      <w:r w:rsidR="001A302B">
        <w:t>K-Grubbs II metathesis catalyst</w:t>
      </w:r>
      <w:r>
        <w:t xml:space="preserve"> to the surface of the </w:t>
      </w:r>
      <w:r w:rsidR="00874FCF">
        <w:t>MCM-41</w:t>
      </w:r>
      <w:r>
        <w:t xml:space="preserve"> amorphous silica surface</w:t>
      </w:r>
      <w:r w:rsidR="001F2501">
        <w:t>.</w:t>
      </w:r>
    </w:p>
    <w:p w14:paraId="5B7C49D6" w14:textId="77777777" w:rsidR="00CD4EA0" w:rsidRDefault="00CD4EA0" w:rsidP="00F66649">
      <w:pPr>
        <w:jc w:val="both"/>
      </w:pPr>
      <w:r>
        <w:t>The project will also support a parallel molecular modelling study of the s</w:t>
      </w:r>
      <w:r w:rsidR="004B1AB3">
        <w:t>tructure and bonding of the Grubbs group of</w:t>
      </w:r>
      <w:r>
        <w:t xml:space="preserve"> catalyst</w:t>
      </w:r>
      <w:r w:rsidR="004B1AB3">
        <w:t>s</w:t>
      </w:r>
      <w:r>
        <w:t xml:space="preserve"> to the SBA-15 hydroxylated silica surfaces.</w:t>
      </w:r>
    </w:p>
    <w:p w14:paraId="4A298124" w14:textId="77777777" w:rsidR="00CD4EA0" w:rsidRDefault="00CD4EA0" w:rsidP="00A60654">
      <w:pPr>
        <w:pStyle w:val="Heading3"/>
        <w:keepLines w:val="0"/>
        <w:widowControl w:val="0"/>
      </w:pPr>
      <w:r>
        <w:t>Method</w:t>
      </w:r>
    </w:p>
    <w:p w14:paraId="32F2EF79" w14:textId="279BF0B9" w:rsidR="00883622" w:rsidRDefault="007711A1" w:rsidP="007711A1">
      <w:r>
        <w:t xml:space="preserve">This study is a pure computational study.  The software that will be used in this study is </w:t>
      </w:r>
      <w:commentRangeStart w:id="9"/>
      <w:r w:rsidR="00C2580F">
        <w:t>CASTEP in Materials Studio 2016</w:t>
      </w:r>
      <w:r>
        <w:t xml:space="preserve">.  </w:t>
      </w:r>
      <w:commentRangeEnd w:id="9"/>
      <w:r w:rsidR="00C2580F">
        <w:rPr>
          <w:rStyle w:val="CommentReference"/>
        </w:rPr>
        <w:commentReference w:id="9"/>
      </w:r>
      <w:r>
        <w:t xml:space="preserve">The approach in the study will be to </w:t>
      </w:r>
    </w:p>
    <w:p w14:paraId="1BE0B392" w14:textId="0EC5C402" w:rsidR="00883622" w:rsidRDefault="00883622" w:rsidP="00C2580F">
      <w:pPr>
        <w:pStyle w:val="ListParagraph"/>
        <w:numPr>
          <w:ilvl w:val="0"/>
          <w:numId w:val="5"/>
        </w:numPr>
      </w:pPr>
      <w:r>
        <w:t>R</w:t>
      </w:r>
      <w:r w:rsidR="007711A1">
        <w:t>etrieve the c</w:t>
      </w:r>
      <w:r w:rsidR="001F2501">
        <w:t>rystalline, bulk material</w:t>
      </w:r>
      <w:r w:rsidR="00CD4EA0">
        <w:t xml:space="preserve"> structure </w:t>
      </w:r>
      <w:r w:rsidR="001F2501">
        <w:t xml:space="preserve">of </w:t>
      </w:r>
      <w:r>
        <w:t>α-quartz</w:t>
      </w:r>
      <w:r w:rsidR="001F2501">
        <w:t xml:space="preserve"> </w:t>
      </w:r>
      <w:r w:rsidR="007711A1">
        <w:t>from</w:t>
      </w:r>
      <w:r>
        <w:t xml:space="preserve"> the</w:t>
      </w:r>
      <w:r w:rsidR="007711A1">
        <w:t xml:space="preserve"> database.</w:t>
      </w:r>
    </w:p>
    <w:p w14:paraId="352A10A8" w14:textId="5F599736" w:rsidR="00C2580F" w:rsidRDefault="007711A1" w:rsidP="00026DC9">
      <w:pPr>
        <w:pStyle w:val="ListParagraph"/>
        <w:numPr>
          <w:ilvl w:val="0"/>
          <w:numId w:val="5"/>
        </w:numPr>
      </w:pPr>
      <w:r>
        <w:lastRenderedPageBreak/>
        <w:t>These structures</w:t>
      </w:r>
      <w:r w:rsidR="001F2501">
        <w:t xml:space="preserve"> </w:t>
      </w:r>
      <w:r w:rsidR="00D51EEA">
        <w:t xml:space="preserve">will be </w:t>
      </w:r>
      <w:r w:rsidR="00C2580F">
        <w:t>simulating heating the bulk to liquid at various temperatures (4000, 5000 and 6000 K).</w:t>
      </w:r>
    </w:p>
    <w:p w14:paraId="4BF3B452" w14:textId="0B0AE244" w:rsidR="00C2580F" w:rsidRDefault="00C2580F" w:rsidP="00026DC9">
      <w:pPr>
        <w:pStyle w:val="ListParagraph"/>
        <w:numPr>
          <w:ilvl w:val="0"/>
          <w:numId w:val="5"/>
        </w:numPr>
      </w:pPr>
      <w:r>
        <w:t>Quenching the melted bulk at 0K.</w:t>
      </w:r>
    </w:p>
    <w:p w14:paraId="1B051525" w14:textId="23D22937" w:rsidR="00883622" w:rsidRDefault="00C2580F" w:rsidP="00026DC9">
      <w:pPr>
        <w:pStyle w:val="ListParagraph"/>
        <w:numPr>
          <w:ilvl w:val="0"/>
          <w:numId w:val="5"/>
        </w:numPr>
      </w:pPr>
      <w:commentRangeStart w:id="10"/>
      <w:r>
        <w:t>A</w:t>
      </w:r>
      <w:r w:rsidR="007711A1">
        <w:t>nneal</w:t>
      </w:r>
      <w:r>
        <w:t xml:space="preserve">ing the bulk </w:t>
      </w:r>
      <w:r w:rsidR="00026DC9">
        <w:t>by</w:t>
      </w:r>
      <w:r w:rsidR="0057437D">
        <w:t xml:space="preserve"> </w:t>
      </w:r>
      <w:r w:rsidR="00883622">
        <w:t xml:space="preserve">modelling heating of the bulk structures from </w:t>
      </w:r>
      <w:ins w:id="11" w:author="10073817" w:date="2016-09-05T15:00:00Z">
        <w:r w:rsidR="008A5B99">
          <w:t>1</w:t>
        </w:r>
      </w:ins>
      <w:del w:id="12" w:author="10073817" w:date="2016-09-05T15:00:00Z">
        <w:r w:rsidR="00883622" w:rsidDel="008A5B99">
          <w:delText>5</w:delText>
        </w:r>
      </w:del>
      <w:r w:rsidR="00883622">
        <w:t>K-1</w:t>
      </w:r>
      <w:ins w:id="13" w:author="10073817" w:date="2016-09-05T14:55:00Z">
        <w:r w:rsidR="008645EF">
          <w:t>0</w:t>
        </w:r>
      </w:ins>
      <w:del w:id="14" w:author="10073817" w:date="2016-09-05T14:55:00Z">
        <w:r w:rsidR="00883622" w:rsidDel="008645EF">
          <w:delText>5</w:delText>
        </w:r>
      </w:del>
      <w:r w:rsidR="00883622">
        <w:t xml:space="preserve">00K in </w:t>
      </w:r>
      <w:ins w:id="15" w:author="10073817" w:date="2016-09-05T14:55:00Z">
        <w:r w:rsidR="008645EF">
          <w:t xml:space="preserve">500 </w:t>
        </w:r>
      </w:ins>
      <w:r w:rsidR="00883622">
        <w:t xml:space="preserve">steps of </w:t>
      </w:r>
      <w:ins w:id="16" w:author="10073817" w:date="2016-09-05T14:58:00Z">
        <w:r w:rsidR="008A5B99">
          <w:t>2</w:t>
        </w:r>
      </w:ins>
      <w:del w:id="17" w:author="10073817" w:date="2016-09-05T14:58:00Z">
        <w:r w:rsidR="00883622" w:rsidDel="008A5B99">
          <w:delText>10</w:delText>
        </w:r>
      </w:del>
      <w:r w:rsidR="00883622">
        <w:t>K/</w:t>
      </w:r>
      <w:proofErr w:type="spellStart"/>
      <w:del w:id="18" w:author="10073817" w:date="2016-09-05T14:58:00Z">
        <w:r w:rsidR="00883622" w:rsidDel="008A5B99">
          <w:delText>p</w:delText>
        </w:r>
      </w:del>
      <w:ins w:id="19" w:author="10073817" w:date="2016-09-05T14:58:00Z">
        <w:r w:rsidR="008A5B99">
          <w:t>f</w:t>
        </w:r>
      </w:ins>
      <w:r w:rsidR="00883622">
        <w:t>s</w:t>
      </w:r>
      <w:proofErr w:type="spellEnd"/>
      <w:r w:rsidR="0057437D">
        <w:t xml:space="preserve"> </w:t>
      </w:r>
      <w:r w:rsidR="00874FCF">
        <w:t xml:space="preserve">using </w:t>
      </w:r>
      <w:r w:rsidR="0057437D">
        <w:t>DFT with</w:t>
      </w:r>
      <w:r w:rsidR="00C063D9">
        <w:t xml:space="preserve"> a</w:t>
      </w:r>
      <w:r w:rsidR="0057437D">
        <w:t xml:space="preserve"> </w:t>
      </w:r>
      <w:r w:rsidR="00874FCF">
        <w:t>B3LYP</w:t>
      </w:r>
      <w:r w:rsidR="00CD4EA0">
        <w:t xml:space="preserve"> </w:t>
      </w:r>
      <w:r w:rsidR="0057437D">
        <w:t>function</w:t>
      </w:r>
      <w:r w:rsidR="00883622">
        <w:t>al</w:t>
      </w:r>
      <w:r w:rsidR="00026DC9">
        <w:t>.</w:t>
      </w:r>
      <w:commentRangeEnd w:id="10"/>
      <w:r w:rsidR="00026DC9">
        <w:rPr>
          <w:rStyle w:val="CommentReference"/>
        </w:rPr>
        <w:commentReference w:id="10"/>
      </w:r>
      <w:ins w:id="20" w:author="10073817" w:date="2016-09-05T14:58:00Z">
        <w:r w:rsidR="008A5B99">
          <w:t xml:space="preserve"> The bulk is then cooled to 300K in 500steps</w:t>
        </w:r>
      </w:ins>
      <w:ins w:id="21" w:author="10073817" w:date="2016-09-05T14:59:00Z">
        <w:r w:rsidR="008A5B99">
          <w:t xml:space="preserve"> at a rate of 0.3K/</w:t>
        </w:r>
        <w:proofErr w:type="spellStart"/>
        <w:r w:rsidR="008A5B99">
          <w:t>fs</w:t>
        </w:r>
      </w:ins>
      <w:proofErr w:type="spellEnd"/>
      <w:ins w:id="22" w:author="10073817" w:date="2016-09-05T15:00:00Z">
        <w:r w:rsidR="008A5B99">
          <w:t xml:space="preserve"> using the  same compl</w:t>
        </w:r>
        <w:bookmarkStart w:id="23" w:name="_GoBack"/>
        <w:bookmarkEnd w:id="23"/>
        <w:r w:rsidR="008A5B99">
          <w:t>exity of calculation</w:t>
        </w:r>
      </w:ins>
    </w:p>
    <w:p w14:paraId="6A0B3290" w14:textId="57424C55" w:rsidR="00883622" w:rsidRDefault="00C063D9" w:rsidP="00026DC9">
      <w:pPr>
        <w:pStyle w:val="ListParagraph"/>
        <w:numPr>
          <w:ilvl w:val="0"/>
          <w:numId w:val="5"/>
        </w:numPr>
      </w:pPr>
      <w:r>
        <w:t>.</w:t>
      </w:r>
      <w:r w:rsidR="00026DC9">
        <w:t>After the bulk is annealed different Miller planes, with different slabs thicknesses and vacuums gap will be optimized to find a stable working system.  This will be compared to experimental XRD results.</w:t>
      </w:r>
    </w:p>
    <w:p w14:paraId="4EF45D45" w14:textId="1E18714D" w:rsidR="00CD4EA0" w:rsidRDefault="00026DC9" w:rsidP="00026DC9">
      <w:pPr>
        <w:pStyle w:val="ListParagraph"/>
        <w:numPr>
          <w:ilvl w:val="0"/>
          <w:numId w:val="5"/>
        </w:numPr>
      </w:pPr>
      <w:r>
        <w:t xml:space="preserve">The </w:t>
      </w:r>
      <w:r w:rsidR="00874FCF">
        <w:t>Grubbs generation II catalyst as well as PUK Grubbs catalyst molecules will also be simulated using the same software package and complexity of calculation.</w:t>
      </w:r>
    </w:p>
    <w:p w14:paraId="0E432664" w14:textId="77777777" w:rsidR="00026DC9" w:rsidRDefault="00874FCF" w:rsidP="00026DC9">
      <w:pPr>
        <w:pStyle w:val="ListParagraph"/>
        <w:numPr>
          <w:ilvl w:val="0"/>
          <w:numId w:val="5"/>
        </w:numPr>
      </w:pPr>
      <w:r>
        <w:t xml:space="preserve">The coordination of the catalyst molecule to the amorphous silica surface will be </w:t>
      </w:r>
      <w:r w:rsidR="00026DC9">
        <w:t>investigated.</w:t>
      </w:r>
    </w:p>
    <w:p w14:paraId="20D6D3D6" w14:textId="5E4DA849" w:rsidR="00874FCF" w:rsidRDefault="00026DC9" w:rsidP="00026DC9">
      <w:pPr>
        <w:pStyle w:val="ListParagraph"/>
        <w:numPr>
          <w:ilvl w:val="0"/>
          <w:numId w:val="5"/>
        </w:numPr>
      </w:pPr>
      <w:r>
        <w:t xml:space="preserve">The influence of coordination on </w:t>
      </w:r>
      <w:r w:rsidR="00874FCF">
        <w:t xml:space="preserve">the reactivity and selectivity of the catalyst for </w:t>
      </w:r>
      <w:r w:rsidR="00031D48">
        <w:t>the metathesis of 1-Octene</w:t>
      </w:r>
      <w:r w:rsidR="00874FCF">
        <w:t xml:space="preserve"> </w:t>
      </w:r>
      <w:r>
        <w:t>will also be investigated.</w:t>
      </w:r>
    </w:p>
    <w:p w14:paraId="67194A7E" w14:textId="16034047" w:rsidR="00CD4EA0" w:rsidRDefault="00B5047A" w:rsidP="00F66649">
      <w:pPr>
        <w:pStyle w:val="Heading3"/>
      </w:pPr>
      <w:r>
        <w:t>Planning</w:t>
      </w:r>
    </w:p>
    <w:p w14:paraId="6950F0F0" w14:textId="76A852DB" w:rsidR="00B5047A" w:rsidRDefault="00B5047A">
      <w:r>
        <w:t>The proposed milestones and planning is outlined in Appendix 1</w:t>
      </w:r>
    </w:p>
    <w:p w14:paraId="504BBD4E" w14:textId="77777777" w:rsidR="00CD4EA0" w:rsidRDefault="00CD4EA0" w:rsidP="00CD4EA0">
      <w:pPr>
        <w:pStyle w:val="Heading3"/>
      </w:pPr>
      <w:r>
        <w:t>Goal</w:t>
      </w:r>
    </w:p>
    <w:p w14:paraId="140C2DE6" w14:textId="5A5EC6E8" w:rsidR="00CD4EA0" w:rsidRPr="004B1AB3" w:rsidRDefault="00CD4EA0" w:rsidP="00CD4EA0">
      <w:r w:rsidRPr="004B1AB3">
        <w:t xml:space="preserve">The goal of the project is to </w:t>
      </w:r>
      <w:r w:rsidR="00026DC9">
        <w:t xml:space="preserve">establish a model to be able to </w:t>
      </w:r>
      <w:r w:rsidRPr="004B1AB3">
        <w:t>determine the bonding interaction of the Ru-based catalyst to the silica surface and also determine how this binding effects the reactivity and regeneration characteristics of the catalyst</w:t>
      </w:r>
      <w:r w:rsidR="00026DC9">
        <w:t>.</w:t>
      </w:r>
    </w:p>
    <w:p w14:paraId="67449BFC" w14:textId="1CF6EF42" w:rsidR="00874FCF" w:rsidRDefault="004B1AB3">
      <w:pPr>
        <w:pStyle w:val="ListParagraph"/>
        <w:numPr>
          <w:ilvl w:val="0"/>
          <w:numId w:val="3"/>
        </w:numPr>
        <w:spacing w:after="120" w:line="240" w:lineRule="auto"/>
        <w:ind w:left="641" w:hanging="357"/>
        <w:contextualSpacing w:val="0"/>
        <w:jc w:val="both"/>
        <w:rPr>
          <w:rFonts w:cs="Arial"/>
          <w:color w:val="000000" w:themeColor="text1"/>
        </w:rPr>
      </w:pPr>
      <w:r w:rsidRPr="004B1AB3">
        <w:rPr>
          <w:rFonts w:cs="Arial"/>
          <w:color w:val="000000" w:themeColor="text1"/>
        </w:rPr>
        <w:t xml:space="preserve">Modelling and optimization of the MCM-41 material using </w:t>
      </w:r>
      <w:r w:rsidR="00130C41">
        <w:rPr>
          <w:rFonts w:cs="Arial"/>
          <w:color w:val="000000" w:themeColor="text1"/>
        </w:rPr>
        <w:t>CASTEP.</w:t>
      </w:r>
    </w:p>
    <w:p w14:paraId="38B0D7EC" w14:textId="31CCA6D7" w:rsidR="00C063D9" w:rsidRDefault="00C063D9">
      <w:pPr>
        <w:pStyle w:val="ListParagraph"/>
        <w:numPr>
          <w:ilvl w:val="0"/>
          <w:numId w:val="3"/>
        </w:numPr>
        <w:spacing w:after="120" w:line="240" w:lineRule="auto"/>
        <w:ind w:left="641" w:hanging="357"/>
        <w:contextualSpacing w:val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Modelling the PUK-Grubbs Catalyst</w:t>
      </w:r>
      <w:r w:rsidR="00130C41">
        <w:rPr>
          <w:rFonts w:cs="Arial"/>
          <w:color w:val="000000" w:themeColor="text1"/>
        </w:rPr>
        <w:t xml:space="preserve"> within a periodic system.</w:t>
      </w:r>
    </w:p>
    <w:p w14:paraId="7358453C" w14:textId="484586DA" w:rsidR="00C063D9" w:rsidRPr="00F66649" w:rsidRDefault="00C063D9">
      <w:pPr>
        <w:pStyle w:val="ListParagraph"/>
        <w:numPr>
          <w:ilvl w:val="0"/>
          <w:numId w:val="3"/>
        </w:numPr>
        <w:spacing w:after="120" w:line="240" w:lineRule="auto"/>
        <w:ind w:left="641" w:hanging="357"/>
        <w:contextualSpacing w:val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Modelling of the </w:t>
      </w:r>
      <w:proofErr w:type="spellStart"/>
      <w:r w:rsidR="00130C41">
        <w:rPr>
          <w:rFonts w:cs="Arial"/>
          <w:color w:val="000000" w:themeColor="text1"/>
        </w:rPr>
        <w:t>coorcination</w:t>
      </w:r>
      <w:proofErr w:type="spellEnd"/>
      <w:r>
        <w:rPr>
          <w:rFonts w:cs="Arial"/>
          <w:color w:val="000000" w:themeColor="text1"/>
        </w:rPr>
        <w:t xml:space="preserve"> of the catalyst to the surface of the MCM-41 silica material</w:t>
      </w:r>
      <w:r w:rsidR="00130C41">
        <w:rPr>
          <w:rFonts w:cs="Arial"/>
          <w:color w:val="000000" w:themeColor="text1"/>
        </w:rPr>
        <w:t>.</w:t>
      </w:r>
    </w:p>
    <w:p w14:paraId="14F0BC91" w14:textId="1715281E" w:rsidR="00B5047A" w:rsidRDefault="00B5047A"/>
    <w:p w14:paraId="2F98971C" w14:textId="77777777" w:rsidR="00B5047A" w:rsidRDefault="00B5047A" w:rsidP="00CD4EA0">
      <w:pPr>
        <w:sectPr w:rsidR="00B5047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6F7C15" w14:textId="258CFDEE" w:rsidR="00B5047A" w:rsidRDefault="00B5047A" w:rsidP="00CD4EA0">
      <w:r>
        <w:lastRenderedPageBreak/>
        <w:t xml:space="preserve">Appendix 1: </w:t>
      </w:r>
      <w:proofErr w:type="spellStart"/>
      <w:r>
        <w:t>Gannt</w:t>
      </w:r>
      <w:proofErr w:type="spellEnd"/>
      <w:r>
        <w:t xml:space="preserve"> Chart</w:t>
      </w:r>
    </w:p>
    <w:p w14:paraId="14B57321" w14:textId="21B0B6C8" w:rsidR="00CD4EA0" w:rsidRPr="00CD4EA0" w:rsidRDefault="002C02EE" w:rsidP="00CD4EA0">
      <w:r w:rsidRPr="002C02EE">
        <w:rPr>
          <w:noProof/>
          <w:lang w:eastAsia="en-ZA"/>
        </w:rPr>
        <w:drawing>
          <wp:inline distT="0" distB="0" distL="0" distR="0" wp14:anchorId="5A9B4A4F" wp14:editId="757113C8">
            <wp:extent cx="8863330" cy="42074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EA0" w:rsidRPr="00CD4EA0" w:rsidSect="00F666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10073817" w:date="2016-06-21T16:07:00Z" w:initials="1">
    <w:p w14:paraId="4CE72DCC" w14:textId="0F99AD2A" w:rsidR="007171FE" w:rsidRDefault="007171FE">
      <w:pPr>
        <w:pStyle w:val="CommentText"/>
      </w:pPr>
      <w:r>
        <w:rPr>
          <w:rStyle w:val="CommentReference"/>
        </w:rPr>
        <w:annotationRef/>
      </w:r>
      <w:proofErr w:type="spellStart"/>
      <w:r>
        <w:t>Voeg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by.</w:t>
      </w:r>
    </w:p>
  </w:comment>
  <w:comment w:id="7" w:author="10073817" w:date="2016-06-21T15:37:00Z" w:initials="1">
    <w:p w14:paraId="24E21B69" w14:textId="3657C0B3" w:rsidR="007171FE" w:rsidRDefault="007171FE">
      <w:pPr>
        <w:pStyle w:val="CommentText"/>
      </w:pPr>
      <w:r>
        <w:rPr>
          <w:rStyle w:val="CommentReference"/>
        </w:rPr>
        <w:annotationRef/>
      </w:r>
      <w:proofErr w:type="spellStart"/>
      <w:r>
        <w:t>Voeg</w:t>
      </w:r>
      <w:proofErr w:type="spellEnd"/>
      <w:r>
        <w:t xml:space="preserve"> </w:t>
      </w:r>
      <w:proofErr w:type="spellStart"/>
      <w:r>
        <w:t>verwysings</w:t>
      </w:r>
      <w:proofErr w:type="spellEnd"/>
      <w:r>
        <w:t xml:space="preserve"> by.</w:t>
      </w:r>
    </w:p>
  </w:comment>
  <w:comment w:id="8" w:author="10073817" w:date="2016-06-21T15:47:00Z" w:initials="1">
    <w:p w14:paraId="2BB884CB" w14:textId="161930DE" w:rsidR="007171FE" w:rsidRDefault="007171FE">
      <w:pPr>
        <w:pStyle w:val="CommentText"/>
      </w:pPr>
      <w:r>
        <w:rPr>
          <w:rStyle w:val="CommentReference"/>
        </w:rPr>
        <w:annotationRef/>
      </w:r>
      <w:proofErr w:type="spellStart"/>
      <w:r>
        <w:t>Voeg</w:t>
      </w:r>
      <w:proofErr w:type="spellEnd"/>
      <w:r>
        <w:t xml:space="preserve"> </w:t>
      </w:r>
      <w:proofErr w:type="spellStart"/>
      <w:r>
        <w:t>asb</w:t>
      </w:r>
      <w:proofErr w:type="spellEnd"/>
      <w:r>
        <w:t xml:space="preserve">. </w:t>
      </w:r>
      <w:proofErr w:type="spellStart"/>
      <w:proofErr w:type="gramStart"/>
      <w:r>
        <w:t>verwysings</w:t>
      </w:r>
      <w:proofErr w:type="spellEnd"/>
      <w:proofErr w:type="gramEnd"/>
      <w:r>
        <w:t xml:space="preserve"> by.</w:t>
      </w:r>
    </w:p>
  </w:comment>
  <w:comment w:id="9" w:author="10073817" w:date="2016-09-05T13:04:00Z" w:initials="1">
    <w:p w14:paraId="466EA9DA" w14:textId="549DFA30" w:rsidR="00C2580F" w:rsidRDefault="00C2580F">
      <w:pPr>
        <w:pStyle w:val="CommentText"/>
      </w:pPr>
      <w:r>
        <w:rPr>
          <w:rStyle w:val="CommentReference"/>
        </w:rPr>
        <w:annotationRef/>
      </w:r>
      <w:proofErr w:type="spellStart"/>
      <w:r>
        <w:t>Voeg</w:t>
      </w:r>
      <w:proofErr w:type="spellEnd"/>
      <w:r>
        <w:t xml:space="preserve"> </w:t>
      </w:r>
      <w:proofErr w:type="spellStart"/>
      <w:r>
        <w:t>verwysing</w:t>
      </w:r>
      <w:proofErr w:type="spellEnd"/>
      <w:r>
        <w:t xml:space="preserve"> by.</w:t>
      </w:r>
    </w:p>
  </w:comment>
  <w:comment w:id="10" w:author="10073817" w:date="2016-09-05T13:11:00Z" w:initials="1">
    <w:p w14:paraId="0116EF82" w14:textId="5712C8B6" w:rsidR="00026DC9" w:rsidRDefault="00026DC9">
      <w:pPr>
        <w:pStyle w:val="CommentText"/>
      </w:pPr>
      <w:r>
        <w:rPr>
          <w:rStyle w:val="CommentReference"/>
        </w:rPr>
        <w:annotationRef/>
      </w:r>
      <w:proofErr w:type="spellStart"/>
      <w:r>
        <w:t>Maak</w:t>
      </w:r>
      <w:proofErr w:type="spellEnd"/>
      <w:r>
        <w:t xml:space="preserve"> </w:t>
      </w:r>
      <w:proofErr w:type="spellStart"/>
      <w:r>
        <w:t>seker</w:t>
      </w:r>
      <w:proofErr w:type="spellEnd"/>
      <w:r>
        <w:t xml:space="preserve"> van detail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E72DCC" w15:done="0"/>
  <w15:commentEx w15:paraId="24E21B69" w15:done="0"/>
  <w15:commentEx w15:paraId="2BB884CB" w15:done="0"/>
  <w15:commentEx w15:paraId="466EA9DA" w15:done="0"/>
  <w15:commentEx w15:paraId="0116EF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B650B" w14:textId="77777777" w:rsidR="006A79B1" w:rsidRDefault="006A79B1" w:rsidP="00CD4EA0">
      <w:pPr>
        <w:spacing w:after="0" w:line="240" w:lineRule="auto"/>
      </w:pPr>
      <w:r>
        <w:separator/>
      </w:r>
    </w:p>
  </w:endnote>
  <w:endnote w:type="continuationSeparator" w:id="0">
    <w:p w14:paraId="4725840A" w14:textId="77777777" w:rsidR="006A79B1" w:rsidRDefault="006A79B1" w:rsidP="00CD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E98B8" w14:textId="53FD3D6B" w:rsidR="007171FE" w:rsidRPr="00CD4EA0" w:rsidRDefault="002C02EE">
    <w:pPr>
      <w:pStyle w:val="Footer"/>
      <w:rPr>
        <w:sz w:val="18"/>
      </w:rPr>
    </w:pPr>
    <w:r>
      <w:rPr>
        <w:sz w:val="18"/>
      </w:rPr>
      <w:tab/>
      <w:t>PERSONAL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5BF83" w14:textId="77777777" w:rsidR="006A79B1" w:rsidRDefault="006A79B1" w:rsidP="00CD4EA0">
      <w:pPr>
        <w:spacing w:after="0" w:line="240" w:lineRule="auto"/>
      </w:pPr>
      <w:r>
        <w:separator/>
      </w:r>
    </w:p>
  </w:footnote>
  <w:footnote w:type="continuationSeparator" w:id="0">
    <w:p w14:paraId="7DA332DA" w14:textId="77777777" w:rsidR="006A79B1" w:rsidRDefault="006A79B1" w:rsidP="00CD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864BD"/>
    <w:multiLevelType w:val="hybridMultilevel"/>
    <w:tmpl w:val="C5F6F4E0"/>
    <w:lvl w:ilvl="0" w:tplc="D7CA14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27A9A"/>
    <w:multiLevelType w:val="hybridMultilevel"/>
    <w:tmpl w:val="81F64C34"/>
    <w:lvl w:ilvl="0" w:tplc="44B065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73422"/>
    <w:multiLevelType w:val="hybridMultilevel"/>
    <w:tmpl w:val="B9081C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64A8F"/>
    <w:multiLevelType w:val="hybridMultilevel"/>
    <w:tmpl w:val="C30ADA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E220B"/>
    <w:multiLevelType w:val="hybridMultilevel"/>
    <w:tmpl w:val="5D10BC04"/>
    <w:lvl w:ilvl="0" w:tplc="1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073817">
    <w15:presenceInfo w15:providerId="AD" w15:userId="S-1-5-21-3653316322-1959521481-606805265-2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A0"/>
    <w:rsid w:val="000149F4"/>
    <w:rsid w:val="00026DC9"/>
    <w:rsid w:val="00031D48"/>
    <w:rsid w:val="000B53EB"/>
    <w:rsid w:val="000E35F4"/>
    <w:rsid w:val="00130C41"/>
    <w:rsid w:val="00166635"/>
    <w:rsid w:val="0018272F"/>
    <w:rsid w:val="001A302B"/>
    <w:rsid w:val="001A4096"/>
    <w:rsid w:val="001F2501"/>
    <w:rsid w:val="0028450F"/>
    <w:rsid w:val="002C02EE"/>
    <w:rsid w:val="00352E0D"/>
    <w:rsid w:val="004B1AB3"/>
    <w:rsid w:val="004E1C22"/>
    <w:rsid w:val="004F1564"/>
    <w:rsid w:val="00554A2F"/>
    <w:rsid w:val="00563705"/>
    <w:rsid w:val="0057437D"/>
    <w:rsid w:val="005E5520"/>
    <w:rsid w:val="005F2FEA"/>
    <w:rsid w:val="006811BE"/>
    <w:rsid w:val="006A79B1"/>
    <w:rsid w:val="006C65C6"/>
    <w:rsid w:val="006D54EA"/>
    <w:rsid w:val="006F37E3"/>
    <w:rsid w:val="00703881"/>
    <w:rsid w:val="007171FE"/>
    <w:rsid w:val="007711A1"/>
    <w:rsid w:val="00781AC7"/>
    <w:rsid w:val="008645EF"/>
    <w:rsid w:val="00874FCF"/>
    <w:rsid w:val="00883622"/>
    <w:rsid w:val="008A5B99"/>
    <w:rsid w:val="009C1EFF"/>
    <w:rsid w:val="009E2DAA"/>
    <w:rsid w:val="00A55732"/>
    <w:rsid w:val="00A60654"/>
    <w:rsid w:val="00A8048F"/>
    <w:rsid w:val="00AE1448"/>
    <w:rsid w:val="00B14EFC"/>
    <w:rsid w:val="00B5047A"/>
    <w:rsid w:val="00BD3471"/>
    <w:rsid w:val="00C063D9"/>
    <w:rsid w:val="00C120C9"/>
    <w:rsid w:val="00C2580F"/>
    <w:rsid w:val="00C4208B"/>
    <w:rsid w:val="00CB6D1E"/>
    <w:rsid w:val="00CD4EA0"/>
    <w:rsid w:val="00D51EEA"/>
    <w:rsid w:val="00DC79AA"/>
    <w:rsid w:val="00DE6508"/>
    <w:rsid w:val="00E06FFA"/>
    <w:rsid w:val="00E12F4E"/>
    <w:rsid w:val="00E94D7E"/>
    <w:rsid w:val="00F66649"/>
    <w:rsid w:val="00F94CCC"/>
    <w:rsid w:val="00FD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E4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4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D4E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EA0"/>
  </w:style>
  <w:style w:type="paragraph" w:styleId="Footer">
    <w:name w:val="footer"/>
    <w:basedOn w:val="Normal"/>
    <w:link w:val="FooterChar"/>
    <w:uiPriority w:val="99"/>
    <w:unhideWhenUsed/>
    <w:rsid w:val="00CD4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EA0"/>
  </w:style>
  <w:style w:type="character" w:customStyle="1" w:styleId="st">
    <w:name w:val="st"/>
    <w:basedOn w:val="DefaultParagraphFont"/>
    <w:rsid w:val="00FD2D3C"/>
  </w:style>
  <w:style w:type="character" w:styleId="CommentReference">
    <w:name w:val="annotation reference"/>
    <w:basedOn w:val="DefaultParagraphFont"/>
    <w:uiPriority w:val="99"/>
    <w:semiHidden/>
    <w:unhideWhenUsed/>
    <w:rsid w:val="00284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5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50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743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4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D4E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EA0"/>
  </w:style>
  <w:style w:type="paragraph" w:styleId="Footer">
    <w:name w:val="footer"/>
    <w:basedOn w:val="Normal"/>
    <w:link w:val="FooterChar"/>
    <w:uiPriority w:val="99"/>
    <w:unhideWhenUsed/>
    <w:rsid w:val="00CD4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EA0"/>
  </w:style>
  <w:style w:type="character" w:customStyle="1" w:styleId="st">
    <w:name w:val="st"/>
    <w:basedOn w:val="DefaultParagraphFont"/>
    <w:rsid w:val="00FD2D3C"/>
  </w:style>
  <w:style w:type="character" w:styleId="CommentReference">
    <w:name w:val="annotation reference"/>
    <w:basedOn w:val="DefaultParagraphFont"/>
    <w:uiPriority w:val="99"/>
    <w:semiHidden/>
    <w:unhideWhenUsed/>
    <w:rsid w:val="00284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5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50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743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Dow Chemical Company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Geldenhuys, Pieter (P)</dc:creator>
  <cp:lastModifiedBy>10073817</cp:lastModifiedBy>
  <cp:revision>3</cp:revision>
  <dcterms:created xsi:type="dcterms:W3CDTF">2016-09-05T13:48:00Z</dcterms:created>
  <dcterms:modified xsi:type="dcterms:W3CDTF">2016-09-05T13:48:00Z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u756565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PERSONAL AND CONFIDENTIAL</vt:lpwstr>
  </property>
  <property fmtid="{D5CDD505-2E9C-101B-9397-08002B2CF9AE}" pid="6" name="Record_Title_ID">
    <vt:lpwstr>72</vt:lpwstr>
  </property>
  <property fmtid="{D5CDD505-2E9C-101B-9397-08002B2CF9AE}" pid="7" name="Initial_Creation_Date">
    <vt:filetime>2016-06-13T08:19:58Z</vt:filetime>
  </property>
  <property fmtid="{D5CDD505-2E9C-101B-9397-08002B2CF9AE}" pid="8" name="Retention_Period_Start_Date">
    <vt:filetime>2016-08-22T08:06:23Z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